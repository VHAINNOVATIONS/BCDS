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FE" w:rsidRDefault="007967FE" w:rsidP="007967FE">
      <w:pPr>
        <w:pStyle w:val="Title"/>
      </w:pPr>
      <w:bookmarkStart w:id="0" w:name="_top"/>
      <w:bookmarkStart w:id="1" w:name="_Toc205632711"/>
      <w:bookmarkEnd w:id="0"/>
      <w:r w:rsidRPr="00666769">
        <w:t>Department of Veterans Affairs</w:t>
      </w:r>
      <w:r>
        <w:t xml:space="preserve"> (VA)</w:t>
      </w:r>
    </w:p>
    <w:p w:rsidR="007967FE" w:rsidRPr="00FA7088" w:rsidRDefault="007967FE" w:rsidP="007967FE">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48596B" w:rsidRPr="00721D55" w:rsidRDefault="0048596B" w:rsidP="0048596B">
      <w:pPr>
        <w:spacing w:before="840" w:after="120"/>
        <w:jc w:val="center"/>
        <w:rPr>
          <w:rFonts w:ascii="Arial" w:hAnsi="Arial" w:cs="Arial"/>
          <w:b/>
          <w:sz w:val="36"/>
          <w:szCs w:val="36"/>
        </w:rPr>
      </w:pPr>
      <w:r w:rsidRPr="00721D55">
        <w:rPr>
          <w:rFonts w:ascii="Arial" w:hAnsi="Arial" w:cs="Arial"/>
          <w:b/>
          <w:sz w:val="36"/>
          <w:szCs w:val="36"/>
        </w:rPr>
        <w:t>Testing Manual</w:t>
      </w:r>
    </w:p>
    <w:p w:rsidR="0048596B" w:rsidRPr="00A645BE" w:rsidRDefault="0048596B" w:rsidP="0048596B">
      <w:pPr>
        <w:spacing w:before="120" w:after="120"/>
        <w:jc w:val="center"/>
        <w:rPr>
          <w:b/>
          <w:bCs/>
          <w:sz w:val="32"/>
          <w:szCs w:val="32"/>
        </w:rPr>
      </w:pPr>
    </w:p>
    <w:p w:rsidR="0048596B" w:rsidRPr="00A645BE" w:rsidRDefault="0048596B" w:rsidP="0048596B">
      <w:pPr>
        <w:spacing w:before="120" w:after="120"/>
        <w:jc w:val="center"/>
        <w:rPr>
          <w:b/>
          <w:bCs/>
          <w:sz w:val="32"/>
          <w:szCs w:val="32"/>
        </w:rPr>
      </w:pPr>
    </w:p>
    <w:p w:rsidR="0048596B" w:rsidRPr="005F1B8D" w:rsidRDefault="0048596B" w:rsidP="005F1B8D">
      <w:pPr>
        <w:spacing w:before="120" w:after="120"/>
        <w:jc w:val="center"/>
        <w:rPr>
          <w:rFonts w:ascii="Arial" w:hAnsi="Arial" w:cs="Arial"/>
          <w:b/>
          <w:bCs/>
          <w:sz w:val="28"/>
          <w:szCs w:val="32"/>
        </w:rPr>
      </w:pPr>
      <w:r w:rsidRPr="00A645BE">
        <w:rPr>
          <w:rFonts w:ascii="Arial" w:hAnsi="Arial" w:cs="Arial"/>
          <w:b/>
          <w:noProof/>
          <w:sz w:val="32"/>
          <w:szCs w:val="32"/>
        </w:rPr>
        <w:drawing>
          <wp:inline distT="0" distB="0" distL="0" distR="0" wp14:anchorId="3C72FE9A" wp14:editId="229E3D4D">
            <wp:extent cx="1884680" cy="1884680"/>
            <wp:effectExtent l="0" t="0" r="1270" b="1270"/>
            <wp:docPr id="5" name="Picture 5"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rsidR="0048596B" w:rsidRPr="00A645BE" w:rsidRDefault="0048596B" w:rsidP="0048596B">
      <w:pPr>
        <w:keepLines/>
        <w:autoSpaceDE w:val="0"/>
        <w:autoSpaceDN w:val="0"/>
        <w:adjustRightInd w:val="0"/>
        <w:spacing w:before="60" w:after="120" w:line="240" w:lineRule="atLeast"/>
        <w:jc w:val="center"/>
        <w:rPr>
          <w:iCs/>
          <w:color w:val="0000FF"/>
          <w:sz w:val="32"/>
          <w:szCs w:val="32"/>
        </w:rPr>
      </w:pPr>
    </w:p>
    <w:p w:rsidR="0048596B" w:rsidRPr="00721D55" w:rsidRDefault="00FD2669" w:rsidP="00936679">
      <w:pPr>
        <w:tabs>
          <w:tab w:val="center" w:pos="4680"/>
          <w:tab w:val="left" w:pos="6978"/>
        </w:tabs>
        <w:spacing w:before="600" w:after="120"/>
        <w:jc w:val="center"/>
        <w:rPr>
          <w:rFonts w:ascii="Arial" w:hAnsi="Arial" w:cs="Arial"/>
          <w:b/>
          <w:bCs/>
          <w:sz w:val="32"/>
          <w:szCs w:val="32"/>
        </w:rPr>
      </w:pPr>
      <w:r>
        <w:rPr>
          <w:rFonts w:ascii="Arial" w:hAnsi="Arial" w:cs="Arial"/>
          <w:b/>
          <w:bCs/>
          <w:sz w:val="32"/>
          <w:szCs w:val="32"/>
        </w:rPr>
        <w:t xml:space="preserve">October </w:t>
      </w:r>
      <w:r w:rsidR="004629EB" w:rsidRPr="00721D55">
        <w:rPr>
          <w:rFonts w:ascii="Arial" w:hAnsi="Arial" w:cs="Arial"/>
          <w:b/>
          <w:bCs/>
          <w:sz w:val="32"/>
          <w:szCs w:val="32"/>
        </w:rPr>
        <w:t>2016</w:t>
      </w:r>
    </w:p>
    <w:p w:rsidR="0048596B" w:rsidRPr="00721D55" w:rsidRDefault="0048596B" w:rsidP="0048596B">
      <w:pPr>
        <w:spacing w:before="120" w:after="120"/>
        <w:jc w:val="center"/>
        <w:rPr>
          <w:rFonts w:ascii="Arial" w:hAnsi="Arial" w:cs="Arial"/>
          <w:b/>
          <w:bCs/>
          <w:i/>
          <w:sz w:val="32"/>
          <w:szCs w:val="32"/>
        </w:rPr>
      </w:pPr>
      <w:r w:rsidRPr="00721D55">
        <w:rPr>
          <w:rFonts w:ascii="Arial" w:hAnsi="Arial" w:cs="Arial"/>
          <w:b/>
          <w:bCs/>
          <w:sz w:val="32"/>
          <w:szCs w:val="32"/>
        </w:rPr>
        <w:t xml:space="preserve">Version </w:t>
      </w:r>
      <w:r w:rsidR="0040257D" w:rsidRPr="00721D55">
        <w:rPr>
          <w:rFonts w:ascii="Arial" w:hAnsi="Arial" w:cs="Arial"/>
          <w:b/>
          <w:bCs/>
          <w:color w:val="000000"/>
          <w:sz w:val="32"/>
          <w:szCs w:val="32"/>
        </w:rPr>
        <w:t>1.</w:t>
      </w:r>
      <w:r w:rsidR="00FD2669">
        <w:rPr>
          <w:rFonts w:ascii="Arial" w:hAnsi="Arial" w:cs="Arial"/>
          <w:b/>
          <w:bCs/>
          <w:color w:val="000000"/>
          <w:sz w:val="32"/>
          <w:szCs w:val="32"/>
        </w:rPr>
        <w:t>8</w:t>
      </w:r>
    </w:p>
    <w:p w:rsidR="0048596B" w:rsidRPr="00A645BE" w:rsidRDefault="0048596B" w:rsidP="0048596B">
      <w:pPr>
        <w:spacing w:before="120" w:after="120"/>
        <w:jc w:val="center"/>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48596B" w:rsidRPr="00A645BE" w:rsidRDefault="0048596B" w:rsidP="0048596B">
      <w:pPr>
        <w:spacing w:before="120" w:after="120"/>
        <w:rPr>
          <w:sz w:val="24"/>
          <w:szCs w:val="22"/>
          <w:lang w:bidi="en-US"/>
        </w:rPr>
      </w:pPr>
    </w:p>
    <w:p w:rsidR="00DD2CE9" w:rsidRDefault="00DD2CE9" w:rsidP="0048596B">
      <w:pPr>
        <w:spacing w:before="120" w:after="120"/>
        <w:jc w:val="center"/>
        <w:rPr>
          <w:rFonts w:ascii="Arial" w:hAnsi="Arial" w:cs="Arial"/>
          <w:b/>
          <w:color w:val="33278D"/>
          <w:sz w:val="16"/>
          <w:szCs w:val="16"/>
          <w:lang w:bidi="en-US"/>
        </w:rPr>
      </w:pPr>
    </w:p>
    <w:p w:rsidR="00DD2CE9" w:rsidRDefault="00DD2CE9" w:rsidP="0048596B">
      <w:pPr>
        <w:spacing w:before="120" w:after="120"/>
        <w:jc w:val="center"/>
        <w:rPr>
          <w:rFonts w:ascii="Arial" w:hAnsi="Arial" w:cs="Arial"/>
          <w:b/>
          <w:color w:val="33278D"/>
          <w:sz w:val="16"/>
          <w:szCs w:val="16"/>
          <w:lang w:bidi="en-US"/>
        </w:rPr>
      </w:pPr>
    </w:p>
    <w:p w:rsidR="00DD2CE9" w:rsidRPr="0048596B" w:rsidRDefault="00DD2CE9" w:rsidP="0048596B">
      <w:pPr>
        <w:spacing w:before="120" w:after="120"/>
        <w:jc w:val="center"/>
        <w:rPr>
          <w:rFonts w:ascii="Arial" w:hAnsi="Arial" w:cs="Arial"/>
          <w:b/>
          <w:bCs/>
          <w:sz w:val="28"/>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AB2D05" w:rsidRDefault="00AB2D05" w:rsidP="0048596B">
      <w:pPr>
        <w:spacing w:before="120" w:after="240"/>
        <w:jc w:val="center"/>
        <w:rPr>
          <w:rFonts w:ascii="Arial" w:hAnsi="Arial" w:cs="Arial"/>
          <w:b/>
          <w:bCs/>
          <w:sz w:val="32"/>
          <w:szCs w:val="32"/>
        </w:rPr>
      </w:pPr>
    </w:p>
    <w:p w:rsidR="0048596B" w:rsidRPr="00721D55" w:rsidRDefault="0048596B" w:rsidP="0048596B">
      <w:pPr>
        <w:spacing w:before="120" w:after="240"/>
        <w:jc w:val="center"/>
        <w:rPr>
          <w:rFonts w:ascii="Arial" w:hAnsi="Arial" w:cs="Arial"/>
          <w:b/>
          <w:bCs/>
          <w:sz w:val="32"/>
          <w:szCs w:val="32"/>
        </w:rPr>
      </w:pPr>
      <w:r w:rsidRPr="00721D55">
        <w:rPr>
          <w:rFonts w:ascii="Arial" w:hAnsi="Arial" w:cs="Arial"/>
          <w:b/>
          <w:bCs/>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2"/>
        <w:gridCol w:w="1133"/>
        <w:gridCol w:w="4286"/>
        <w:gridCol w:w="2259"/>
      </w:tblGrid>
      <w:tr w:rsidR="0048596B" w:rsidRPr="00A645BE" w:rsidTr="00E05DE0">
        <w:trPr>
          <w:tblHeader/>
        </w:trPr>
        <w:tc>
          <w:tcPr>
            <w:tcW w:w="894" w:type="pct"/>
            <w:shd w:val="clear" w:color="auto" w:fill="DEEAF6"/>
          </w:tcPr>
          <w:p w:rsidR="0048596B" w:rsidRPr="00A645BE" w:rsidRDefault="0048596B" w:rsidP="00E05DE0">
            <w:pPr>
              <w:spacing w:before="60" w:after="60"/>
              <w:jc w:val="center"/>
              <w:rPr>
                <w:b/>
                <w:sz w:val="24"/>
                <w:szCs w:val="22"/>
              </w:rPr>
            </w:pPr>
            <w:r w:rsidRPr="00A645BE">
              <w:rPr>
                <w:b/>
                <w:sz w:val="24"/>
                <w:szCs w:val="22"/>
              </w:rPr>
              <w:t>Date</w:t>
            </w:r>
          </w:p>
        </w:tc>
        <w:tc>
          <w:tcPr>
            <w:tcW w:w="606" w:type="pct"/>
            <w:shd w:val="clear" w:color="auto" w:fill="DEEAF6"/>
          </w:tcPr>
          <w:p w:rsidR="0048596B" w:rsidRPr="00A645BE" w:rsidRDefault="0048596B" w:rsidP="00E05DE0">
            <w:pPr>
              <w:spacing w:before="60" w:after="60"/>
              <w:jc w:val="center"/>
              <w:rPr>
                <w:b/>
                <w:sz w:val="24"/>
                <w:szCs w:val="22"/>
              </w:rPr>
            </w:pPr>
            <w:r w:rsidRPr="00A645BE">
              <w:rPr>
                <w:b/>
                <w:sz w:val="24"/>
                <w:szCs w:val="22"/>
              </w:rPr>
              <w:t>Revision</w:t>
            </w:r>
          </w:p>
        </w:tc>
        <w:tc>
          <w:tcPr>
            <w:tcW w:w="2292" w:type="pct"/>
            <w:shd w:val="clear" w:color="auto" w:fill="DEEAF6"/>
          </w:tcPr>
          <w:p w:rsidR="0048596B" w:rsidRPr="00A645BE" w:rsidRDefault="0048596B" w:rsidP="00E05DE0">
            <w:pPr>
              <w:spacing w:before="60" w:after="60"/>
              <w:jc w:val="center"/>
              <w:rPr>
                <w:b/>
                <w:sz w:val="24"/>
                <w:szCs w:val="22"/>
              </w:rPr>
            </w:pPr>
            <w:r w:rsidRPr="00A645BE">
              <w:rPr>
                <w:b/>
                <w:sz w:val="24"/>
                <w:szCs w:val="22"/>
              </w:rPr>
              <w:t>Description</w:t>
            </w:r>
          </w:p>
        </w:tc>
        <w:tc>
          <w:tcPr>
            <w:tcW w:w="1208" w:type="pct"/>
            <w:shd w:val="clear" w:color="auto" w:fill="DEEAF6"/>
          </w:tcPr>
          <w:p w:rsidR="0048596B" w:rsidRPr="00A645BE" w:rsidRDefault="0048596B" w:rsidP="00E05DE0">
            <w:pPr>
              <w:spacing w:before="60" w:after="60"/>
              <w:jc w:val="center"/>
              <w:rPr>
                <w:b/>
                <w:sz w:val="24"/>
                <w:szCs w:val="22"/>
              </w:rPr>
            </w:pPr>
            <w:r w:rsidRPr="00A645BE">
              <w:rPr>
                <w:b/>
                <w:sz w:val="24"/>
                <w:szCs w:val="22"/>
              </w:rPr>
              <w:t>Project Manager / Author</w:t>
            </w:r>
          </w:p>
        </w:tc>
      </w:tr>
      <w:tr w:rsidR="002304E7" w:rsidRPr="00A645BE" w:rsidTr="00A40D02">
        <w:trPr>
          <w:cantSplit/>
          <w:ins w:id="2" w:author="Author"/>
        </w:trPr>
        <w:tc>
          <w:tcPr>
            <w:tcW w:w="894" w:type="pct"/>
          </w:tcPr>
          <w:p w:rsidR="002304E7" w:rsidRDefault="002304E7" w:rsidP="002304E7">
            <w:pPr>
              <w:spacing w:before="60" w:after="60"/>
              <w:rPr>
                <w:ins w:id="3" w:author="Author"/>
                <w:szCs w:val="20"/>
              </w:rPr>
            </w:pPr>
            <w:ins w:id="4" w:author="Author">
              <w:r>
                <w:rPr>
                  <w:szCs w:val="20"/>
                </w:rPr>
                <w:t>October 20</w:t>
              </w:r>
              <w:r>
                <w:rPr>
                  <w:szCs w:val="20"/>
                </w:rPr>
                <w:t xml:space="preserve">, </w:t>
              </w:r>
              <w:r>
                <w:rPr>
                  <w:szCs w:val="20"/>
                </w:rPr>
                <w:t>2016</w:t>
              </w:r>
            </w:ins>
          </w:p>
        </w:tc>
        <w:tc>
          <w:tcPr>
            <w:tcW w:w="606" w:type="pct"/>
          </w:tcPr>
          <w:p w:rsidR="002304E7" w:rsidRDefault="002304E7" w:rsidP="00FD2669">
            <w:pPr>
              <w:spacing w:before="60" w:after="60"/>
              <w:rPr>
                <w:ins w:id="5" w:author="Author"/>
                <w:szCs w:val="20"/>
              </w:rPr>
            </w:pPr>
            <w:ins w:id="6" w:author="Author">
              <w:r>
                <w:rPr>
                  <w:szCs w:val="20"/>
                </w:rPr>
                <w:t>1.8</w:t>
              </w:r>
            </w:ins>
          </w:p>
        </w:tc>
        <w:tc>
          <w:tcPr>
            <w:tcW w:w="2292" w:type="pct"/>
          </w:tcPr>
          <w:p w:rsidR="002304E7" w:rsidRDefault="002304E7" w:rsidP="00FD2669">
            <w:pPr>
              <w:spacing w:before="60" w:after="60"/>
              <w:rPr>
                <w:ins w:id="7" w:author="Author"/>
                <w:szCs w:val="20"/>
              </w:rPr>
            </w:pPr>
            <w:ins w:id="8" w:author="Author">
              <w:r>
                <w:rPr>
                  <w:szCs w:val="20"/>
                </w:rPr>
                <w:t>No Change except Month label update</w:t>
              </w:r>
            </w:ins>
          </w:p>
        </w:tc>
        <w:tc>
          <w:tcPr>
            <w:tcW w:w="1208" w:type="pct"/>
          </w:tcPr>
          <w:p w:rsidR="002304E7" w:rsidRDefault="002304E7" w:rsidP="00FD2669">
            <w:pPr>
              <w:spacing w:before="60" w:after="60"/>
              <w:rPr>
                <w:ins w:id="9" w:author="Author"/>
                <w:szCs w:val="20"/>
              </w:rPr>
            </w:pPr>
            <w:ins w:id="10" w:author="Author">
              <w:r>
                <w:rPr>
                  <w:szCs w:val="20"/>
                </w:rPr>
                <w:t>Bhupinder Singh</w:t>
              </w:r>
            </w:ins>
          </w:p>
        </w:tc>
      </w:tr>
      <w:tr w:rsidR="002304E7" w:rsidRPr="00A645BE" w:rsidTr="00A40D02">
        <w:trPr>
          <w:cantSplit/>
          <w:ins w:id="11" w:author="Author"/>
        </w:trPr>
        <w:tc>
          <w:tcPr>
            <w:tcW w:w="894" w:type="pct"/>
          </w:tcPr>
          <w:p w:rsidR="002304E7" w:rsidRDefault="002304E7" w:rsidP="00587F0D">
            <w:pPr>
              <w:spacing w:before="60" w:after="60"/>
              <w:rPr>
                <w:ins w:id="12" w:author="Author"/>
                <w:szCs w:val="20"/>
              </w:rPr>
            </w:pPr>
            <w:bookmarkStart w:id="13" w:name="_GoBack"/>
            <w:bookmarkEnd w:id="13"/>
            <w:ins w:id="14" w:author="Author">
              <w:r>
                <w:rPr>
                  <w:szCs w:val="20"/>
                </w:rPr>
                <w:t>September 26, 2016</w:t>
              </w:r>
            </w:ins>
          </w:p>
        </w:tc>
        <w:tc>
          <w:tcPr>
            <w:tcW w:w="606" w:type="pct"/>
          </w:tcPr>
          <w:p w:rsidR="002304E7" w:rsidRDefault="002304E7" w:rsidP="00587F0D">
            <w:pPr>
              <w:spacing w:before="60" w:after="60"/>
              <w:rPr>
                <w:ins w:id="15" w:author="Author"/>
                <w:szCs w:val="20"/>
              </w:rPr>
            </w:pPr>
            <w:ins w:id="16" w:author="Author">
              <w:r>
                <w:rPr>
                  <w:szCs w:val="20"/>
                </w:rPr>
                <w:t>1.7</w:t>
              </w:r>
            </w:ins>
          </w:p>
        </w:tc>
        <w:tc>
          <w:tcPr>
            <w:tcW w:w="2292" w:type="pct"/>
          </w:tcPr>
          <w:p w:rsidR="002304E7" w:rsidRDefault="002304E7" w:rsidP="00587F0D">
            <w:pPr>
              <w:spacing w:before="60" w:after="60"/>
              <w:rPr>
                <w:ins w:id="17" w:author="Author"/>
                <w:szCs w:val="20"/>
              </w:rPr>
            </w:pPr>
            <w:ins w:id="18" w:author="Author">
              <w:r>
                <w:rPr>
                  <w:szCs w:val="20"/>
                </w:rPr>
                <w:t>Editorial Changes</w:t>
              </w:r>
            </w:ins>
          </w:p>
        </w:tc>
        <w:tc>
          <w:tcPr>
            <w:tcW w:w="1208" w:type="pct"/>
          </w:tcPr>
          <w:p w:rsidR="002304E7" w:rsidRDefault="002304E7" w:rsidP="00587F0D">
            <w:pPr>
              <w:spacing w:before="60" w:after="60"/>
              <w:rPr>
                <w:ins w:id="19" w:author="Author"/>
                <w:szCs w:val="20"/>
              </w:rPr>
            </w:pPr>
            <w:ins w:id="20" w:author="Author">
              <w:r>
                <w:rPr>
                  <w:szCs w:val="20"/>
                </w:rPr>
                <w:t>Bhupinder Singh</w:t>
              </w:r>
            </w:ins>
          </w:p>
        </w:tc>
      </w:tr>
      <w:tr w:rsidR="002304E7" w:rsidRPr="00A645BE" w:rsidTr="00A40D02">
        <w:trPr>
          <w:cantSplit/>
          <w:ins w:id="21" w:author="Author"/>
        </w:trPr>
        <w:tc>
          <w:tcPr>
            <w:tcW w:w="894" w:type="pct"/>
          </w:tcPr>
          <w:p w:rsidR="002304E7" w:rsidRDefault="002304E7" w:rsidP="00587F0D">
            <w:pPr>
              <w:spacing w:before="60" w:after="60"/>
              <w:rPr>
                <w:ins w:id="22" w:author="Author"/>
                <w:szCs w:val="20"/>
              </w:rPr>
            </w:pPr>
            <w:ins w:id="23" w:author="Author">
              <w:r>
                <w:rPr>
                  <w:szCs w:val="20"/>
                </w:rPr>
                <w:t>September 19, 2016</w:t>
              </w:r>
            </w:ins>
          </w:p>
        </w:tc>
        <w:tc>
          <w:tcPr>
            <w:tcW w:w="606" w:type="pct"/>
          </w:tcPr>
          <w:p w:rsidR="002304E7" w:rsidRDefault="002304E7" w:rsidP="00587F0D">
            <w:pPr>
              <w:spacing w:before="60" w:after="60"/>
              <w:rPr>
                <w:ins w:id="24" w:author="Author"/>
                <w:szCs w:val="20"/>
              </w:rPr>
            </w:pPr>
            <w:ins w:id="25" w:author="Author">
              <w:r>
                <w:rPr>
                  <w:szCs w:val="20"/>
                </w:rPr>
                <w:t>1.6</w:t>
              </w:r>
            </w:ins>
          </w:p>
        </w:tc>
        <w:tc>
          <w:tcPr>
            <w:tcW w:w="2292" w:type="pct"/>
          </w:tcPr>
          <w:p w:rsidR="002304E7" w:rsidRDefault="002304E7" w:rsidP="00587F0D">
            <w:pPr>
              <w:spacing w:before="60" w:after="60"/>
              <w:rPr>
                <w:ins w:id="26" w:author="Author"/>
                <w:szCs w:val="20"/>
              </w:rPr>
            </w:pPr>
            <w:ins w:id="27" w:author="Author">
              <w:r>
                <w:rPr>
                  <w:szCs w:val="20"/>
                </w:rPr>
                <w:t>No Change except Month label update</w:t>
              </w:r>
            </w:ins>
          </w:p>
        </w:tc>
        <w:tc>
          <w:tcPr>
            <w:tcW w:w="1208" w:type="pct"/>
          </w:tcPr>
          <w:p w:rsidR="002304E7" w:rsidRDefault="002304E7" w:rsidP="00587F0D">
            <w:pPr>
              <w:spacing w:before="60" w:after="60"/>
              <w:rPr>
                <w:ins w:id="28" w:author="Author"/>
                <w:szCs w:val="20"/>
              </w:rPr>
            </w:pPr>
            <w:ins w:id="29" w:author="Author">
              <w:r>
                <w:rPr>
                  <w:szCs w:val="20"/>
                </w:rPr>
                <w:t>Bhupinder Singh</w:t>
              </w:r>
            </w:ins>
          </w:p>
        </w:tc>
      </w:tr>
      <w:tr w:rsidR="002304E7" w:rsidRPr="00A645BE" w:rsidTr="00A40D02">
        <w:trPr>
          <w:cantSplit/>
          <w:ins w:id="30" w:author="Author"/>
        </w:trPr>
        <w:tc>
          <w:tcPr>
            <w:tcW w:w="894" w:type="pct"/>
          </w:tcPr>
          <w:p w:rsidR="002304E7" w:rsidRDefault="002304E7" w:rsidP="00E92BEC">
            <w:pPr>
              <w:spacing w:before="60" w:after="60"/>
              <w:rPr>
                <w:ins w:id="31" w:author="Author"/>
                <w:szCs w:val="20"/>
              </w:rPr>
            </w:pPr>
            <w:ins w:id="32" w:author="Author">
              <w:r>
                <w:rPr>
                  <w:szCs w:val="20"/>
                </w:rPr>
                <w:t>August 18,2016</w:t>
              </w:r>
            </w:ins>
          </w:p>
        </w:tc>
        <w:tc>
          <w:tcPr>
            <w:tcW w:w="606" w:type="pct"/>
          </w:tcPr>
          <w:p w:rsidR="002304E7" w:rsidRDefault="002304E7" w:rsidP="00E92BEC">
            <w:pPr>
              <w:spacing w:before="60" w:after="60"/>
              <w:rPr>
                <w:ins w:id="33" w:author="Author"/>
                <w:szCs w:val="20"/>
              </w:rPr>
            </w:pPr>
            <w:ins w:id="34" w:author="Author">
              <w:r>
                <w:rPr>
                  <w:szCs w:val="20"/>
                </w:rPr>
                <w:t>1.5</w:t>
              </w:r>
            </w:ins>
          </w:p>
        </w:tc>
        <w:tc>
          <w:tcPr>
            <w:tcW w:w="2292" w:type="pct"/>
          </w:tcPr>
          <w:p w:rsidR="002304E7" w:rsidRDefault="002304E7" w:rsidP="00A40D02">
            <w:pPr>
              <w:spacing w:before="60" w:after="60"/>
              <w:rPr>
                <w:ins w:id="35" w:author="Author"/>
                <w:szCs w:val="20"/>
              </w:rPr>
            </w:pPr>
            <w:ins w:id="36" w:author="Author">
              <w:r>
                <w:rPr>
                  <w:szCs w:val="20"/>
                </w:rPr>
                <w:t>No Change except Month label update</w:t>
              </w:r>
            </w:ins>
          </w:p>
        </w:tc>
        <w:tc>
          <w:tcPr>
            <w:tcW w:w="1208" w:type="pct"/>
          </w:tcPr>
          <w:p w:rsidR="002304E7" w:rsidRDefault="002304E7" w:rsidP="00A40D02">
            <w:pPr>
              <w:spacing w:before="60" w:after="60"/>
              <w:rPr>
                <w:ins w:id="37" w:author="Author"/>
                <w:szCs w:val="20"/>
              </w:rPr>
            </w:pPr>
            <w:ins w:id="38" w:author="Author">
              <w:r>
                <w:rPr>
                  <w:szCs w:val="20"/>
                </w:rPr>
                <w:t>Bhupinder Singh</w:t>
              </w:r>
            </w:ins>
          </w:p>
        </w:tc>
      </w:tr>
      <w:tr w:rsidR="002304E7" w:rsidRPr="00A645BE" w:rsidTr="00A40D02">
        <w:trPr>
          <w:cantSplit/>
          <w:ins w:id="39" w:author="Author"/>
        </w:trPr>
        <w:tc>
          <w:tcPr>
            <w:tcW w:w="894" w:type="pct"/>
          </w:tcPr>
          <w:p w:rsidR="002304E7" w:rsidRDefault="002304E7" w:rsidP="00E92BEC">
            <w:pPr>
              <w:spacing w:before="60" w:after="60"/>
              <w:rPr>
                <w:ins w:id="40" w:author="Author"/>
                <w:szCs w:val="20"/>
              </w:rPr>
            </w:pPr>
            <w:ins w:id="41" w:author="Author">
              <w:r>
                <w:rPr>
                  <w:szCs w:val="20"/>
                </w:rPr>
                <w:t>June 28, 2016</w:t>
              </w:r>
            </w:ins>
          </w:p>
        </w:tc>
        <w:tc>
          <w:tcPr>
            <w:tcW w:w="606" w:type="pct"/>
          </w:tcPr>
          <w:p w:rsidR="002304E7" w:rsidRPr="0040257D" w:rsidRDefault="002304E7" w:rsidP="00E92BEC">
            <w:pPr>
              <w:spacing w:before="60" w:after="60"/>
              <w:rPr>
                <w:ins w:id="42" w:author="Author"/>
                <w:szCs w:val="20"/>
              </w:rPr>
            </w:pPr>
            <w:ins w:id="43" w:author="Author">
              <w:r>
                <w:rPr>
                  <w:szCs w:val="20"/>
                </w:rPr>
                <w:t>1.4</w:t>
              </w:r>
            </w:ins>
          </w:p>
        </w:tc>
        <w:tc>
          <w:tcPr>
            <w:tcW w:w="2292" w:type="pct"/>
          </w:tcPr>
          <w:p w:rsidR="002304E7" w:rsidRPr="00A02AB5" w:rsidRDefault="002304E7" w:rsidP="00A40D02">
            <w:pPr>
              <w:spacing w:before="60" w:after="60"/>
              <w:rPr>
                <w:ins w:id="44" w:author="Author"/>
                <w:szCs w:val="20"/>
              </w:rPr>
            </w:pPr>
            <w:ins w:id="45" w:author="Author">
              <w:r>
                <w:rPr>
                  <w:szCs w:val="20"/>
                </w:rPr>
                <w:t xml:space="preserve">Updated General formatting </w:t>
              </w:r>
            </w:ins>
          </w:p>
        </w:tc>
        <w:tc>
          <w:tcPr>
            <w:tcW w:w="1208" w:type="pct"/>
          </w:tcPr>
          <w:p w:rsidR="002304E7" w:rsidRDefault="002304E7" w:rsidP="00A40D02">
            <w:pPr>
              <w:spacing w:before="60" w:after="60"/>
              <w:rPr>
                <w:ins w:id="46" w:author="Author"/>
                <w:szCs w:val="20"/>
              </w:rPr>
            </w:pPr>
            <w:ins w:id="47" w:author="Author">
              <w:r>
                <w:rPr>
                  <w:szCs w:val="20"/>
                </w:rPr>
                <w:t>Bhupinder Singh</w:t>
              </w:r>
            </w:ins>
          </w:p>
        </w:tc>
      </w:tr>
      <w:tr w:rsidR="002304E7" w:rsidRPr="00A645BE" w:rsidTr="00E05DE0">
        <w:trPr>
          <w:cantSplit/>
          <w:ins w:id="48" w:author="Author"/>
        </w:trPr>
        <w:tc>
          <w:tcPr>
            <w:tcW w:w="894" w:type="pct"/>
          </w:tcPr>
          <w:p w:rsidR="002304E7" w:rsidRDefault="002304E7" w:rsidP="00BE4131">
            <w:pPr>
              <w:spacing w:before="60" w:after="60"/>
              <w:rPr>
                <w:ins w:id="49" w:author="Author"/>
                <w:szCs w:val="20"/>
              </w:rPr>
            </w:pPr>
            <w:ins w:id="50" w:author="Author">
              <w:r>
                <w:rPr>
                  <w:szCs w:val="20"/>
                </w:rPr>
                <w:t>June 20, 2016</w:t>
              </w:r>
            </w:ins>
          </w:p>
        </w:tc>
        <w:tc>
          <w:tcPr>
            <w:tcW w:w="606" w:type="pct"/>
          </w:tcPr>
          <w:p w:rsidR="002304E7" w:rsidRPr="0040257D" w:rsidRDefault="002304E7" w:rsidP="00BE4131">
            <w:pPr>
              <w:spacing w:before="60" w:after="60"/>
              <w:rPr>
                <w:ins w:id="51" w:author="Author"/>
                <w:szCs w:val="20"/>
              </w:rPr>
            </w:pPr>
            <w:ins w:id="52" w:author="Author">
              <w:r>
                <w:rPr>
                  <w:szCs w:val="20"/>
                </w:rPr>
                <w:t>1.3</w:t>
              </w:r>
            </w:ins>
          </w:p>
        </w:tc>
        <w:tc>
          <w:tcPr>
            <w:tcW w:w="2292" w:type="pct"/>
          </w:tcPr>
          <w:p w:rsidR="002304E7" w:rsidRPr="00A02AB5" w:rsidRDefault="002304E7" w:rsidP="00BE4131">
            <w:pPr>
              <w:spacing w:before="60" w:after="60"/>
              <w:rPr>
                <w:ins w:id="53" w:author="Author"/>
                <w:szCs w:val="20"/>
              </w:rPr>
            </w:pPr>
            <w:ins w:id="54" w:author="Author">
              <w:r>
                <w:rPr>
                  <w:szCs w:val="20"/>
                </w:rPr>
                <w:t xml:space="preserve">Updated General formatting </w:t>
              </w:r>
            </w:ins>
          </w:p>
        </w:tc>
        <w:tc>
          <w:tcPr>
            <w:tcW w:w="1208" w:type="pct"/>
          </w:tcPr>
          <w:p w:rsidR="002304E7" w:rsidRDefault="002304E7" w:rsidP="00BE4131">
            <w:pPr>
              <w:spacing w:before="60" w:after="60"/>
              <w:rPr>
                <w:ins w:id="55" w:author="Author"/>
                <w:szCs w:val="20"/>
              </w:rPr>
            </w:pPr>
            <w:ins w:id="56" w:author="Author">
              <w:r>
                <w:rPr>
                  <w:szCs w:val="20"/>
                </w:rPr>
                <w:t>Bhupinder Singh</w:t>
              </w:r>
            </w:ins>
          </w:p>
        </w:tc>
      </w:tr>
      <w:tr w:rsidR="002304E7" w:rsidRPr="00A645BE" w:rsidTr="00E05DE0">
        <w:trPr>
          <w:cantSplit/>
          <w:ins w:id="57" w:author="Author"/>
        </w:trPr>
        <w:tc>
          <w:tcPr>
            <w:tcW w:w="894" w:type="pct"/>
          </w:tcPr>
          <w:p w:rsidR="002304E7" w:rsidRDefault="002304E7" w:rsidP="00BE4131">
            <w:pPr>
              <w:spacing w:before="60" w:after="60"/>
              <w:rPr>
                <w:ins w:id="58" w:author="Author"/>
                <w:szCs w:val="20"/>
              </w:rPr>
            </w:pPr>
            <w:ins w:id="59" w:author="Author">
              <w:r>
                <w:rPr>
                  <w:szCs w:val="20"/>
                </w:rPr>
                <w:t>May 23, 2016</w:t>
              </w:r>
            </w:ins>
          </w:p>
        </w:tc>
        <w:tc>
          <w:tcPr>
            <w:tcW w:w="606" w:type="pct"/>
          </w:tcPr>
          <w:p w:rsidR="002304E7" w:rsidRPr="0040257D" w:rsidRDefault="002304E7" w:rsidP="00BE4131">
            <w:pPr>
              <w:spacing w:before="60" w:after="60"/>
              <w:rPr>
                <w:ins w:id="60" w:author="Author"/>
                <w:szCs w:val="20"/>
              </w:rPr>
            </w:pPr>
            <w:ins w:id="61" w:author="Author">
              <w:r>
                <w:rPr>
                  <w:szCs w:val="20"/>
                </w:rPr>
                <w:t>1.2</w:t>
              </w:r>
            </w:ins>
          </w:p>
        </w:tc>
        <w:tc>
          <w:tcPr>
            <w:tcW w:w="2292" w:type="pct"/>
          </w:tcPr>
          <w:p w:rsidR="002304E7" w:rsidRPr="00A02AB5" w:rsidRDefault="002304E7" w:rsidP="00BE4131">
            <w:pPr>
              <w:spacing w:before="60" w:after="60"/>
              <w:rPr>
                <w:ins w:id="62" w:author="Author"/>
                <w:szCs w:val="20"/>
              </w:rPr>
            </w:pPr>
            <w:ins w:id="63" w:author="Author">
              <w:r>
                <w:rPr>
                  <w:szCs w:val="20"/>
                </w:rPr>
                <w:t xml:space="preserve">Updated Performance, stress and load test areas. </w:t>
              </w:r>
            </w:ins>
          </w:p>
        </w:tc>
        <w:tc>
          <w:tcPr>
            <w:tcW w:w="1208" w:type="pct"/>
          </w:tcPr>
          <w:p w:rsidR="002304E7" w:rsidRDefault="002304E7" w:rsidP="00BE4131">
            <w:pPr>
              <w:spacing w:before="60" w:after="60"/>
              <w:rPr>
                <w:ins w:id="64" w:author="Author"/>
                <w:szCs w:val="20"/>
              </w:rPr>
            </w:pPr>
            <w:ins w:id="65" w:author="Author">
              <w:r>
                <w:rPr>
                  <w:szCs w:val="20"/>
                </w:rPr>
                <w:t>Bhupinder Singh</w:t>
              </w:r>
            </w:ins>
          </w:p>
          <w:p w:rsidR="002304E7" w:rsidRDefault="002304E7" w:rsidP="00BE4131">
            <w:pPr>
              <w:spacing w:before="60" w:after="60"/>
              <w:rPr>
                <w:ins w:id="66" w:author="Author"/>
                <w:szCs w:val="20"/>
              </w:rPr>
            </w:pPr>
            <w:ins w:id="67" w:author="Author">
              <w:r>
                <w:rPr>
                  <w:szCs w:val="20"/>
                </w:rPr>
                <w:t>Dominic Yeh</w:t>
              </w:r>
            </w:ins>
          </w:p>
          <w:p w:rsidR="002304E7" w:rsidRDefault="002304E7" w:rsidP="00BE4131">
            <w:pPr>
              <w:spacing w:before="60" w:after="60"/>
              <w:rPr>
                <w:ins w:id="68" w:author="Author"/>
                <w:szCs w:val="20"/>
              </w:rPr>
            </w:pPr>
            <w:ins w:id="69" w:author="Author">
              <w:r>
                <w:rPr>
                  <w:szCs w:val="20"/>
                </w:rPr>
                <w:t>Erik Rothwell</w:t>
              </w:r>
            </w:ins>
          </w:p>
        </w:tc>
      </w:tr>
      <w:tr w:rsidR="002304E7" w:rsidRPr="00A645BE" w:rsidTr="00E05DE0">
        <w:trPr>
          <w:cantSplit/>
          <w:ins w:id="70" w:author="Author"/>
        </w:trPr>
        <w:tc>
          <w:tcPr>
            <w:tcW w:w="894" w:type="pct"/>
          </w:tcPr>
          <w:p w:rsidR="002304E7" w:rsidRDefault="002304E7" w:rsidP="00AB2D05">
            <w:pPr>
              <w:spacing w:before="60" w:after="60"/>
              <w:rPr>
                <w:ins w:id="71" w:author="Author"/>
                <w:szCs w:val="20"/>
              </w:rPr>
            </w:pPr>
            <w:ins w:id="72" w:author="Author">
              <w:r>
                <w:rPr>
                  <w:szCs w:val="20"/>
                </w:rPr>
                <w:t>May 5, 2016</w:t>
              </w:r>
            </w:ins>
          </w:p>
        </w:tc>
        <w:tc>
          <w:tcPr>
            <w:tcW w:w="606" w:type="pct"/>
          </w:tcPr>
          <w:p w:rsidR="002304E7" w:rsidRDefault="002304E7" w:rsidP="00AB2D05">
            <w:pPr>
              <w:spacing w:before="60" w:after="60"/>
              <w:rPr>
                <w:ins w:id="73" w:author="Author"/>
                <w:szCs w:val="20"/>
              </w:rPr>
            </w:pPr>
            <w:ins w:id="74" w:author="Author">
              <w:r w:rsidRPr="0040257D">
                <w:rPr>
                  <w:szCs w:val="20"/>
                </w:rPr>
                <w:t>1.0</w:t>
              </w:r>
            </w:ins>
          </w:p>
        </w:tc>
        <w:tc>
          <w:tcPr>
            <w:tcW w:w="2292" w:type="pct"/>
          </w:tcPr>
          <w:p w:rsidR="002304E7" w:rsidRDefault="002304E7" w:rsidP="00AB2D05">
            <w:pPr>
              <w:spacing w:before="60" w:after="60"/>
              <w:rPr>
                <w:ins w:id="75" w:author="Author"/>
                <w:szCs w:val="20"/>
              </w:rPr>
            </w:pPr>
            <w:ins w:id="76" w:author="Author">
              <w:r w:rsidRPr="00A02AB5">
                <w:rPr>
                  <w:szCs w:val="20"/>
                </w:rPr>
                <w:t>Initial Version</w:t>
              </w:r>
            </w:ins>
          </w:p>
        </w:tc>
        <w:tc>
          <w:tcPr>
            <w:tcW w:w="1208" w:type="pct"/>
          </w:tcPr>
          <w:p w:rsidR="002304E7" w:rsidRDefault="002304E7" w:rsidP="00AB2D05">
            <w:pPr>
              <w:spacing w:before="60" w:after="60"/>
              <w:rPr>
                <w:ins w:id="77" w:author="Author"/>
                <w:szCs w:val="20"/>
              </w:rPr>
            </w:pPr>
            <w:ins w:id="78" w:author="Author">
              <w:r>
                <w:rPr>
                  <w:szCs w:val="20"/>
                </w:rPr>
                <w:t>Bhupinder Singh</w:t>
              </w:r>
            </w:ins>
          </w:p>
          <w:p w:rsidR="002304E7" w:rsidRDefault="002304E7" w:rsidP="00AB2D05">
            <w:pPr>
              <w:spacing w:before="60" w:after="60"/>
              <w:rPr>
                <w:ins w:id="79" w:author="Author"/>
                <w:szCs w:val="20"/>
              </w:rPr>
            </w:pPr>
            <w:ins w:id="80" w:author="Author">
              <w:r>
                <w:rPr>
                  <w:szCs w:val="20"/>
                </w:rPr>
                <w:t>Dominic Yeh</w:t>
              </w:r>
            </w:ins>
          </w:p>
          <w:p w:rsidR="002304E7" w:rsidRDefault="002304E7" w:rsidP="00AB2D05">
            <w:pPr>
              <w:spacing w:before="60" w:after="60"/>
              <w:rPr>
                <w:ins w:id="81" w:author="Author"/>
                <w:szCs w:val="20"/>
              </w:rPr>
            </w:pPr>
            <w:ins w:id="82" w:author="Author">
              <w:r>
                <w:rPr>
                  <w:szCs w:val="20"/>
                </w:rPr>
                <w:t xml:space="preserve">Erik Rothwell </w:t>
              </w:r>
            </w:ins>
          </w:p>
        </w:tc>
      </w:tr>
      <w:tr w:rsidR="00AB2D05" w:rsidRPr="00A645BE" w:rsidDel="002304E7" w:rsidTr="00E05DE0">
        <w:trPr>
          <w:cantSplit/>
          <w:del w:id="83" w:author="Author"/>
        </w:trPr>
        <w:tc>
          <w:tcPr>
            <w:tcW w:w="894" w:type="pct"/>
          </w:tcPr>
          <w:p w:rsidR="00AB2D05" w:rsidDel="002304E7" w:rsidRDefault="00AB2D05" w:rsidP="00AB2D05">
            <w:pPr>
              <w:spacing w:before="60" w:after="60"/>
              <w:rPr>
                <w:del w:id="84" w:author="Author"/>
                <w:szCs w:val="20"/>
              </w:rPr>
            </w:pPr>
            <w:del w:id="85" w:author="Author">
              <w:r w:rsidDel="002304E7">
                <w:rPr>
                  <w:szCs w:val="20"/>
                </w:rPr>
                <w:delText>May 5, 2016</w:delText>
              </w:r>
            </w:del>
          </w:p>
        </w:tc>
        <w:tc>
          <w:tcPr>
            <w:tcW w:w="606" w:type="pct"/>
          </w:tcPr>
          <w:p w:rsidR="00AB2D05" w:rsidDel="002304E7" w:rsidRDefault="00AB2D05" w:rsidP="00AB2D05">
            <w:pPr>
              <w:spacing w:before="60" w:after="60"/>
              <w:rPr>
                <w:del w:id="86" w:author="Author"/>
                <w:szCs w:val="20"/>
              </w:rPr>
            </w:pPr>
            <w:del w:id="87" w:author="Author">
              <w:r w:rsidRPr="0040257D" w:rsidDel="002304E7">
                <w:rPr>
                  <w:szCs w:val="20"/>
                </w:rPr>
                <w:delText>1.0</w:delText>
              </w:r>
            </w:del>
          </w:p>
        </w:tc>
        <w:tc>
          <w:tcPr>
            <w:tcW w:w="2292" w:type="pct"/>
          </w:tcPr>
          <w:p w:rsidR="00AB2D05" w:rsidDel="002304E7" w:rsidRDefault="00AB2D05" w:rsidP="00AB2D05">
            <w:pPr>
              <w:spacing w:before="60" w:after="60"/>
              <w:rPr>
                <w:del w:id="88" w:author="Author"/>
                <w:szCs w:val="20"/>
              </w:rPr>
            </w:pPr>
            <w:del w:id="89" w:author="Author">
              <w:r w:rsidRPr="00A02AB5" w:rsidDel="002304E7">
                <w:rPr>
                  <w:szCs w:val="20"/>
                </w:rPr>
                <w:delText>Initial Version</w:delText>
              </w:r>
            </w:del>
          </w:p>
        </w:tc>
        <w:tc>
          <w:tcPr>
            <w:tcW w:w="1208" w:type="pct"/>
          </w:tcPr>
          <w:p w:rsidR="00AB2D05" w:rsidDel="002304E7" w:rsidRDefault="00AB2D05" w:rsidP="00AB2D05">
            <w:pPr>
              <w:spacing w:before="60" w:after="60"/>
              <w:rPr>
                <w:del w:id="90" w:author="Author"/>
                <w:szCs w:val="20"/>
              </w:rPr>
            </w:pPr>
            <w:del w:id="91" w:author="Author">
              <w:r w:rsidDel="002304E7">
                <w:rPr>
                  <w:szCs w:val="20"/>
                </w:rPr>
                <w:delText>Bhupinder Singh</w:delText>
              </w:r>
            </w:del>
          </w:p>
          <w:p w:rsidR="00AB2D05" w:rsidDel="002304E7" w:rsidRDefault="00AB2D05" w:rsidP="00AB2D05">
            <w:pPr>
              <w:spacing w:before="60" w:after="60"/>
              <w:rPr>
                <w:del w:id="92" w:author="Author"/>
                <w:szCs w:val="20"/>
              </w:rPr>
            </w:pPr>
            <w:del w:id="93" w:author="Author">
              <w:r w:rsidDel="002304E7">
                <w:rPr>
                  <w:szCs w:val="20"/>
                </w:rPr>
                <w:delText>Dominic Yeh</w:delText>
              </w:r>
            </w:del>
          </w:p>
          <w:p w:rsidR="00AB2D05" w:rsidDel="002304E7" w:rsidRDefault="00AB2D05" w:rsidP="00AB2D05">
            <w:pPr>
              <w:spacing w:before="60" w:after="60"/>
              <w:rPr>
                <w:del w:id="94" w:author="Author"/>
                <w:szCs w:val="20"/>
              </w:rPr>
            </w:pPr>
            <w:del w:id="95" w:author="Author">
              <w:r w:rsidDel="002304E7">
                <w:rPr>
                  <w:szCs w:val="20"/>
                </w:rPr>
                <w:delText xml:space="preserve">Erik Rothwell </w:delText>
              </w:r>
            </w:del>
          </w:p>
        </w:tc>
      </w:tr>
      <w:tr w:rsidR="00BE4131" w:rsidRPr="00A645BE" w:rsidDel="002304E7" w:rsidTr="00E05DE0">
        <w:trPr>
          <w:cantSplit/>
          <w:del w:id="96" w:author="Author"/>
        </w:trPr>
        <w:tc>
          <w:tcPr>
            <w:tcW w:w="894" w:type="pct"/>
          </w:tcPr>
          <w:p w:rsidR="00BE4131" w:rsidDel="002304E7" w:rsidRDefault="00BE4131" w:rsidP="00BE4131">
            <w:pPr>
              <w:spacing w:before="60" w:after="60"/>
              <w:rPr>
                <w:del w:id="97" w:author="Author"/>
                <w:szCs w:val="20"/>
              </w:rPr>
            </w:pPr>
            <w:del w:id="98" w:author="Author">
              <w:r w:rsidDel="002304E7">
                <w:rPr>
                  <w:szCs w:val="20"/>
                </w:rPr>
                <w:delText>May 23, 2016</w:delText>
              </w:r>
            </w:del>
          </w:p>
        </w:tc>
        <w:tc>
          <w:tcPr>
            <w:tcW w:w="606" w:type="pct"/>
          </w:tcPr>
          <w:p w:rsidR="00BE4131" w:rsidRPr="0040257D" w:rsidDel="002304E7" w:rsidRDefault="00BE4131" w:rsidP="00BE4131">
            <w:pPr>
              <w:spacing w:before="60" w:after="60"/>
              <w:rPr>
                <w:del w:id="99" w:author="Author"/>
                <w:szCs w:val="20"/>
              </w:rPr>
            </w:pPr>
            <w:del w:id="100" w:author="Author">
              <w:r w:rsidDel="002304E7">
                <w:rPr>
                  <w:szCs w:val="20"/>
                </w:rPr>
                <w:delText>1.2</w:delText>
              </w:r>
            </w:del>
          </w:p>
        </w:tc>
        <w:tc>
          <w:tcPr>
            <w:tcW w:w="2292" w:type="pct"/>
          </w:tcPr>
          <w:p w:rsidR="00BE4131" w:rsidRPr="00A02AB5" w:rsidDel="002304E7" w:rsidRDefault="00BE4131" w:rsidP="00BE4131">
            <w:pPr>
              <w:spacing w:before="60" w:after="60"/>
              <w:rPr>
                <w:del w:id="101" w:author="Author"/>
                <w:szCs w:val="20"/>
              </w:rPr>
            </w:pPr>
            <w:del w:id="102" w:author="Author">
              <w:r w:rsidDel="002304E7">
                <w:rPr>
                  <w:szCs w:val="20"/>
                </w:rPr>
                <w:delText xml:space="preserve">Updated Performance, stress and load test areas. </w:delText>
              </w:r>
            </w:del>
          </w:p>
        </w:tc>
        <w:tc>
          <w:tcPr>
            <w:tcW w:w="1208" w:type="pct"/>
          </w:tcPr>
          <w:p w:rsidR="00BE4131" w:rsidDel="002304E7" w:rsidRDefault="00BE4131" w:rsidP="00BE4131">
            <w:pPr>
              <w:spacing w:before="60" w:after="60"/>
              <w:rPr>
                <w:del w:id="103" w:author="Author"/>
                <w:szCs w:val="20"/>
              </w:rPr>
            </w:pPr>
            <w:del w:id="104" w:author="Author">
              <w:r w:rsidDel="002304E7">
                <w:rPr>
                  <w:szCs w:val="20"/>
                </w:rPr>
                <w:delText>Bhupinder Singh</w:delText>
              </w:r>
            </w:del>
          </w:p>
          <w:p w:rsidR="00BE4131" w:rsidDel="002304E7" w:rsidRDefault="00BE4131" w:rsidP="00BE4131">
            <w:pPr>
              <w:spacing w:before="60" w:after="60"/>
              <w:rPr>
                <w:del w:id="105" w:author="Author"/>
                <w:szCs w:val="20"/>
              </w:rPr>
            </w:pPr>
            <w:del w:id="106" w:author="Author">
              <w:r w:rsidDel="002304E7">
                <w:rPr>
                  <w:szCs w:val="20"/>
                </w:rPr>
                <w:delText>Dominic Yeh</w:delText>
              </w:r>
            </w:del>
          </w:p>
          <w:p w:rsidR="00BE4131" w:rsidDel="002304E7" w:rsidRDefault="00BE4131" w:rsidP="00BE4131">
            <w:pPr>
              <w:spacing w:before="60" w:after="60"/>
              <w:rPr>
                <w:del w:id="107" w:author="Author"/>
                <w:szCs w:val="20"/>
              </w:rPr>
            </w:pPr>
            <w:del w:id="108" w:author="Author">
              <w:r w:rsidDel="002304E7">
                <w:rPr>
                  <w:szCs w:val="20"/>
                </w:rPr>
                <w:delText>Erik Rothwell</w:delText>
              </w:r>
            </w:del>
          </w:p>
        </w:tc>
      </w:tr>
      <w:tr w:rsidR="00BE4131" w:rsidRPr="00A645BE" w:rsidDel="002304E7" w:rsidTr="00E05DE0">
        <w:trPr>
          <w:cantSplit/>
          <w:del w:id="109" w:author="Author"/>
        </w:trPr>
        <w:tc>
          <w:tcPr>
            <w:tcW w:w="894" w:type="pct"/>
          </w:tcPr>
          <w:p w:rsidR="00BE4131" w:rsidDel="002304E7" w:rsidRDefault="00BE4131" w:rsidP="00BE4131">
            <w:pPr>
              <w:spacing w:before="60" w:after="60"/>
              <w:rPr>
                <w:del w:id="110" w:author="Author"/>
                <w:szCs w:val="20"/>
              </w:rPr>
            </w:pPr>
            <w:del w:id="111" w:author="Author">
              <w:r w:rsidDel="002304E7">
                <w:rPr>
                  <w:szCs w:val="20"/>
                </w:rPr>
                <w:delText>June 20, 2016</w:delText>
              </w:r>
            </w:del>
          </w:p>
        </w:tc>
        <w:tc>
          <w:tcPr>
            <w:tcW w:w="606" w:type="pct"/>
          </w:tcPr>
          <w:p w:rsidR="00BE4131" w:rsidRPr="0040257D" w:rsidDel="002304E7" w:rsidRDefault="00BE4131" w:rsidP="00BE4131">
            <w:pPr>
              <w:spacing w:before="60" w:after="60"/>
              <w:rPr>
                <w:del w:id="112" w:author="Author"/>
                <w:szCs w:val="20"/>
              </w:rPr>
            </w:pPr>
            <w:del w:id="113" w:author="Author">
              <w:r w:rsidDel="002304E7">
                <w:rPr>
                  <w:szCs w:val="20"/>
                </w:rPr>
                <w:delText>1.3</w:delText>
              </w:r>
            </w:del>
          </w:p>
        </w:tc>
        <w:tc>
          <w:tcPr>
            <w:tcW w:w="2292" w:type="pct"/>
          </w:tcPr>
          <w:p w:rsidR="00BE4131" w:rsidRPr="00A02AB5" w:rsidDel="002304E7" w:rsidRDefault="00BE4131" w:rsidP="00BE4131">
            <w:pPr>
              <w:spacing w:before="60" w:after="60"/>
              <w:rPr>
                <w:del w:id="114" w:author="Author"/>
                <w:szCs w:val="20"/>
              </w:rPr>
            </w:pPr>
            <w:del w:id="115" w:author="Author">
              <w:r w:rsidDel="002304E7">
                <w:rPr>
                  <w:szCs w:val="20"/>
                </w:rPr>
                <w:delText xml:space="preserve">Updated General formatting </w:delText>
              </w:r>
            </w:del>
          </w:p>
        </w:tc>
        <w:tc>
          <w:tcPr>
            <w:tcW w:w="1208" w:type="pct"/>
          </w:tcPr>
          <w:p w:rsidR="00BE4131" w:rsidDel="002304E7" w:rsidRDefault="00BE4131" w:rsidP="00BE4131">
            <w:pPr>
              <w:spacing w:before="60" w:after="60"/>
              <w:rPr>
                <w:del w:id="116" w:author="Author"/>
                <w:szCs w:val="20"/>
              </w:rPr>
            </w:pPr>
            <w:del w:id="117" w:author="Author">
              <w:r w:rsidDel="002304E7">
                <w:rPr>
                  <w:szCs w:val="20"/>
                </w:rPr>
                <w:delText>Bhupinder Singh</w:delText>
              </w:r>
            </w:del>
          </w:p>
        </w:tc>
      </w:tr>
      <w:tr w:rsidR="00E92BEC" w:rsidRPr="00A645BE" w:rsidDel="002304E7" w:rsidTr="00A40D02">
        <w:trPr>
          <w:cantSplit/>
          <w:del w:id="118" w:author="Author"/>
        </w:trPr>
        <w:tc>
          <w:tcPr>
            <w:tcW w:w="894" w:type="pct"/>
          </w:tcPr>
          <w:p w:rsidR="00E92BEC" w:rsidDel="002304E7" w:rsidRDefault="00E92BEC" w:rsidP="00E92BEC">
            <w:pPr>
              <w:spacing w:before="60" w:after="60"/>
              <w:rPr>
                <w:del w:id="119" w:author="Author"/>
                <w:szCs w:val="20"/>
              </w:rPr>
            </w:pPr>
            <w:del w:id="120" w:author="Author">
              <w:r w:rsidDel="002304E7">
                <w:rPr>
                  <w:szCs w:val="20"/>
                </w:rPr>
                <w:delText>June 28, 2016</w:delText>
              </w:r>
            </w:del>
          </w:p>
        </w:tc>
        <w:tc>
          <w:tcPr>
            <w:tcW w:w="606" w:type="pct"/>
          </w:tcPr>
          <w:p w:rsidR="00E92BEC" w:rsidRPr="0040257D" w:rsidDel="002304E7" w:rsidRDefault="00E92BEC" w:rsidP="00E92BEC">
            <w:pPr>
              <w:spacing w:before="60" w:after="60"/>
              <w:rPr>
                <w:del w:id="121" w:author="Author"/>
                <w:szCs w:val="20"/>
              </w:rPr>
            </w:pPr>
            <w:del w:id="122" w:author="Author">
              <w:r w:rsidDel="002304E7">
                <w:rPr>
                  <w:szCs w:val="20"/>
                </w:rPr>
                <w:delText>1.4</w:delText>
              </w:r>
            </w:del>
          </w:p>
        </w:tc>
        <w:tc>
          <w:tcPr>
            <w:tcW w:w="2292" w:type="pct"/>
          </w:tcPr>
          <w:p w:rsidR="00E92BEC" w:rsidRPr="00A02AB5" w:rsidDel="002304E7" w:rsidRDefault="00E92BEC" w:rsidP="00A40D02">
            <w:pPr>
              <w:spacing w:before="60" w:after="60"/>
              <w:rPr>
                <w:del w:id="123" w:author="Author"/>
                <w:szCs w:val="20"/>
              </w:rPr>
            </w:pPr>
            <w:del w:id="124" w:author="Author">
              <w:r w:rsidDel="002304E7">
                <w:rPr>
                  <w:szCs w:val="20"/>
                </w:rPr>
                <w:delText xml:space="preserve">Updated General formatting </w:delText>
              </w:r>
            </w:del>
          </w:p>
        </w:tc>
        <w:tc>
          <w:tcPr>
            <w:tcW w:w="1208" w:type="pct"/>
          </w:tcPr>
          <w:p w:rsidR="00E92BEC" w:rsidDel="002304E7" w:rsidRDefault="00E92BEC" w:rsidP="00A40D02">
            <w:pPr>
              <w:spacing w:before="60" w:after="60"/>
              <w:rPr>
                <w:del w:id="125" w:author="Author"/>
                <w:szCs w:val="20"/>
              </w:rPr>
            </w:pPr>
            <w:del w:id="126" w:author="Author">
              <w:r w:rsidDel="002304E7">
                <w:rPr>
                  <w:szCs w:val="20"/>
                </w:rPr>
                <w:delText>Bhupinder Singh</w:delText>
              </w:r>
            </w:del>
          </w:p>
        </w:tc>
      </w:tr>
      <w:tr w:rsidR="001F2FE7" w:rsidRPr="00A645BE" w:rsidDel="002304E7" w:rsidTr="00A40D02">
        <w:trPr>
          <w:cantSplit/>
          <w:del w:id="127" w:author="Author"/>
        </w:trPr>
        <w:tc>
          <w:tcPr>
            <w:tcW w:w="894" w:type="pct"/>
          </w:tcPr>
          <w:p w:rsidR="001F2FE7" w:rsidDel="002304E7" w:rsidRDefault="001F2FE7" w:rsidP="00E92BEC">
            <w:pPr>
              <w:spacing w:before="60" w:after="60"/>
              <w:rPr>
                <w:del w:id="128" w:author="Author"/>
                <w:szCs w:val="20"/>
              </w:rPr>
            </w:pPr>
            <w:del w:id="129" w:author="Author">
              <w:r w:rsidDel="002304E7">
                <w:rPr>
                  <w:szCs w:val="20"/>
                </w:rPr>
                <w:delText>August 18,2016</w:delText>
              </w:r>
            </w:del>
          </w:p>
        </w:tc>
        <w:tc>
          <w:tcPr>
            <w:tcW w:w="606" w:type="pct"/>
          </w:tcPr>
          <w:p w:rsidR="001F2FE7" w:rsidDel="002304E7" w:rsidRDefault="001F2FE7" w:rsidP="00E92BEC">
            <w:pPr>
              <w:spacing w:before="60" w:after="60"/>
              <w:rPr>
                <w:del w:id="130" w:author="Author"/>
                <w:szCs w:val="20"/>
              </w:rPr>
            </w:pPr>
            <w:del w:id="131" w:author="Author">
              <w:r w:rsidDel="002304E7">
                <w:rPr>
                  <w:szCs w:val="20"/>
                </w:rPr>
                <w:delText>1.5</w:delText>
              </w:r>
            </w:del>
          </w:p>
        </w:tc>
        <w:tc>
          <w:tcPr>
            <w:tcW w:w="2292" w:type="pct"/>
          </w:tcPr>
          <w:p w:rsidR="001F2FE7" w:rsidDel="002304E7" w:rsidRDefault="001F2FE7" w:rsidP="00A40D02">
            <w:pPr>
              <w:spacing w:before="60" w:after="60"/>
              <w:rPr>
                <w:del w:id="132" w:author="Author"/>
                <w:szCs w:val="20"/>
              </w:rPr>
            </w:pPr>
            <w:del w:id="133" w:author="Author">
              <w:r w:rsidDel="002304E7">
                <w:rPr>
                  <w:szCs w:val="20"/>
                </w:rPr>
                <w:delText xml:space="preserve">No Change </w:delText>
              </w:r>
              <w:r w:rsidR="004629EB" w:rsidDel="002304E7">
                <w:rPr>
                  <w:szCs w:val="20"/>
                </w:rPr>
                <w:delText>except Month label update</w:delText>
              </w:r>
            </w:del>
          </w:p>
        </w:tc>
        <w:tc>
          <w:tcPr>
            <w:tcW w:w="1208" w:type="pct"/>
          </w:tcPr>
          <w:p w:rsidR="001F2FE7" w:rsidDel="002304E7" w:rsidRDefault="00330889" w:rsidP="00A40D02">
            <w:pPr>
              <w:spacing w:before="60" w:after="60"/>
              <w:rPr>
                <w:del w:id="134" w:author="Author"/>
                <w:szCs w:val="20"/>
              </w:rPr>
            </w:pPr>
            <w:del w:id="135" w:author="Author">
              <w:r w:rsidDel="002304E7">
                <w:rPr>
                  <w:szCs w:val="20"/>
                </w:rPr>
                <w:delText>Bhupinder Singh</w:delText>
              </w:r>
            </w:del>
          </w:p>
        </w:tc>
      </w:tr>
      <w:tr w:rsidR="00587F0D" w:rsidRPr="00A645BE" w:rsidDel="002304E7" w:rsidTr="00A40D02">
        <w:trPr>
          <w:cantSplit/>
          <w:del w:id="136" w:author="Author"/>
        </w:trPr>
        <w:tc>
          <w:tcPr>
            <w:tcW w:w="894" w:type="pct"/>
          </w:tcPr>
          <w:p w:rsidR="00587F0D" w:rsidDel="002304E7" w:rsidRDefault="00587F0D" w:rsidP="00587F0D">
            <w:pPr>
              <w:spacing w:before="60" w:after="60"/>
              <w:rPr>
                <w:del w:id="137" w:author="Author"/>
                <w:szCs w:val="20"/>
              </w:rPr>
            </w:pPr>
            <w:del w:id="138" w:author="Author">
              <w:r w:rsidDel="002304E7">
                <w:rPr>
                  <w:szCs w:val="20"/>
                </w:rPr>
                <w:delText>September 19, 2016</w:delText>
              </w:r>
            </w:del>
          </w:p>
        </w:tc>
        <w:tc>
          <w:tcPr>
            <w:tcW w:w="606" w:type="pct"/>
          </w:tcPr>
          <w:p w:rsidR="00587F0D" w:rsidDel="002304E7" w:rsidRDefault="00587F0D" w:rsidP="00587F0D">
            <w:pPr>
              <w:spacing w:before="60" w:after="60"/>
              <w:rPr>
                <w:del w:id="139" w:author="Author"/>
                <w:szCs w:val="20"/>
              </w:rPr>
            </w:pPr>
            <w:del w:id="140" w:author="Author">
              <w:r w:rsidDel="002304E7">
                <w:rPr>
                  <w:szCs w:val="20"/>
                </w:rPr>
                <w:delText>1.6</w:delText>
              </w:r>
            </w:del>
          </w:p>
        </w:tc>
        <w:tc>
          <w:tcPr>
            <w:tcW w:w="2292" w:type="pct"/>
          </w:tcPr>
          <w:p w:rsidR="00587F0D" w:rsidDel="002304E7" w:rsidRDefault="00587F0D" w:rsidP="00587F0D">
            <w:pPr>
              <w:spacing w:before="60" w:after="60"/>
              <w:rPr>
                <w:del w:id="141" w:author="Author"/>
                <w:szCs w:val="20"/>
              </w:rPr>
            </w:pPr>
            <w:del w:id="142" w:author="Author">
              <w:r w:rsidDel="002304E7">
                <w:rPr>
                  <w:szCs w:val="20"/>
                </w:rPr>
                <w:delText>No Change except Month label update</w:delText>
              </w:r>
            </w:del>
          </w:p>
        </w:tc>
        <w:tc>
          <w:tcPr>
            <w:tcW w:w="1208" w:type="pct"/>
          </w:tcPr>
          <w:p w:rsidR="00587F0D" w:rsidDel="002304E7" w:rsidRDefault="00587F0D" w:rsidP="00587F0D">
            <w:pPr>
              <w:spacing w:before="60" w:after="60"/>
              <w:rPr>
                <w:del w:id="143" w:author="Author"/>
                <w:szCs w:val="20"/>
              </w:rPr>
            </w:pPr>
            <w:del w:id="144" w:author="Author">
              <w:r w:rsidDel="002304E7">
                <w:rPr>
                  <w:szCs w:val="20"/>
                </w:rPr>
                <w:delText>Bhupinder Singh</w:delText>
              </w:r>
            </w:del>
          </w:p>
        </w:tc>
      </w:tr>
      <w:tr w:rsidR="00E37A2F" w:rsidRPr="00A645BE" w:rsidDel="002304E7" w:rsidTr="00A40D02">
        <w:trPr>
          <w:cantSplit/>
          <w:del w:id="145" w:author="Author"/>
        </w:trPr>
        <w:tc>
          <w:tcPr>
            <w:tcW w:w="894" w:type="pct"/>
          </w:tcPr>
          <w:p w:rsidR="00E37A2F" w:rsidDel="002304E7" w:rsidRDefault="00E37A2F" w:rsidP="00587F0D">
            <w:pPr>
              <w:spacing w:before="60" w:after="60"/>
              <w:rPr>
                <w:del w:id="146" w:author="Author"/>
                <w:szCs w:val="20"/>
              </w:rPr>
            </w:pPr>
            <w:del w:id="147" w:author="Author">
              <w:r w:rsidDel="002304E7">
                <w:rPr>
                  <w:szCs w:val="20"/>
                </w:rPr>
                <w:delText>September 26, 2016</w:delText>
              </w:r>
            </w:del>
          </w:p>
        </w:tc>
        <w:tc>
          <w:tcPr>
            <w:tcW w:w="606" w:type="pct"/>
          </w:tcPr>
          <w:p w:rsidR="00E37A2F" w:rsidDel="002304E7" w:rsidRDefault="00E37A2F" w:rsidP="00587F0D">
            <w:pPr>
              <w:spacing w:before="60" w:after="60"/>
              <w:rPr>
                <w:del w:id="148" w:author="Author"/>
                <w:szCs w:val="20"/>
              </w:rPr>
            </w:pPr>
            <w:del w:id="149" w:author="Author">
              <w:r w:rsidDel="002304E7">
                <w:rPr>
                  <w:szCs w:val="20"/>
                </w:rPr>
                <w:delText>1.7</w:delText>
              </w:r>
            </w:del>
          </w:p>
        </w:tc>
        <w:tc>
          <w:tcPr>
            <w:tcW w:w="2292" w:type="pct"/>
          </w:tcPr>
          <w:p w:rsidR="00E37A2F" w:rsidDel="002304E7" w:rsidRDefault="00E37A2F" w:rsidP="00587F0D">
            <w:pPr>
              <w:spacing w:before="60" w:after="60"/>
              <w:rPr>
                <w:del w:id="150" w:author="Author"/>
                <w:szCs w:val="20"/>
              </w:rPr>
            </w:pPr>
            <w:del w:id="151" w:author="Author">
              <w:r w:rsidDel="002304E7">
                <w:rPr>
                  <w:szCs w:val="20"/>
                </w:rPr>
                <w:delText>Editorial Changes</w:delText>
              </w:r>
            </w:del>
          </w:p>
        </w:tc>
        <w:tc>
          <w:tcPr>
            <w:tcW w:w="1208" w:type="pct"/>
          </w:tcPr>
          <w:p w:rsidR="00E37A2F" w:rsidDel="002304E7" w:rsidRDefault="002C0FDE" w:rsidP="00587F0D">
            <w:pPr>
              <w:spacing w:before="60" w:after="60"/>
              <w:rPr>
                <w:del w:id="152" w:author="Author"/>
                <w:szCs w:val="20"/>
              </w:rPr>
            </w:pPr>
            <w:del w:id="153" w:author="Author">
              <w:r w:rsidDel="002304E7">
                <w:rPr>
                  <w:szCs w:val="20"/>
                </w:rPr>
                <w:delText>Bhupinder Singh</w:delText>
              </w:r>
            </w:del>
          </w:p>
        </w:tc>
      </w:tr>
      <w:tr w:rsidR="00FD2669" w:rsidRPr="00A645BE" w:rsidDel="002304E7" w:rsidTr="00A40D02">
        <w:trPr>
          <w:cantSplit/>
          <w:del w:id="154" w:author="Author"/>
        </w:trPr>
        <w:tc>
          <w:tcPr>
            <w:tcW w:w="894" w:type="pct"/>
          </w:tcPr>
          <w:p w:rsidR="00FD2669" w:rsidDel="002304E7" w:rsidRDefault="00FD2669" w:rsidP="00FD2669">
            <w:pPr>
              <w:spacing w:before="60" w:after="60"/>
              <w:rPr>
                <w:del w:id="155" w:author="Author"/>
                <w:szCs w:val="20"/>
              </w:rPr>
            </w:pPr>
            <w:del w:id="156" w:author="Author">
              <w:r w:rsidDel="002304E7">
                <w:rPr>
                  <w:szCs w:val="20"/>
                </w:rPr>
                <w:delText>October 20.       2016</w:delText>
              </w:r>
            </w:del>
          </w:p>
        </w:tc>
        <w:tc>
          <w:tcPr>
            <w:tcW w:w="606" w:type="pct"/>
          </w:tcPr>
          <w:p w:rsidR="00FD2669" w:rsidDel="002304E7" w:rsidRDefault="00FD2669" w:rsidP="00FD2669">
            <w:pPr>
              <w:spacing w:before="60" w:after="60"/>
              <w:rPr>
                <w:del w:id="157" w:author="Author"/>
                <w:szCs w:val="20"/>
              </w:rPr>
            </w:pPr>
            <w:del w:id="158" w:author="Author">
              <w:r w:rsidDel="002304E7">
                <w:rPr>
                  <w:szCs w:val="20"/>
                </w:rPr>
                <w:delText>1.8</w:delText>
              </w:r>
            </w:del>
          </w:p>
        </w:tc>
        <w:tc>
          <w:tcPr>
            <w:tcW w:w="2292" w:type="pct"/>
          </w:tcPr>
          <w:p w:rsidR="00FD2669" w:rsidDel="002304E7" w:rsidRDefault="00FD2669" w:rsidP="00FD2669">
            <w:pPr>
              <w:spacing w:before="60" w:after="60"/>
              <w:rPr>
                <w:del w:id="159" w:author="Author"/>
                <w:szCs w:val="20"/>
              </w:rPr>
            </w:pPr>
            <w:del w:id="160" w:author="Author">
              <w:r w:rsidDel="002304E7">
                <w:rPr>
                  <w:szCs w:val="20"/>
                </w:rPr>
                <w:delText>No Change except Month label update</w:delText>
              </w:r>
            </w:del>
          </w:p>
        </w:tc>
        <w:tc>
          <w:tcPr>
            <w:tcW w:w="1208" w:type="pct"/>
          </w:tcPr>
          <w:p w:rsidR="00FD2669" w:rsidDel="002304E7" w:rsidRDefault="00FD2669" w:rsidP="00FD2669">
            <w:pPr>
              <w:spacing w:before="60" w:after="60"/>
              <w:rPr>
                <w:del w:id="161" w:author="Author"/>
                <w:szCs w:val="20"/>
              </w:rPr>
            </w:pPr>
            <w:del w:id="162" w:author="Author">
              <w:r w:rsidDel="002304E7">
                <w:rPr>
                  <w:szCs w:val="20"/>
                </w:rPr>
                <w:delText>Bhupinder Singh</w:delText>
              </w:r>
            </w:del>
          </w:p>
        </w:tc>
      </w:tr>
    </w:tbl>
    <w:p w:rsidR="009C5455" w:rsidRDefault="009C5455" w:rsidP="009C5455">
      <w:pPr>
        <w:pStyle w:val="Title2"/>
      </w:pPr>
    </w:p>
    <w:p w:rsidR="009C5455" w:rsidRDefault="009C5455" w:rsidP="009C5455">
      <w:pPr>
        <w:pStyle w:val="Title2"/>
      </w:pPr>
    </w:p>
    <w:p w:rsidR="009C5455" w:rsidRPr="0048596B" w:rsidRDefault="009C5455">
      <w:pPr>
        <w:rPr>
          <w:rFonts w:ascii="Arial" w:hAnsi="Arial" w:cs="Arial"/>
          <w:b/>
          <w:bCs/>
          <w:sz w:val="28"/>
          <w:szCs w:val="32"/>
        </w:rPr>
      </w:pPr>
      <w:r>
        <w:br w:type="page"/>
      </w:r>
    </w:p>
    <w:sdt>
      <w:sdtPr>
        <w:rPr>
          <w:rFonts w:ascii="Times New Roman" w:eastAsia="Times New Roman" w:hAnsi="Times New Roman" w:cs="Times New Roman"/>
          <w:b w:val="0"/>
          <w:bCs w:val="0"/>
          <w:color w:val="auto"/>
          <w:sz w:val="22"/>
          <w:szCs w:val="24"/>
        </w:rPr>
        <w:id w:val="-880479976"/>
        <w:docPartObj>
          <w:docPartGallery w:val="Table of Contents"/>
          <w:docPartUnique/>
        </w:docPartObj>
      </w:sdtPr>
      <w:sdtEndPr>
        <w:rPr>
          <w:noProof/>
        </w:rPr>
      </w:sdtEndPr>
      <w:sdtContent>
        <w:p w:rsidR="009C5455" w:rsidRPr="00721D55" w:rsidRDefault="00975BD2" w:rsidP="00975BD2">
          <w:pPr>
            <w:pStyle w:val="TOCHeading"/>
            <w:jc w:val="center"/>
            <w:rPr>
              <w:rFonts w:ascii="Arial" w:hAnsi="Arial" w:cs="Arial"/>
              <w:color w:val="auto"/>
              <w:sz w:val="32"/>
              <w:szCs w:val="32"/>
            </w:rPr>
          </w:pPr>
          <w:r w:rsidRPr="00721D55">
            <w:rPr>
              <w:rFonts w:ascii="Arial" w:eastAsia="Times New Roman" w:hAnsi="Arial" w:cs="Arial"/>
              <w:bCs w:val="0"/>
              <w:color w:val="auto"/>
              <w:sz w:val="32"/>
              <w:szCs w:val="32"/>
            </w:rPr>
            <w:t xml:space="preserve">Table of </w:t>
          </w:r>
          <w:r w:rsidR="009C5455" w:rsidRPr="00721D55">
            <w:rPr>
              <w:rFonts w:ascii="Arial" w:hAnsi="Arial" w:cs="Arial"/>
              <w:color w:val="auto"/>
              <w:sz w:val="32"/>
              <w:szCs w:val="32"/>
            </w:rPr>
            <w:t>Contents</w:t>
          </w:r>
        </w:p>
        <w:p w:rsidR="007967FE" w:rsidRDefault="009C5455">
          <w:pPr>
            <w:pStyle w:val="TOC1"/>
            <w:rPr>
              <w:rFonts w:asciiTheme="minorHAnsi" w:eastAsiaTheme="minorEastAsia" w:hAnsiTheme="minorHAnsi" w:cstheme="minorBidi"/>
              <w:b w:val="0"/>
              <w:noProof/>
              <w:sz w:val="22"/>
              <w:szCs w:val="22"/>
            </w:rPr>
          </w:pPr>
          <w:r w:rsidRPr="009121BB">
            <w:rPr>
              <w:rFonts w:cs="Arial"/>
              <w:sz w:val="24"/>
              <w:szCs w:val="24"/>
            </w:rPr>
            <w:fldChar w:fldCharType="begin"/>
          </w:r>
          <w:r w:rsidRPr="0093788F">
            <w:rPr>
              <w:rFonts w:cs="Arial"/>
              <w:sz w:val="24"/>
              <w:szCs w:val="24"/>
            </w:rPr>
            <w:instrText xml:space="preserve"> TOC \o "1-3" \h \z \u </w:instrText>
          </w:r>
          <w:r w:rsidRPr="009121BB">
            <w:rPr>
              <w:rFonts w:cs="Arial"/>
              <w:sz w:val="24"/>
              <w:szCs w:val="24"/>
            </w:rPr>
            <w:fldChar w:fldCharType="separate"/>
          </w:r>
          <w:hyperlink w:anchor="_Toc452624359" w:history="1">
            <w:r w:rsidR="007967FE" w:rsidRPr="00925462">
              <w:rPr>
                <w:rStyle w:val="Hyperlink"/>
                <w:noProof/>
              </w:rPr>
              <w:t>1.</w:t>
            </w:r>
            <w:r w:rsidR="007967FE">
              <w:rPr>
                <w:rFonts w:asciiTheme="minorHAnsi" w:eastAsiaTheme="minorEastAsia" w:hAnsiTheme="minorHAnsi" w:cstheme="minorBidi"/>
                <w:b w:val="0"/>
                <w:noProof/>
                <w:sz w:val="22"/>
                <w:szCs w:val="22"/>
              </w:rPr>
              <w:tab/>
            </w:r>
            <w:r w:rsidR="007967FE" w:rsidRPr="00925462">
              <w:rPr>
                <w:rStyle w:val="Hyperlink"/>
                <w:noProof/>
              </w:rPr>
              <w:t>Introduction</w:t>
            </w:r>
            <w:r w:rsidR="007967FE">
              <w:rPr>
                <w:noProof/>
                <w:webHidden/>
              </w:rPr>
              <w:tab/>
            </w:r>
            <w:r w:rsidR="007967FE">
              <w:rPr>
                <w:noProof/>
                <w:webHidden/>
              </w:rPr>
              <w:fldChar w:fldCharType="begin"/>
            </w:r>
            <w:r w:rsidR="007967FE">
              <w:rPr>
                <w:noProof/>
                <w:webHidden/>
              </w:rPr>
              <w:instrText xml:space="preserve"> PAGEREF _Toc452624359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60" w:history="1">
            <w:r w:rsidR="007967FE" w:rsidRPr="00925462">
              <w:rPr>
                <w:rStyle w:val="Hyperlink"/>
                <w:noProof/>
              </w:rPr>
              <w:t>1.1.</w:t>
            </w:r>
            <w:r w:rsidR="007967FE">
              <w:rPr>
                <w:rFonts w:asciiTheme="minorHAnsi" w:eastAsiaTheme="minorEastAsia" w:hAnsiTheme="minorHAnsi" w:cstheme="minorBidi"/>
                <w:b w:val="0"/>
                <w:noProof/>
                <w:sz w:val="22"/>
                <w:szCs w:val="22"/>
              </w:rPr>
              <w:tab/>
            </w:r>
            <w:r w:rsidR="007967FE" w:rsidRPr="00925462">
              <w:rPr>
                <w:rStyle w:val="Hyperlink"/>
                <w:noProof/>
              </w:rPr>
              <w:t>Purpose</w:t>
            </w:r>
            <w:r w:rsidR="007967FE">
              <w:rPr>
                <w:noProof/>
                <w:webHidden/>
              </w:rPr>
              <w:tab/>
            </w:r>
            <w:r w:rsidR="007967FE">
              <w:rPr>
                <w:noProof/>
                <w:webHidden/>
              </w:rPr>
              <w:fldChar w:fldCharType="begin"/>
            </w:r>
            <w:r w:rsidR="007967FE">
              <w:rPr>
                <w:noProof/>
                <w:webHidden/>
              </w:rPr>
              <w:instrText xml:space="preserve"> PAGEREF _Toc452624360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61" w:history="1">
            <w:r w:rsidR="007967FE" w:rsidRPr="00925462">
              <w:rPr>
                <w:rStyle w:val="Hyperlink"/>
                <w:noProof/>
              </w:rPr>
              <w:t>1.2.</w:t>
            </w:r>
            <w:r w:rsidR="007967FE">
              <w:rPr>
                <w:rFonts w:asciiTheme="minorHAnsi" w:eastAsiaTheme="minorEastAsia" w:hAnsiTheme="minorHAnsi" w:cstheme="minorBidi"/>
                <w:b w:val="0"/>
                <w:noProof/>
                <w:sz w:val="22"/>
                <w:szCs w:val="22"/>
              </w:rPr>
              <w:tab/>
            </w:r>
            <w:r w:rsidR="007967FE" w:rsidRPr="00925462">
              <w:rPr>
                <w:rStyle w:val="Hyperlink"/>
                <w:noProof/>
              </w:rPr>
              <w:t>Scope</w:t>
            </w:r>
            <w:r w:rsidR="007967FE">
              <w:rPr>
                <w:noProof/>
                <w:webHidden/>
              </w:rPr>
              <w:tab/>
            </w:r>
            <w:r w:rsidR="007967FE">
              <w:rPr>
                <w:noProof/>
                <w:webHidden/>
              </w:rPr>
              <w:fldChar w:fldCharType="begin"/>
            </w:r>
            <w:r w:rsidR="007967FE">
              <w:rPr>
                <w:noProof/>
                <w:webHidden/>
              </w:rPr>
              <w:instrText xml:space="preserve"> PAGEREF _Toc452624361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477400">
          <w:pPr>
            <w:pStyle w:val="TOC1"/>
            <w:rPr>
              <w:rFonts w:asciiTheme="minorHAnsi" w:eastAsiaTheme="minorEastAsia" w:hAnsiTheme="minorHAnsi" w:cstheme="minorBidi"/>
              <w:b w:val="0"/>
              <w:noProof/>
              <w:sz w:val="22"/>
              <w:szCs w:val="22"/>
            </w:rPr>
          </w:pPr>
          <w:hyperlink w:anchor="_Toc452624362" w:history="1">
            <w:r w:rsidR="007967FE" w:rsidRPr="00925462">
              <w:rPr>
                <w:rStyle w:val="Hyperlink"/>
                <w:noProof/>
              </w:rPr>
              <w:t>2.</w:t>
            </w:r>
            <w:r w:rsidR="007967FE">
              <w:rPr>
                <w:rFonts w:asciiTheme="minorHAnsi" w:eastAsiaTheme="minorEastAsia" w:hAnsiTheme="minorHAnsi" w:cstheme="minorBidi"/>
                <w:b w:val="0"/>
                <w:noProof/>
                <w:sz w:val="22"/>
                <w:szCs w:val="22"/>
              </w:rPr>
              <w:tab/>
            </w:r>
            <w:r w:rsidR="007967FE" w:rsidRPr="00925462">
              <w:rPr>
                <w:rStyle w:val="Hyperlink"/>
                <w:noProof/>
              </w:rPr>
              <w:t>Functional Testing</w:t>
            </w:r>
            <w:r w:rsidR="007967FE">
              <w:rPr>
                <w:noProof/>
                <w:webHidden/>
              </w:rPr>
              <w:tab/>
            </w:r>
            <w:r w:rsidR="007967FE">
              <w:rPr>
                <w:noProof/>
                <w:webHidden/>
              </w:rPr>
              <w:fldChar w:fldCharType="begin"/>
            </w:r>
            <w:r w:rsidR="007967FE">
              <w:rPr>
                <w:noProof/>
                <w:webHidden/>
              </w:rPr>
              <w:instrText xml:space="preserve"> PAGEREF _Toc452624362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63" w:history="1">
            <w:r w:rsidR="007967FE" w:rsidRPr="00925462">
              <w:rPr>
                <w:rStyle w:val="Hyperlink"/>
                <w:noProof/>
              </w:rPr>
              <w:t>2.1.</w:t>
            </w:r>
            <w:r w:rsidR="007967FE">
              <w:rPr>
                <w:rFonts w:asciiTheme="minorHAnsi" w:eastAsiaTheme="minorEastAsia" w:hAnsiTheme="minorHAnsi" w:cstheme="minorBidi"/>
                <w:b w:val="0"/>
                <w:noProof/>
                <w:sz w:val="22"/>
                <w:szCs w:val="22"/>
              </w:rPr>
              <w:tab/>
            </w:r>
            <w:r w:rsidR="007967FE" w:rsidRPr="00925462">
              <w:rPr>
                <w:rStyle w:val="Hyperlink"/>
                <w:noProof/>
              </w:rPr>
              <w:t>Unit Testing</w:t>
            </w:r>
            <w:r w:rsidR="007967FE">
              <w:rPr>
                <w:noProof/>
                <w:webHidden/>
              </w:rPr>
              <w:tab/>
            </w:r>
            <w:r w:rsidR="007967FE">
              <w:rPr>
                <w:noProof/>
                <w:webHidden/>
              </w:rPr>
              <w:fldChar w:fldCharType="begin"/>
            </w:r>
            <w:r w:rsidR="007967FE">
              <w:rPr>
                <w:noProof/>
                <w:webHidden/>
              </w:rPr>
              <w:instrText xml:space="preserve"> PAGEREF _Toc452624363 \h </w:instrText>
            </w:r>
            <w:r w:rsidR="007967FE">
              <w:rPr>
                <w:noProof/>
                <w:webHidden/>
              </w:rPr>
            </w:r>
            <w:r w:rsidR="007967FE">
              <w:rPr>
                <w:noProof/>
                <w:webHidden/>
              </w:rPr>
              <w:fldChar w:fldCharType="separate"/>
            </w:r>
            <w:r w:rsidR="007967FE">
              <w:rPr>
                <w:noProof/>
                <w:webHidden/>
              </w:rPr>
              <w:t>4</w:t>
            </w:r>
            <w:r w:rsidR="007967FE">
              <w:rPr>
                <w:noProof/>
                <w:webHidden/>
              </w:rPr>
              <w:fldChar w:fldCharType="end"/>
            </w:r>
          </w:hyperlink>
        </w:p>
        <w:p w:rsidR="007967FE" w:rsidRDefault="00477400">
          <w:pPr>
            <w:pStyle w:val="TOC3"/>
            <w:rPr>
              <w:rFonts w:asciiTheme="minorHAnsi" w:eastAsiaTheme="minorEastAsia" w:hAnsiTheme="minorHAnsi" w:cstheme="minorBidi"/>
              <w:b w:val="0"/>
              <w:noProof/>
              <w:sz w:val="22"/>
              <w:szCs w:val="22"/>
            </w:rPr>
          </w:pPr>
          <w:hyperlink w:anchor="_Toc452624364" w:history="1">
            <w:r w:rsidR="007967FE" w:rsidRPr="00925462">
              <w:rPr>
                <w:rStyle w:val="Hyperlink"/>
                <w:noProof/>
                <w14:scene3d>
                  <w14:camera w14:prst="orthographicFront"/>
                  <w14:lightRig w14:rig="threePt" w14:dir="t">
                    <w14:rot w14:lat="0" w14:lon="0" w14:rev="0"/>
                  </w14:lightRig>
                </w14:scene3d>
              </w:rPr>
              <w:t>2.1.1.</w:t>
            </w:r>
            <w:r w:rsidR="007967FE">
              <w:rPr>
                <w:rFonts w:asciiTheme="minorHAnsi" w:eastAsiaTheme="minorEastAsia" w:hAnsiTheme="minorHAnsi" w:cstheme="minorBidi"/>
                <w:b w:val="0"/>
                <w:noProof/>
                <w:sz w:val="22"/>
                <w:szCs w:val="22"/>
              </w:rPr>
              <w:tab/>
            </w:r>
            <w:r w:rsidR="007967FE" w:rsidRPr="00925462">
              <w:rPr>
                <w:rStyle w:val="Hyperlink"/>
                <w:noProof/>
              </w:rPr>
              <w:t>Limitations of Unit Testing</w:t>
            </w:r>
            <w:r w:rsidR="007967FE">
              <w:rPr>
                <w:noProof/>
                <w:webHidden/>
              </w:rPr>
              <w:tab/>
            </w:r>
            <w:r w:rsidR="007967FE">
              <w:rPr>
                <w:noProof/>
                <w:webHidden/>
              </w:rPr>
              <w:fldChar w:fldCharType="begin"/>
            </w:r>
            <w:r w:rsidR="007967FE">
              <w:rPr>
                <w:noProof/>
                <w:webHidden/>
              </w:rPr>
              <w:instrText xml:space="preserve"> PAGEREF _Toc452624364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65" w:history="1">
            <w:r w:rsidR="007967FE" w:rsidRPr="00925462">
              <w:rPr>
                <w:rStyle w:val="Hyperlink"/>
                <w:noProof/>
              </w:rPr>
              <w:t>2.2.</w:t>
            </w:r>
            <w:r w:rsidR="007967FE">
              <w:rPr>
                <w:rFonts w:asciiTheme="minorHAnsi" w:eastAsiaTheme="minorEastAsia" w:hAnsiTheme="minorHAnsi" w:cstheme="minorBidi"/>
                <w:b w:val="0"/>
                <w:noProof/>
                <w:sz w:val="22"/>
                <w:szCs w:val="22"/>
              </w:rPr>
              <w:tab/>
            </w:r>
            <w:r w:rsidR="007967FE" w:rsidRPr="00925462">
              <w:rPr>
                <w:rStyle w:val="Hyperlink"/>
                <w:noProof/>
              </w:rPr>
              <w:t>Integration Testing</w:t>
            </w:r>
            <w:r w:rsidR="007967FE">
              <w:rPr>
                <w:noProof/>
                <w:webHidden/>
              </w:rPr>
              <w:tab/>
            </w:r>
            <w:r w:rsidR="007967FE">
              <w:rPr>
                <w:noProof/>
                <w:webHidden/>
              </w:rPr>
              <w:fldChar w:fldCharType="begin"/>
            </w:r>
            <w:r w:rsidR="007967FE">
              <w:rPr>
                <w:noProof/>
                <w:webHidden/>
              </w:rPr>
              <w:instrText xml:space="preserve"> PAGEREF _Toc452624365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66" w:history="1">
            <w:r w:rsidR="007967FE" w:rsidRPr="00925462">
              <w:rPr>
                <w:rStyle w:val="Hyperlink"/>
                <w:noProof/>
              </w:rPr>
              <w:t>2.3.</w:t>
            </w:r>
            <w:r w:rsidR="007967FE">
              <w:rPr>
                <w:rFonts w:asciiTheme="minorHAnsi" w:eastAsiaTheme="minorEastAsia" w:hAnsiTheme="minorHAnsi" w:cstheme="minorBidi"/>
                <w:b w:val="0"/>
                <w:noProof/>
                <w:sz w:val="22"/>
                <w:szCs w:val="22"/>
              </w:rPr>
              <w:tab/>
            </w:r>
            <w:r w:rsidR="007967FE" w:rsidRPr="00925462">
              <w:rPr>
                <w:rStyle w:val="Hyperlink"/>
                <w:noProof/>
              </w:rPr>
              <w:t>System Testing</w:t>
            </w:r>
            <w:r w:rsidR="007967FE">
              <w:rPr>
                <w:noProof/>
                <w:webHidden/>
              </w:rPr>
              <w:tab/>
            </w:r>
            <w:r w:rsidR="007967FE">
              <w:rPr>
                <w:noProof/>
                <w:webHidden/>
              </w:rPr>
              <w:fldChar w:fldCharType="begin"/>
            </w:r>
            <w:r w:rsidR="007967FE">
              <w:rPr>
                <w:noProof/>
                <w:webHidden/>
              </w:rPr>
              <w:instrText xml:space="preserve"> PAGEREF _Toc452624366 \h </w:instrText>
            </w:r>
            <w:r w:rsidR="007967FE">
              <w:rPr>
                <w:noProof/>
                <w:webHidden/>
              </w:rPr>
            </w:r>
            <w:r w:rsidR="007967FE">
              <w:rPr>
                <w:noProof/>
                <w:webHidden/>
              </w:rPr>
              <w:fldChar w:fldCharType="separate"/>
            </w:r>
            <w:r w:rsidR="007967FE">
              <w:rPr>
                <w:noProof/>
                <w:webHidden/>
              </w:rPr>
              <w:t>5</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67" w:history="1">
            <w:r w:rsidR="007967FE" w:rsidRPr="00925462">
              <w:rPr>
                <w:rStyle w:val="Hyperlink"/>
                <w:noProof/>
              </w:rPr>
              <w:t>2.4.</w:t>
            </w:r>
            <w:r w:rsidR="007967FE">
              <w:rPr>
                <w:rFonts w:asciiTheme="minorHAnsi" w:eastAsiaTheme="minorEastAsia" w:hAnsiTheme="minorHAnsi" w:cstheme="minorBidi"/>
                <w:b w:val="0"/>
                <w:noProof/>
                <w:sz w:val="22"/>
                <w:szCs w:val="22"/>
              </w:rPr>
              <w:tab/>
            </w:r>
            <w:r w:rsidR="007967FE" w:rsidRPr="00925462">
              <w:rPr>
                <w:rStyle w:val="Hyperlink"/>
                <w:noProof/>
              </w:rPr>
              <w:t>Regression Testing</w:t>
            </w:r>
            <w:r w:rsidR="007967FE">
              <w:rPr>
                <w:noProof/>
                <w:webHidden/>
              </w:rPr>
              <w:tab/>
            </w:r>
            <w:r w:rsidR="007967FE">
              <w:rPr>
                <w:noProof/>
                <w:webHidden/>
              </w:rPr>
              <w:fldChar w:fldCharType="begin"/>
            </w:r>
            <w:r w:rsidR="007967FE">
              <w:rPr>
                <w:noProof/>
                <w:webHidden/>
              </w:rPr>
              <w:instrText xml:space="preserve"> PAGEREF _Toc452624367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68" w:history="1">
            <w:r w:rsidR="007967FE" w:rsidRPr="00925462">
              <w:rPr>
                <w:rStyle w:val="Hyperlink"/>
                <w:noProof/>
              </w:rPr>
              <w:t>2.5.</w:t>
            </w:r>
            <w:r w:rsidR="007967FE">
              <w:rPr>
                <w:rFonts w:asciiTheme="minorHAnsi" w:eastAsiaTheme="minorEastAsia" w:hAnsiTheme="minorHAnsi" w:cstheme="minorBidi"/>
                <w:b w:val="0"/>
                <w:noProof/>
                <w:sz w:val="22"/>
                <w:szCs w:val="22"/>
              </w:rPr>
              <w:tab/>
            </w:r>
            <w:r w:rsidR="007967FE" w:rsidRPr="00925462">
              <w:rPr>
                <w:rStyle w:val="Hyperlink"/>
                <w:noProof/>
              </w:rPr>
              <w:t>Acceptance Testing</w:t>
            </w:r>
            <w:r w:rsidR="007967FE">
              <w:rPr>
                <w:noProof/>
                <w:webHidden/>
              </w:rPr>
              <w:tab/>
            </w:r>
            <w:r w:rsidR="007967FE">
              <w:rPr>
                <w:noProof/>
                <w:webHidden/>
              </w:rPr>
              <w:fldChar w:fldCharType="begin"/>
            </w:r>
            <w:r w:rsidR="007967FE">
              <w:rPr>
                <w:noProof/>
                <w:webHidden/>
              </w:rPr>
              <w:instrText xml:space="preserve"> PAGEREF _Toc452624368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477400">
          <w:pPr>
            <w:pStyle w:val="TOC1"/>
            <w:rPr>
              <w:rFonts w:asciiTheme="minorHAnsi" w:eastAsiaTheme="minorEastAsia" w:hAnsiTheme="minorHAnsi" w:cstheme="minorBidi"/>
              <w:b w:val="0"/>
              <w:noProof/>
              <w:sz w:val="22"/>
              <w:szCs w:val="22"/>
            </w:rPr>
          </w:pPr>
          <w:hyperlink w:anchor="_Toc452624369" w:history="1">
            <w:r w:rsidR="007967FE" w:rsidRPr="00925462">
              <w:rPr>
                <w:rStyle w:val="Hyperlink"/>
                <w:noProof/>
              </w:rPr>
              <w:t>3.</w:t>
            </w:r>
            <w:r w:rsidR="007967FE">
              <w:rPr>
                <w:rFonts w:asciiTheme="minorHAnsi" w:eastAsiaTheme="minorEastAsia" w:hAnsiTheme="minorHAnsi" w:cstheme="minorBidi"/>
                <w:b w:val="0"/>
                <w:noProof/>
                <w:sz w:val="22"/>
                <w:szCs w:val="22"/>
              </w:rPr>
              <w:tab/>
            </w:r>
            <w:r w:rsidR="007967FE" w:rsidRPr="00925462">
              <w:rPr>
                <w:rStyle w:val="Hyperlink"/>
                <w:noProof/>
              </w:rPr>
              <w:t>Non-Functional Testing</w:t>
            </w:r>
            <w:r w:rsidR="007967FE">
              <w:rPr>
                <w:noProof/>
                <w:webHidden/>
              </w:rPr>
              <w:tab/>
            </w:r>
            <w:r w:rsidR="007967FE">
              <w:rPr>
                <w:noProof/>
                <w:webHidden/>
              </w:rPr>
              <w:fldChar w:fldCharType="begin"/>
            </w:r>
            <w:r w:rsidR="007967FE">
              <w:rPr>
                <w:noProof/>
                <w:webHidden/>
              </w:rPr>
              <w:instrText xml:space="preserve"> PAGEREF _Toc452624369 \h </w:instrText>
            </w:r>
            <w:r w:rsidR="007967FE">
              <w:rPr>
                <w:noProof/>
                <w:webHidden/>
              </w:rPr>
            </w:r>
            <w:r w:rsidR="007967FE">
              <w:rPr>
                <w:noProof/>
                <w:webHidden/>
              </w:rPr>
              <w:fldChar w:fldCharType="separate"/>
            </w:r>
            <w:r w:rsidR="007967FE">
              <w:rPr>
                <w:noProof/>
                <w:webHidden/>
              </w:rPr>
              <w:t>6</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70" w:history="1">
            <w:r w:rsidR="007967FE" w:rsidRPr="00925462">
              <w:rPr>
                <w:rStyle w:val="Hyperlink"/>
                <w:noProof/>
              </w:rPr>
              <w:t>3.1.</w:t>
            </w:r>
            <w:r w:rsidR="007967FE">
              <w:rPr>
                <w:rFonts w:asciiTheme="minorHAnsi" w:eastAsiaTheme="minorEastAsia" w:hAnsiTheme="minorHAnsi" w:cstheme="minorBidi"/>
                <w:b w:val="0"/>
                <w:noProof/>
                <w:sz w:val="22"/>
                <w:szCs w:val="22"/>
              </w:rPr>
              <w:tab/>
            </w:r>
            <w:r w:rsidR="007967FE" w:rsidRPr="00925462">
              <w:rPr>
                <w:rStyle w:val="Hyperlink"/>
                <w:noProof/>
              </w:rPr>
              <w:t>Performance Testing</w:t>
            </w:r>
            <w:r w:rsidR="007967FE">
              <w:rPr>
                <w:noProof/>
                <w:webHidden/>
              </w:rPr>
              <w:tab/>
            </w:r>
            <w:r w:rsidR="007967FE">
              <w:rPr>
                <w:noProof/>
                <w:webHidden/>
              </w:rPr>
              <w:fldChar w:fldCharType="begin"/>
            </w:r>
            <w:r w:rsidR="007967FE">
              <w:rPr>
                <w:noProof/>
                <w:webHidden/>
              </w:rPr>
              <w:instrText xml:space="preserve"> PAGEREF _Toc452624370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477400">
          <w:pPr>
            <w:pStyle w:val="TOC3"/>
            <w:rPr>
              <w:rFonts w:asciiTheme="minorHAnsi" w:eastAsiaTheme="minorEastAsia" w:hAnsiTheme="minorHAnsi" w:cstheme="minorBidi"/>
              <w:b w:val="0"/>
              <w:noProof/>
              <w:sz w:val="22"/>
              <w:szCs w:val="22"/>
            </w:rPr>
          </w:pPr>
          <w:hyperlink w:anchor="_Toc452624371" w:history="1">
            <w:r w:rsidR="007967FE" w:rsidRPr="00925462">
              <w:rPr>
                <w:rStyle w:val="Hyperlink"/>
                <w:noProof/>
                <w14:scene3d>
                  <w14:camera w14:prst="orthographicFront"/>
                  <w14:lightRig w14:rig="threePt" w14:dir="t">
                    <w14:rot w14:lat="0" w14:lon="0" w14:rev="0"/>
                  </w14:lightRig>
                </w14:scene3d>
              </w:rPr>
              <w:t>3.1.1.</w:t>
            </w:r>
            <w:r w:rsidR="007967FE">
              <w:rPr>
                <w:rFonts w:asciiTheme="minorHAnsi" w:eastAsiaTheme="minorEastAsia" w:hAnsiTheme="minorHAnsi" w:cstheme="minorBidi"/>
                <w:b w:val="0"/>
                <w:noProof/>
                <w:sz w:val="22"/>
                <w:szCs w:val="22"/>
              </w:rPr>
              <w:tab/>
            </w:r>
            <w:r w:rsidR="007967FE" w:rsidRPr="00925462">
              <w:rPr>
                <w:rStyle w:val="Hyperlink"/>
                <w:noProof/>
              </w:rPr>
              <w:t>Load Testing</w:t>
            </w:r>
            <w:r w:rsidR="007967FE">
              <w:rPr>
                <w:noProof/>
                <w:webHidden/>
              </w:rPr>
              <w:tab/>
            </w:r>
            <w:r w:rsidR="007967FE">
              <w:rPr>
                <w:noProof/>
                <w:webHidden/>
              </w:rPr>
              <w:fldChar w:fldCharType="begin"/>
            </w:r>
            <w:r w:rsidR="007967FE">
              <w:rPr>
                <w:noProof/>
                <w:webHidden/>
              </w:rPr>
              <w:instrText xml:space="preserve"> PAGEREF _Toc452624371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477400">
          <w:pPr>
            <w:pStyle w:val="TOC3"/>
            <w:rPr>
              <w:rFonts w:asciiTheme="minorHAnsi" w:eastAsiaTheme="minorEastAsia" w:hAnsiTheme="minorHAnsi" w:cstheme="minorBidi"/>
              <w:b w:val="0"/>
              <w:noProof/>
              <w:sz w:val="22"/>
              <w:szCs w:val="22"/>
            </w:rPr>
          </w:pPr>
          <w:hyperlink w:anchor="_Toc452624372" w:history="1">
            <w:r w:rsidR="007967FE" w:rsidRPr="00925462">
              <w:rPr>
                <w:rStyle w:val="Hyperlink"/>
                <w:noProof/>
                <w14:scene3d>
                  <w14:camera w14:prst="orthographicFront"/>
                  <w14:lightRig w14:rig="threePt" w14:dir="t">
                    <w14:rot w14:lat="0" w14:lon="0" w14:rev="0"/>
                  </w14:lightRig>
                </w14:scene3d>
              </w:rPr>
              <w:t>3.1.2.</w:t>
            </w:r>
            <w:r w:rsidR="007967FE">
              <w:rPr>
                <w:rFonts w:asciiTheme="minorHAnsi" w:eastAsiaTheme="minorEastAsia" w:hAnsiTheme="minorHAnsi" w:cstheme="minorBidi"/>
                <w:b w:val="0"/>
                <w:noProof/>
                <w:sz w:val="22"/>
                <w:szCs w:val="22"/>
              </w:rPr>
              <w:tab/>
            </w:r>
            <w:r w:rsidR="007967FE" w:rsidRPr="00925462">
              <w:rPr>
                <w:rStyle w:val="Hyperlink"/>
                <w:noProof/>
              </w:rPr>
              <w:t>Stress Testing</w:t>
            </w:r>
            <w:r w:rsidR="007967FE">
              <w:rPr>
                <w:noProof/>
                <w:webHidden/>
              </w:rPr>
              <w:tab/>
            </w:r>
            <w:r w:rsidR="007967FE">
              <w:rPr>
                <w:noProof/>
                <w:webHidden/>
              </w:rPr>
              <w:fldChar w:fldCharType="begin"/>
            </w:r>
            <w:r w:rsidR="007967FE">
              <w:rPr>
                <w:noProof/>
                <w:webHidden/>
              </w:rPr>
              <w:instrText xml:space="preserve"> PAGEREF _Toc452624372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73" w:history="1">
            <w:r w:rsidR="007967FE" w:rsidRPr="00925462">
              <w:rPr>
                <w:rStyle w:val="Hyperlink"/>
                <w:noProof/>
              </w:rPr>
              <w:t>3.2.</w:t>
            </w:r>
            <w:r w:rsidR="007967FE">
              <w:rPr>
                <w:rFonts w:asciiTheme="minorHAnsi" w:eastAsiaTheme="minorEastAsia" w:hAnsiTheme="minorHAnsi" w:cstheme="minorBidi"/>
                <w:b w:val="0"/>
                <w:noProof/>
                <w:sz w:val="22"/>
                <w:szCs w:val="22"/>
              </w:rPr>
              <w:tab/>
            </w:r>
            <w:r w:rsidR="007967FE" w:rsidRPr="00925462">
              <w:rPr>
                <w:rStyle w:val="Hyperlink"/>
                <w:noProof/>
              </w:rPr>
              <w:t>Security Testing</w:t>
            </w:r>
            <w:r w:rsidR="007967FE">
              <w:rPr>
                <w:noProof/>
                <w:webHidden/>
              </w:rPr>
              <w:tab/>
            </w:r>
            <w:r w:rsidR="007967FE">
              <w:rPr>
                <w:noProof/>
                <w:webHidden/>
              </w:rPr>
              <w:fldChar w:fldCharType="begin"/>
            </w:r>
            <w:r w:rsidR="007967FE">
              <w:rPr>
                <w:noProof/>
                <w:webHidden/>
              </w:rPr>
              <w:instrText xml:space="preserve"> PAGEREF _Toc452624373 \h </w:instrText>
            </w:r>
            <w:r w:rsidR="007967FE">
              <w:rPr>
                <w:noProof/>
                <w:webHidden/>
              </w:rPr>
            </w:r>
            <w:r w:rsidR="007967FE">
              <w:rPr>
                <w:noProof/>
                <w:webHidden/>
              </w:rPr>
              <w:fldChar w:fldCharType="separate"/>
            </w:r>
            <w:r w:rsidR="007967FE">
              <w:rPr>
                <w:noProof/>
                <w:webHidden/>
              </w:rPr>
              <w:t>7</w:t>
            </w:r>
            <w:r w:rsidR="007967FE">
              <w:rPr>
                <w:noProof/>
                <w:webHidden/>
              </w:rPr>
              <w:fldChar w:fldCharType="end"/>
            </w:r>
          </w:hyperlink>
        </w:p>
        <w:p w:rsidR="007967FE" w:rsidRDefault="00477400">
          <w:pPr>
            <w:pStyle w:val="TOC2"/>
            <w:rPr>
              <w:rFonts w:asciiTheme="minorHAnsi" w:eastAsiaTheme="minorEastAsia" w:hAnsiTheme="minorHAnsi" w:cstheme="minorBidi"/>
              <w:b w:val="0"/>
              <w:noProof/>
              <w:sz w:val="22"/>
              <w:szCs w:val="22"/>
            </w:rPr>
          </w:pPr>
          <w:hyperlink w:anchor="_Toc452624374" w:history="1">
            <w:r w:rsidR="007967FE" w:rsidRPr="00925462">
              <w:rPr>
                <w:rStyle w:val="Hyperlink"/>
                <w:noProof/>
              </w:rPr>
              <w:t>3.3.</w:t>
            </w:r>
            <w:r w:rsidR="007967FE">
              <w:rPr>
                <w:rFonts w:asciiTheme="minorHAnsi" w:eastAsiaTheme="minorEastAsia" w:hAnsiTheme="minorHAnsi" w:cstheme="minorBidi"/>
                <w:b w:val="0"/>
                <w:noProof/>
                <w:sz w:val="22"/>
                <w:szCs w:val="22"/>
              </w:rPr>
              <w:tab/>
            </w:r>
            <w:r w:rsidR="007967FE" w:rsidRPr="00925462">
              <w:rPr>
                <w:rStyle w:val="Hyperlink"/>
                <w:noProof/>
              </w:rPr>
              <w:t>508 Compliance Testing</w:t>
            </w:r>
            <w:r w:rsidR="007967FE">
              <w:rPr>
                <w:noProof/>
                <w:webHidden/>
              </w:rPr>
              <w:tab/>
            </w:r>
            <w:r w:rsidR="007967FE">
              <w:rPr>
                <w:noProof/>
                <w:webHidden/>
              </w:rPr>
              <w:fldChar w:fldCharType="begin"/>
            </w:r>
            <w:r w:rsidR="007967FE">
              <w:rPr>
                <w:noProof/>
                <w:webHidden/>
              </w:rPr>
              <w:instrText xml:space="preserve"> PAGEREF _Toc452624374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477400">
          <w:pPr>
            <w:pStyle w:val="TOC1"/>
            <w:rPr>
              <w:rFonts w:asciiTheme="minorHAnsi" w:eastAsiaTheme="minorEastAsia" w:hAnsiTheme="minorHAnsi" w:cstheme="minorBidi"/>
              <w:b w:val="0"/>
              <w:noProof/>
              <w:sz w:val="22"/>
              <w:szCs w:val="22"/>
            </w:rPr>
          </w:pPr>
          <w:hyperlink w:anchor="_Toc452624375" w:history="1">
            <w:r w:rsidR="007967FE" w:rsidRPr="00925462">
              <w:rPr>
                <w:rStyle w:val="Hyperlink"/>
                <w:noProof/>
              </w:rPr>
              <w:t>4.</w:t>
            </w:r>
            <w:r w:rsidR="007967FE">
              <w:rPr>
                <w:rFonts w:asciiTheme="minorHAnsi" w:eastAsiaTheme="minorEastAsia" w:hAnsiTheme="minorHAnsi" w:cstheme="minorBidi"/>
                <w:b w:val="0"/>
                <w:noProof/>
                <w:sz w:val="22"/>
                <w:szCs w:val="22"/>
              </w:rPr>
              <w:tab/>
            </w:r>
            <w:r w:rsidR="007967FE" w:rsidRPr="00925462">
              <w:rPr>
                <w:rStyle w:val="Hyperlink"/>
                <w:noProof/>
              </w:rPr>
              <w:t>Test Summary Report</w:t>
            </w:r>
            <w:r w:rsidR="007967FE">
              <w:rPr>
                <w:noProof/>
                <w:webHidden/>
              </w:rPr>
              <w:tab/>
            </w:r>
            <w:r w:rsidR="007967FE">
              <w:rPr>
                <w:noProof/>
                <w:webHidden/>
              </w:rPr>
              <w:fldChar w:fldCharType="begin"/>
            </w:r>
            <w:r w:rsidR="007967FE">
              <w:rPr>
                <w:noProof/>
                <w:webHidden/>
              </w:rPr>
              <w:instrText xml:space="preserve"> PAGEREF _Toc452624375 \h </w:instrText>
            </w:r>
            <w:r w:rsidR="007967FE">
              <w:rPr>
                <w:noProof/>
                <w:webHidden/>
              </w:rPr>
            </w:r>
            <w:r w:rsidR="007967FE">
              <w:rPr>
                <w:noProof/>
                <w:webHidden/>
              </w:rPr>
              <w:fldChar w:fldCharType="separate"/>
            </w:r>
            <w:r w:rsidR="007967FE">
              <w:rPr>
                <w:noProof/>
                <w:webHidden/>
              </w:rPr>
              <w:t>8</w:t>
            </w:r>
            <w:r w:rsidR="007967FE">
              <w:rPr>
                <w:noProof/>
                <w:webHidden/>
              </w:rPr>
              <w:fldChar w:fldCharType="end"/>
            </w:r>
          </w:hyperlink>
        </w:p>
        <w:p w:rsidR="007967FE" w:rsidRDefault="00477400">
          <w:pPr>
            <w:pStyle w:val="TOC1"/>
            <w:rPr>
              <w:rFonts w:asciiTheme="minorHAnsi" w:eastAsiaTheme="minorEastAsia" w:hAnsiTheme="minorHAnsi" w:cstheme="minorBidi"/>
              <w:b w:val="0"/>
              <w:noProof/>
              <w:sz w:val="22"/>
              <w:szCs w:val="22"/>
            </w:rPr>
          </w:pPr>
          <w:hyperlink w:anchor="_Toc452624376" w:history="1">
            <w:r w:rsidR="007967FE" w:rsidRPr="00925462">
              <w:rPr>
                <w:rStyle w:val="Hyperlink"/>
                <w:noProof/>
              </w:rPr>
              <w:t>Approval Signatures</w:t>
            </w:r>
            <w:r w:rsidR="007967FE">
              <w:rPr>
                <w:noProof/>
                <w:webHidden/>
              </w:rPr>
              <w:tab/>
            </w:r>
            <w:r w:rsidR="007967FE">
              <w:rPr>
                <w:noProof/>
                <w:webHidden/>
              </w:rPr>
              <w:fldChar w:fldCharType="begin"/>
            </w:r>
            <w:r w:rsidR="007967FE">
              <w:rPr>
                <w:noProof/>
                <w:webHidden/>
              </w:rPr>
              <w:instrText xml:space="preserve"> PAGEREF _Toc452624376 \h </w:instrText>
            </w:r>
            <w:r w:rsidR="007967FE">
              <w:rPr>
                <w:noProof/>
                <w:webHidden/>
              </w:rPr>
            </w:r>
            <w:r w:rsidR="007967FE">
              <w:rPr>
                <w:noProof/>
                <w:webHidden/>
              </w:rPr>
              <w:fldChar w:fldCharType="separate"/>
            </w:r>
            <w:r w:rsidR="007967FE">
              <w:rPr>
                <w:noProof/>
                <w:webHidden/>
              </w:rPr>
              <w:t>9</w:t>
            </w:r>
            <w:r w:rsidR="007967FE">
              <w:rPr>
                <w:noProof/>
                <w:webHidden/>
              </w:rPr>
              <w:fldChar w:fldCharType="end"/>
            </w:r>
          </w:hyperlink>
        </w:p>
        <w:p w:rsidR="009C5455" w:rsidRDefault="009C5455" w:rsidP="009C5455">
          <w:pPr>
            <w:rPr>
              <w:noProof/>
            </w:rPr>
          </w:pPr>
          <w:r w:rsidRPr="009121BB">
            <w:rPr>
              <w:rFonts w:ascii="Arial" w:hAnsi="Arial" w:cs="Arial"/>
              <w:b/>
              <w:bCs/>
              <w:noProof/>
              <w:sz w:val="24"/>
            </w:rPr>
            <w:fldChar w:fldCharType="end"/>
          </w:r>
        </w:p>
      </w:sdtContent>
    </w:sdt>
    <w:p w:rsidR="004F3A80" w:rsidRDefault="004F3A80" w:rsidP="004F3A80">
      <w:pPr>
        <w:pStyle w:val="TOC1"/>
        <w:sectPr w:rsidR="004F3A80" w:rsidSect="00945A44">
          <w:footerReference w:type="default" r:id="rId12"/>
          <w:pgSz w:w="12240" w:h="15840" w:code="1"/>
          <w:pgMar w:top="1440" w:right="1440" w:bottom="1440" w:left="1440" w:header="144" w:footer="720" w:gutter="0"/>
          <w:pgNumType w:fmt="lowerRoman" w:start="1"/>
          <w:cols w:space="720"/>
          <w:titlePg/>
          <w:docGrid w:linePitch="360"/>
        </w:sectPr>
      </w:pPr>
    </w:p>
    <w:p w:rsidR="004F3A80" w:rsidRPr="00721D55" w:rsidRDefault="004F3A80" w:rsidP="00EF134B">
      <w:pPr>
        <w:pStyle w:val="Heading1"/>
        <w:rPr>
          <w:rFonts w:ascii="Arial" w:hAnsi="Arial" w:cs="Arial"/>
        </w:rPr>
      </w:pPr>
      <w:bookmarkStart w:id="163" w:name="_Toc352250146"/>
      <w:bookmarkStart w:id="164" w:name="_Toc452624359"/>
      <w:r w:rsidRPr="00721D55">
        <w:rPr>
          <w:rFonts w:ascii="Arial" w:hAnsi="Arial" w:cs="Arial"/>
        </w:rPr>
        <w:lastRenderedPageBreak/>
        <w:t>Introduction</w:t>
      </w:r>
      <w:bookmarkEnd w:id="1"/>
      <w:bookmarkEnd w:id="163"/>
      <w:bookmarkEnd w:id="164"/>
    </w:p>
    <w:p w:rsidR="00080748" w:rsidRPr="00E37A2F" w:rsidRDefault="00080748" w:rsidP="00E37A2F">
      <w:pPr>
        <w:pStyle w:val="Heading2"/>
      </w:pPr>
      <w:r w:rsidRPr="00E37A2F">
        <w:tab/>
      </w:r>
      <w:bookmarkStart w:id="165" w:name="_Toc352250147"/>
      <w:bookmarkStart w:id="166" w:name="_Toc452624360"/>
      <w:r w:rsidRPr="00E37A2F">
        <w:t>Purpose</w:t>
      </w:r>
      <w:bookmarkEnd w:id="165"/>
      <w:bookmarkEnd w:id="166"/>
    </w:p>
    <w:p w:rsidR="007B740C" w:rsidRPr="00886558" w:rsidRDefault="007B740C" w:rsidP="00886558">
      <w:pPr>
        <w:pStyle w:val="BodyText"/>
      </w:pPr>
      <w:r w:rsidRPr="007B740C">
        <w:t xml:space="preserve">The purpose of this document is to describe a standardized step by step testing procedure to </w:t>
      </w:r>
      <w:r w:rsidR="00EF134B">
        <w:t xml:space="preserve">follow and </w:t>
      </w:r>
      <w:r w:rsidR="00DB5351">
        <w:t>evaluate</w:t>
      </w:r>
      <w:r w:rsidRPr="007B740C">
        <w:t xml:space="preserve"> </w:t>
      </w:r>
      <w:r w:rsidR="001B666F">
        <w:t xml:space="preserve">the </w:t>
      </w:r>
      <w:r w:rsidR="007031D5" w:rsidRPr="007031D5">
        <w:t>Benefits Claims Decision Support System</w:t>
      </w:r>
      <w:r w:rsidR="001B666F">
        <w:t xml:space="preserve"> </w:t>
      </w:r>
      <w:r w:rsidR="001B666F" w:rsidRPr="007031D5">
        <w:t>(</w:t>
      </w:r>
      <w:r w:rsidR="001B666F">
        <w:t>BCDSS</w:t>
      </w:r>
      <w:r w:rsidR="001B666F" w:rsidRPr="007031D5">
        <w:t>)</w:t>
      </w:r>
      <w:r w:rsidR="00DB5351">
        <w:t xml:space="preserve"> application</w:t>
      </w:r>
      <w:r w:rsidRPr="007B740C">
        <w:t xml:space="preserve"> and </w:t>
      </w:r>
      <w:r w:rsidR="00221C93" w:rsidRPr="007B740C">
        <w:t>its</w:t>
      </w:r>
      <w:r w:rsidRPr="007B740C">
        <w:t xml:space="preserve"> components with the intent to find that whether it satisfies the all specified requirements or not. These standards and procedures state the general standards and procedures to follow to plan and conduct software testing and validation.</w:t>
      </w:r>
    </w:p>
    <w:p w:rsidR="00080748" w:rsidRPr="00721D55" w:rsidRDefault="00B06434" w:rsidP="00721D55">
      <w:pPr>
        <w:pStyle w:val="Heading2"/>
        <w:tabs>
          <w:tab w:val="clear" w:pos="792"/>
        </w:tabs>
        <w:ind w:left="907" w:hanging="907"/>
        <w:rPr>
          <w:rFonts w:cs="Arial"/>
        </w:rPr>
      </w:pPr>
      <w:bookmarkStart w:id="167" w:name="_Toc452624361"/>
      <w:r w:rsidRPr="00721D55">
        <w:rPr>
          <w:rFonts w:cs="Arial"/>
        </w:rPr>
        <w:t>Scope</w:t>
      </w:r>
      <w:bookmarkEnd w:id="167"/>
    </w:p>
    <w:p w:rsidR="00886558" w:rsidRPr="00886558" w:rsidRDefault="007B740C" w:rsidP="00886558">
      <w:pPr>
        <w:pStyle w:val="BodyText"/>
      </w:pPr>
      <w:r w:rsidRPr="00DB5351">
        <w:t>T</w:t>
      </w:r>
      <w:r w:rsidR="00112A9A">
        <w:t>h</w:t>
      </w:r>
      <w:r w:rsidRPr="00DB5351">
        <w:t>e</w:t>
      </w:r>
      <w:r w:rsidR="00112A9A">
        <w:t xml:space="preserve"> Te</w:t>
      </w:r>
      <w:r w:rsidRPr="00DB5351">
        <w:t xml:space="preserve">sting </w:t>
      </w:r>
      <w:r w:rsidR="00112A9A">
        <w:t>M</w:t>
      </w:r>
      <w:r w:rsidRPr="00DB5351">
        <w:t xml:space="preserve">anual will outline the strategy that will be used to test </w:t>
      </w:r>
      <w:r w:rsidR="00F85A24">
        <w:t xml:space="preserve">the </w:t>
      </w:r>
      <w:r w:rsidR="00E37A2F" w:rsidRPr="007031D5">
        <w:t>BCDS</w:t>
      </w:r>
      <w:r w:rsidR="00E37A2F">
        <w:t>S</w:t>
      </w:r>
      <w:r w:rsidR="00E37A2F" w:rsidRPr="007031D5">
        <w:t xml:space="preserve"> </w:t>
      </w:r>
      <w:r w:rsidR="007031D5">
        <w:t xml:space="preserve">Pilot Project Module.  </w:t>
      </w:r>
      <w:r w:rsidR="00112A9A">
        <w:t xml:space="preserve">The </w:t>
      </w:r>
      <w:r w:rsidR="007031D5" w:rsidRPr="007031D5">
        <w:t>BCDS</w:t>
      </w:r>
      <w:r w:rsidR="00F85A24">
        <w:t>S</w:t>
      </w:r>
      <w:r w:rsidR="00E67749">
        <w:t xml:space="preserve"> </w:t>
      </w:r>
      <w:r w:rsidR="007031D5">
        <w:t xml:space="preserve">Pilot </w:t>
      </w:r>
      <w:r w:rsidR="00CC6434">
        <w:t xml:space="preserve">project </w:t>
      </w:r>
      <w:r w:rsidR="00E37A2F">
        <w:t xml:space="preserve">will develop a system that </w:t>
      </w:r>
      <w:r w:rsidR="000C0835">
        <w:t>predicts the</w:t>
      </w:r>
      <w:r w:rsidR="00E67749">
        <w:t xml:space="preserve"> rating of </w:t>
      </w:r>
      <w:r w:rsidR="000C0835">
        <w:t>claims and</w:t>
      </w:r>
      <w:r w:rsidR="007031D5">
        <w:t xml:space="preserve"> </w:t>
      </w:r>
      <w:r w:rsidR="00E37A2F">
        <w:t xml:space="preserve">their </w:t>
      </w:r>
      <w:r w:rsidR="007031D5">
        <w:t>level</w:t>
      </w:r>
      <w:r w:rsidR="00E37A2F">
        <w:t>s</w:t>
      </w:r>
      <w:r w:rsidR="007031D5">
        <w:t xml:space="preserve"> based upon historical facts/data. </w:t>
      </w:r>
    </w:p>
    <w:p w:rsidR="008C729B" w:rsidRPr="00721D55" w:rsidRDefault="008C729B" w:rsidP="00721D55">
      <w:pPr>
        <w:pStyle w:val="Heading1"/>
        <w:tabs>
          <w:tab w:val="clear" w:pos="360"/>
          <w:tab w:val="num" w:pos="720"/>
        </w:tabs>
        <w:ind w:left="720" w:hanging="720"/>
        <w:rPr>
          <w:rFonts w:ascii="Arial" w:hAnsi="Arial" w:cs="Arial"/>
        </w:rPr>
      </w:pPr>
      <w:bookmarkStart w:id="168" w:name="_Toc452624362"/>
      <w:bookmarkStart w:id="169" w:name="_Toc352250156"/>
      <w:r w:rsidRPr="00721D55">
        <w:rPr>
          <w:rFonts w:ascii="Arial" w:hAnsi="Arial" w:cs="Arial"/>
        </w:rPr>
        <w:t>Functional Testing</w:t>
      </w:r>
      <w:bookmarkEnd w:id="168"/>
    </w:p>
    <w:p w:rsidR="007B740C" w:rsidRDefault="007B740C" w:rsidP="002C0FDE">
      <w:pPr>
        <w:shd w:val="clear" w:color="auto" w:fill="FFFFFF"/>
        <w:spacing w:before="120" w:after="120"/>
        <w:rPr>
          <w:color w:val="000000"/>
          <w:sz w:val="24"/>
        </w:rPr>
      </w:pPr>
      <w:r w:rsidRPr="007B740C">
        <w:rPr>
          <w:color w:val="000000"/>
          <w:sz w:val="24"/>
        </w:rPr>
        <w:t xml:space="preserve">This is a type of black box testing that is based on the specifications of the software that is to be tested. </w:t>
      </w:r>
      <w:r w:rsidR="005A7E3A" w:rsidRPr="005A7E3A">
        <w:rPr>
          <w:color w:val="000000"/>
          <w:sz w:val="24"/>
        </w:rPr>
        <w:t xml:space="preserve">The </w:t>
      </w:r>
      <w:r w:rsidR="00B673F5" w:rsidRPr="002C0FDE">
        <w:rPr>
          <w:sz w:val="24"/>
        </w:rPr>
        <w:t>BCDSS</w:t>
      </w:r>
      <w:r w:rsidR="007031D5">
        <w:rPr>
          <w:color w:val="000000"/>
          <w:sz w:val="24"/>
        </w:rPr>
        <w:t xml:space="preserve"> </w:t>
      </w:r>
      <w:r w:rsidR="005A7E3A">
        <w:rPr>
          <w:color w:val="000000"/>
          <w:sz w:val="24"/>
        </w:rPr>
        <w:t>application</w:t>
      </w:r>
      <w:r w:rsidRPr="007B740C">
        <w:rPr>
          <w:color w:val="000000"/>
          <w:sz w:val="24"/>
        </w:rPr>
        <w:t xml:space="preserve"> will be tested by providing </w:t>
      </w:r>
      <w:r w:rsidR="00F91FA8" w:rsidRPr="007B740C">
        <w:rPr>
          <w:color w:val="000000"/>
          <w:sz w:val="24"/>
        </w:rPr>
        <w:t xml:space="preserve">input </w:t>
      </w:r>
      <w:r w:rsidR="00F91FA8">
        <w:rPr>
          <w:color w:val="000000"/>
          <w:sz w:val="24"/>
        </w:rPr>
        <w:t>to</w:t>
      </w:r>
      <w:r w:rsidR="00112A9A">
        <w:rPr>
          <w:color w:val="000000"/>
          <w:sz w:val="24"/>
        </w:rPr>
        <w:t xml:space="preserve"> the specific test </w:t>
      </w:r>
      <w:r w:rsidRPr="007B740C">
        <w:rPr>
          <w:color w:val="000000"/>
          <w:sz w:val="24"/>
        </w:rPr>
        <w:t>and then</w:t>
      </w:r>
      <w:r w:rsidR="00112A9A">
        <w:rPr>
          <w:color w:val="000000"/>
          <w:sz w:val="24"/>
        </w:rPr>
        <w:t xml:space="preserve">, analyzing </w:t>
      </w:r>
      <w:r w:rsidRPr="007B740C">
        <w:rPr>
          <w:color w:val="000000"/>
          <w:sz w:val="24"/>
        </w:rPr>
        <w:t xml:space="preserve">the results </w:t>
      </w:r>
      <w:r w:rsidR="00112A9A">
        <w:rPr>
          <w:color w:val="000000"/>
          <w:sz w:val="24"/>
        </w:rPr>
        <w:t xml:space="preserve">based on </w:t>
      </w:r>
      <w:r w:rsidRPr="007B740C">
        <w:rPr>
          <w:color w:val="000000"/>
          <w:sz w:val="24"/>
        </w:rPr>
        <w:t>the functionality it was intended for. Functional Testing of the software will be conducted on a complete, integrated system to evaluate the system's compliance with its specified requirements.</w:t>
      </w:r>
      <w:r w:rsidR="00F85A60">
        <w:rPr>
          <w:color w:val="000000"/>
          <w:sz w:val="24"/>
        </w:rPr>
        <w:t xml:space="preserve"> F</w:t>
      </w:r>
      <w:r w:rsidR="00F85A60" w:rsidRPr="00F85A60">
        <w:rPr>
          <w:color w:val="000000"/>
          <w:sz w:val="24"/>
        </w:rPr>
        <w:t>unctional Testing will be carried out as described in the contract.</w:t>
      </w:r>
    </w:p>
    <w:p w:rsidR="00886558" w:rsidRPr="00886558" w:rsidRDefault="007B740C" w:rsidP="002C0FDE">
      <w:pPr>
        <w:shd w:val="clear" w:color="auto" w:fill="FFFFFF"/>
        <w:spacing w:before="120" w:after="120"/>
        <w:rPr>
          <w:color w:val="000000"/>
          <w:sz w:val="24"/>
        </w:rPr>
      </w:pPr>
      <w:r w:rsidRPr="007B740C">
        <w:rPr>
          <w:color w:val="000000"/>
          <w:sz w:val="24"/>
        </w:rPr>
        <w:t>There will be five steps involved when testing the</w:t>
      </w:r>
      <w:r w:rsidR="007031D5" w:rsidRPr="007031D5">
        <w:t xml:space="preserve"> </w:t>
      </w:r>
      <w:r w:rsidR="00B673F5" w:rsidRPr="002C0FDE">
        <w:rPr>
          <w:sz w:val="24"/>
        </w:rPr>
        <w:t>BCDSS</w:t>
      </w:r>
      <w:r w:rsidR="007031D5" w:rsidRPr="003B2DF1">
        <w:rPr>
          <w:color w:val="000000"/>
          <w:sz w:val="24"/>
        </w:rPr>
        <w:t xml:space="preserve"> </w:t>
      </w:r>
      <w:r w:rsidR="005A7E3A" w:rsidRPr="003B2DF1">
        <w:rPr>
          <w:color w:val="000000"/>
          <w:sz w:val="24"/>
        </w:rPr>
        <w:t>application</w:t>
      </w:r>
      <w:r w:rsidRPr="003B2DF1">
        <w:rPr>
          <w:color w:val="000000"/>
          <w:sz w:val="24"/>
        </w:rPr>
        <w:t xml:space="preserve"> </w:t>
      </w:r>
      <w:r w:rsidRPr="007B740C">
        <w:rPr>
          <w:color w:val="000000"/>
          <w:sz w:val="24"/>
        </w:rPr>
        <w:t>for functionality</w:t>
      </w:r>
      <w:r w:rsidR="00112A9A">
        <w:rPr>
          <w:color w:val="000000"/>
          <w:sz w:val="24"/>
        </w:rPr>
        <w:t>:</w:t>
      </w:r>
    </w:p>
    <w:tbl>
      <w:tblPr>
        <w:tblW w:w="93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4"/>
        <w:gridCol w:w="8558"/>
      </w:tblGrid>
      <w:tr w:rsidR="00886558" w:rsidRPr="00886558" w:rsidTr="002C0FDE">
        <w:tc>
          <w:tcPr>
            <w:tcW w:w="794"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886558" w:rsidRPr="00886558" w:rsidRDefault="00886558">
            <w:pPr>
              <w:rPr>
                <w:b/>
                <w:bCs/>
                <w:color w:val="000000"/>
                <w:sz w:val="24"/>
              </w:rPr>
            </w:pPr>
            <w:r w:rsidRPr="00886558">
              <w:rPr>
                <w:b/>
                <w:bCs/>
                <w:color w:val="000000"/>
                <w:sz w:val="24"/>
              </w:rPr>
              <w:t>Step</w:t>
            </w:r>
          </w:p>
        </w:tc>
        <w:tc>
          <w:tcPr>
            <w:tcW w:w="8558"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886558" w:rsidRPr="00886558" w:rsidRDefault="00886558" w:rsidP="00886558">
            <w:pPr>
              <w:rPr>
                <w:b/>
                <w:bCs/>
                <w:color w:val="000000"/>
                <w:sz w:val="24"/>
              </w:rPr>
            </w:pPr>
            <w:r w:rsidRPr="00886558">
              <w:rPr>
                <w:b/>
                <w:bCs/>
                <w:color w:val="000000"/>
                <w:sz w:val="24"/>
              </w:rPr>
              <w:t>Description</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1</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determination of the functionality that the intended application is meant to perform.</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2</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pPr>
              <w:rPr>
                <w:color w:val="000000"/>
                <w:sz w:val="24"/>
              </w:rPr>
            </w:pPr>
            <w:r w:rsidRPr="00886558">
              <w:rPr>
                <w:color w:val="000000"/>
                <w:sz w:val="24"/>
              </w:rPr>
              <w:t xml:space="preserve">The creation of test data based on the </w:t>
            </w:r>
            <w:r w:rsidR="003B2DF1">
              <w:rPr>
                <w:color w:val="000000"/>
                <w:sz w:val="24"/>
              </w:rPr>
              <w:t xml:space="preserve">application </w:t>
            </w:r>
            <w:r w:rsidRPr="00886558">
              <w:rPr>
                <w:color w:val="000000"/>
                <w:sz w:val="24"/>
              </w:rPr>
              <w:t>specifications.</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3</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pPr>
              <w:rPr>
                <w:color w:val="000000"/>
                <w:sz w:val="24"/>
              </w:rPr>
            </w:pPr>
            <w:r w:rsidRPr="00886558">
              <w:rPr>
                <w:color w:val="000000"/>
                <w:sz w:val="24"/>
              </w:rPr>
              <w:t xml:space="preserve">The output based on the test data and the </w:t>
            </w:r>
            <w:r w:rsidR="003B2DF1">
              <w:rPr>
                <w:color w:val="000000"/>
                <w:sz w:val="24"/>
              </w:rPr>
              <w:t xml:space="preserve">application </w:t>
            </w:r>
            <w:r w:rsidRPr="00886558">
              <w:rPr>
                <w:color w:val="000000"/>
                <w:sz w:val="24"/>
              </w:rPr>
              <w:t>specifications.</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4</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writing of Test Scenarios and the execution of test cases.</w:t>
            </w:r>
          </w:p>
        </w:tc>
      </w:tr>
      <w:tr w:rsidR="00886558" w:rsidRPr="00886558"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1B666F" w:rsidP="00886558">
            <w:pPr>
              <w:rPr>
                <w:color w:val="000000"/>
                <w:sz w:val="24"/>
              </w:rPr>
            </w:pPr>
            <w:r>
              <w:rPr>
                <w:color w:val="000000"/>
                <w:sz w:val="24"/>
              </w:rPr>
              <w:t>5</w:t>
            </w:r>
          </w:p>
        </w:tc>
        <w:tc>
          <w:tcPr>
            <w:tcW w:w="8558"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886558" w:rsidRPr="00886558" w:rsidRDefault="00886558" w:rsidP="00886558">
            <w:pPr>
              <w:rPr>
                <w:color w:val="000000"/>
                <w:sz w:val="24"/>
              </w:rPr>
            </w:pPr>
            <w:r w:rsidRPr="00886558">
              <w:rPr>
                <w:color w:val="000000"/>
                <w:sz w:val="24"/>
              </w:rPr>
              <w:t>The comparison of actual and expected results based on the executed test cases.</w:t>
            </w:r>
          </w:p>
        </w:tc>
      </w:tr>
    </w:tbl>
    <w:p w:rsidR="00886558" w:rsidRPr="00886558" w:rsidRDefault="007B740C" w:rsidP="00886558">
      <w:pPr>
        <w:pStyle w:val="BodyText"/>
      </w:pPr>
      <w:r w:rsidRPr="007B740C">
        <w:rPr>
          <w:color w:val="000000"/>
          <w:szCs w:val="24"/>
        </w:rPr>
        <w:t>As an effective testing practice</w:t>
      </w:r>
      <w:r w:rsidR="00112A9A">
        <w:rPr>
          <w:color w:val="000000"/>
          <w:szCs w:val="24"/>
        </w:rPr>
        <w:t>, the</w:t>
      </w:r>
      <w:r w:rsidRPr="007B740C">
        <w:rPr>
          <w:color w:val="000000"/>
          <w:szCs w:val="24"/>
        </w:rPr>
        <w:t xml:space="preserve"> Test</w:t>
      </w:r>
      <w:r w:rsidR="00112A9A">
        <w:rPr>
          <w:color w:val="000000"/>
          <w:szCs w:val="24"/>
        </w:rPr>
        <w:t>ing</w:t>
      </w:r>
      <w:r w:rsidRPr="007B740C">
        <w:rPr>
          <w:color w:val="000000"/>
          <w:szCs w:val="24"/>
        </w:rPr>
        <w:t xml:space="preserve"> </w:t>
      </w:r>
      <w:r w:rsidR="00112A9A">
        <w:rPr>
          <w:color w:val="000000"/>
          <w:szCs w:val="24"/>
        </w:rPr>
        <w:t>T</w:t>
      </w:r>
      <w:r w:rsidRPr="007B740C">
        <w:rPr>
          <w:color w:val="000000"/>
          <w:szCs w:val="24"/>
        </w:rPr>
        <w:t xml:space="preserve">eam will apply the above steps during the testing </w:t>
      </w:r>
      <w:r w:rsidR="0048596B" w:rsidRPr="007B740C">
        <w:rPr>
          <w:color w:val="000000"/>
          <w:szCs w:val="24"/>
        </w:rPr>
        <w:t>activities of</w:t>
      </w:r>
      <w:r w:rsidRPr="007B740C">
        <w:rPr>
          <w:color w:val="000000"/>
          <w:szCs w:val="24"/>
        </w:rPr>
        <w:t xml:space="preserve"> </w:t>
      </w:r>
      <w:r w:rsidR="001B666F">
        <w:t xml:space="preserve">the </w:t>
      </w:r>
      <w:r w:rsidR="00B673F5">
        <w:t>BCDSS</w:t>
      </w:r>
      <w:r w:rsidR="007031D5" w:rsidRPr="005A7E3A">
        <w:rPr>
          <w:color w:val="000000"/>
          <w:szCs w:val="24"/>
        </w:rPr>
        <w:t xml:space="preserve"> </w:t>
      </w:r>
      <w:r w:rsidR="005A7E3A" w:rsidRPr="005A7E3A">
        <w:rPr>
          <w:color w:val="000000"/>
          <w:szCs w:val="24"/>
        </w:rPr>
        <w:t xml:space="preserve">application </w:t>
      </w:r>
      <w:r w:rsidRPr="007B740C">
        <w:rPr>
          <w:color w:val="000000"/>
          <w:szCs w:val="24"/>
        </w:rPr>
        <w:t xml:space="preserve">to make sure that the Team maintains the </w:t>
      </w:r>
      <w:r w:rsidR="001B666F">
        <w:rPr>
          <w:color w:val="000000"/>
          <w:szCs w:val="24"/>
        </w:rPr>
        <w:t>highest</w:t>
      </w:r>
      <w:r w:rsidR="001B666F" w:rsidRPr="007B740C">
        <w:rPr>
          <w:color w:val="000000"/>
          <w:szCs w:val="24"/>
        </w:rPr>
        <w:t xml:space="preserve"> </w:t>
      </w:r>
      <w:r w:rsidRPr="007B740C">
        <w:rPr>
          <w:color w:val="000000"/>
          <w:szCs w:val="24"/>
        </w:rPr>
        <w:t>standards when it comes to software quality.</w:t>
      </w:r>
    </w:p>
    <w:p w:rsidR="00FF226D" w:rsidRPr="00721D55" w:rsidRDefault="008C729B" w:rsidP="00721D55">
      <w:pPr>
        <w:pStyle w:val="Heading2"/>
        <w:tabs>
          <w:tab w:val="clear" w:pos="792"/>
        </w:tabs>
        <w:ind w:left="907" w:hanging="907"/>
        <w:rPr>
          <w:rFonts w:cs="Arial"/>
        </w:rPr>
      </w:pPr>
      <w:bookmarkStart w:id="170" w:name="_Toc452624363"/>
      <w:r w:rsidRPr="00721D55">
        <w:rPr>
          <w:rFonts w:cs="Arial"/>
        </w:rPr>
        <w:t>Unit Testing</w:t>
      </w:r>
      <w:bookmarkEnd w:id="170"/>
    </w:p>
    <w:p w:rsidR="007B740C" w:rsidRDefault="007B740C" w:rsidP="00745814">
      <w:pPr>
        <w:pStyle w:val="BodyText"/>
      </w:pPr>
      <w:r w:rsidRPr="007B740C">
        <w:t xml:space="preserve">This type of testing will be performed by the developers before the setup is handed over to the </w:t>
      </w:r>
      <w:r w:rsidR="003B2DF1">
        <w:t>T</w:t>
      </w:r>
      <w:r w:rsidRPr="007B740C">
        <w:t xml:space="preserve">esting </w:t>
      </w:r>
      <w:r w:rsidR="003B2DF1">
        <w:t>T</w:t>
      </w:r>
      <w:r w:rsidRPr="007B740C">
        <w:t>eam to formally execute the test cases. Unit testing is performed by the respective developers on the individual units of</w:t>
      </w:r>
      <w:r w:rsidR="00EB1401">
        <w:t xml:space="preserve"> the </w:t>
      </w:r>
      <w:r w:rsidRPr="007B740C">
        <w:t xml:space="preserve">source code assigned areas. The developers use test data that is separate from the test data </w:t>
      </w:r>
      <w:r w:rsidR="00EB1401">
        <w:t xml:space="preserve">of the </w:t>
      </w:r>
      <w:r w:rsidR="003B2DF1">
        <w:t>P</w:t>
      </w:r>
      <w:r w:rsidR="00EB1401">
        <w:t>ilot</w:t>
      </w:r>
      <w:r>
        <w:t xml:space="preserve"> </w:t>
      </w:r>
      <w:r w:rsidR="003B2DF1">
        <w:t>T</w:t>
      </w:r>
      <w:r>
        <w:t>eam.</w:t>
      </w:r>
    </w:p>
    <w:p w:rsidR="00745814" w:rsidRPr="00745814" w:rsidRDefault="00745814" w:rsidP="00745814">
      <w:pPr>
        <w:pStyle w:val="BodyText"/>
      </w:pPr>
      <w:r>
        <w:lastRenderedPageBreak/>
        <w:t xml:space="preserve">The goal of </w:t>
      </w:r>
      <w:r w:rsidR="003B2DF1">
        <w:t>U</w:t>
      </w:r>
      <w:r>
        <w:t xml:space="preserve">nit </w:t>
      </w:r>
      <w:r w:rsidR="003B2DF1">
        <w:t>T</w:t>
      </w:r>
      <w:r>
        <w:t>esting is to isolate each part of the program and show that individual parts are correct in terms of requirements and functionality.</w:t>
      </w:r>
    </w:p>
    <w:p w:rsidR="008C729B" w:rsidRPr="00721D55" w:rsidRDefault="008C729B" w:rsidP="00E37A2F">
      <w:pPr>
        <w:pStyle w:val="Heading3"/>
        <w:tabs>
          <w:tab w:val="clear" w:pos="1440"/>
          <w:tab w:val="left" w:pos="900"/>
        </w:tabs>
        <w:rPr>
          <w:rFonts w:cs="Arial"/>
        </w:rPr>
      </w:pPr>
      <w:bookmarkStart w:id="171" w:name="_Toc452624364"/>
      <w:r w:rsidRPr="00721D55">
        <w:rPr>
          <w:rFonts w:cs="Arial"/>
        </w:rPr>
        <w:t xml:space="preserve">Limitations </w:t>
      </w:r>
      <w:r w:rsidR="007B740C" w:rsidRPr="00721D55">
        <w:rPr>
          <w:rFonts w:cs="Arial"/>
        </w:rPr>
        <w:t>of</w:t>
      </w:r>
      <w:r w:rsidRPr="00721D55">
        <w:rPr>
          <w:rFonts w:cs="Arial"/>
        </w:rPr>
        <w:t xml:space="preserve"> Unit Testing</w:t>
      </w:r>
      <w:bookmarkEnd w:id="171"/>
    </w:p>
    <w:p w:rsidR="00745814" w:rsidRDefault="003B2DF1" w:rsidP="00745814">
      <w:pPr>
        <w:pStyle w:val="BodyText"/>
      </w:pPr>
      <w:r>
        <w:t>Unit T</w:t>
      </w:r>
      <w:r w:rsidR="00745814">
        <w:t xml:space="preserve">esting cannot catch </w:t>
      </w:r>
      <w:r w:rsidR="007967FE">
        <w:t>each</w:t>
      </w:r>
      <w:r w:rsidR="00745814">
        <w:t xml:space="preserve"> bug in an application. It is impossible to evaluate every execution path in every software application. The same is the case with unit testing.</w:t>
      </w:r>
    </w:p>
    <w:p w:rsidR="00745814" w:rsidRPr="00745814" w:rsidRDefault="00745814" w:rsidP="00745814">
      <w:pPr>
        <w:pStyle w:val="BodyText"/>
      </w:pPr>
      <w:r>
        <w:t xml:space="preserve">There is a limit to the number of scenarios and test data that the developer can use to verify the source code. </w:t>
      </w:r>
      <w:r w:rsidR="00C320D7">
        <w:t xml:space="preserve">Therefore, </w:t>
      </w:r>
      <w:r>
        <w:t xml:space="preserve">after </w:t>
      </w:r>
      <w:r w:rsidR="00C320D7">
        <w:t xml:space="preserve">the </w:t>
      </w:r>
      <w:r w:rsidR="00235D5B" w:rsidRPr="00235D5B">
        <w:t>developer</w:t>
      </w:r>
      <w:r>
        <w:t xml:space="preserve"> has exhausted all options there is no choice but to stop unit testing and merge the</w:t>
      </w:r>
      <w:r w:rsidR="00C320D7">
        <w:t xml:space="preserve"> </w:t>
      </w:r>
      <w:r>
        <w:t>code segment with other units</w:t>
      </w:r>
      <w:r w:rsidR="00C320D7">
        <w:t>.</w:t>
      </w:r>
    </w:p>
    <w:p w:rsidR="00FF226D" w:rsidRPr="00721D55" w:rsidRDefault="00FF226D" w:rsidP="00721D55">
      <w:pPr>
        <w:pStyle w:val="Heading2"/>
        <w:tabs>
          <w:tab w:val="clear" w:pos="792"/>
        </w:tabs>
        <w:ind w:left="907" w:hanging="907"/>
        <w:rPr>
          <w:rFonts w:cs="Arial"/>
        </w:rPr>
      </w:pPr>
      <w:bookmarkStart w:id="172" w:name="_Toc452624365"/>
      <w:r w:rsidRPr="00721D55">
        <w:rPr>
          <w:rFonts w:cs="Arial"/>
        </w:rPr>
        <w:t>In</w:t>
      </w:r>
      <w:r w:rsidR="008C729B" w:rsidRPr="00721D55">
        <w:rPr>
          <w:rFonts w:cs="Arial"/>
        </w:rPr>
        <w:t>tegration Testing</w:t>
      </w:r>
      <w:bookmarkEnd w:id="172"/>
    </w:p>
    <w:p w:rsidR="00745814" w:rsidRDefault="00DC2D49" w:rsidP="00745814">
      <w:pPr>
        <w:pStyle w:val="BodyText"/>
      </w:pPr>
      <w:r>
        <w:t xml:space="preserve">Integration </w:t>
      </w:r>
      <w:r w:rsidR="003B2DF1">
        <w:t>T</w:t>
      </w:r>
      <w:r w:rsidR="00745814" w:rsidRPr="00745814">
        <w:t>esting</w:t>
      </w:r>
      <w:r>
        <w:t xml:space="preserve"> determines that the </w:t>
      </w:r>
      <w:r w:rsidRPr="00745814">
        <w:t>combined</w:t>
      </w:r>
      <w:r>
        <w:t xml:space="preserve"> parts of an application function correctly together when </w:t>
      </w:r>
      <w:r w:rsidR="00C320D7">
        <w:t>they</w:t>
      </w:r>
      <w:r>
        <w:t xml:space="preserve"> are integrated</w:t>
      </w:r>
      <w:r w:rsidR="00745814" w:rsidRPr="00745814">
        <w:t>. There are two methods of doing Integration Testing</w:t>
      </w:r>
      <w:r w:rsidR="00C320D7">
        <w:t>:</w:t>
      </w:r>
      <w:r w:rsidR="00745814" w:rsidRPr="00745814">
        <w:t xml:space="preserve"> Bottom-up Integration testing and Top</w:t>
      </w:r>
      <w:r w:rsidR="00C320D7">
        <w:t>-</w:t>
      </w:r>
      <w:r w:rsidR="00E05DE0" w:rsidRPr="00745814">
        <w:t>down</w:t>
      </w:r>
      <w:r w:rsidR="00745814" w:rsidRPr="00745814">
        <w:t xml:space="preserve"> Integration testing.</w:t>
      </w:r>
    </w:p>
    <w:tbl>
      <w:tblPr>
        <w:tblW w:w="926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32"/>
        <w:gridCol w:w="8630"/>
      </w:tblGrid>
      <w:tr w:rsidR="00745814" w:rsidRPr="00745814" w:rsidTr="002C0FDE">
        <w:tc>
          <w:tcPr>
            <w:tcW w:w="632"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S.N.</w:t>
            </w:r>
          </w:p>
        </w:tc>
        <w:tc>
          <w:tcPr>
            <w:tcW w:w="8630" w:type="dxa"/>
            <w:tcBorders>
              <w:top w:val="single" w:sz="6" w:space="0" w:color="D6D6D6"/>
              <w:left w:val="single" w:sz="6" w:space="0" w:color="D6D6D6"/>
              <w:bottom w:val="single" w:sz="6" w:space="0" w:color="D6D6D6"/>
              <w:right w:val="single" w:sz="6" w:space="0" w:color="D6D6D6"/>
            </w:tcBorders>
            <w:shd w:val="clear" w:color="auto" w:fill="D9D9D9" w:themeFill="background1" w:themeFillShade="D9"/>
            <w:tcMar>
              <w:top w:w="75" w:type="dxa"/>
              <w:left w:w="75" w:type="dxa"/>
              <w:bottom w:w="75" w:type="dxa"/>
              <w:right w:w="75" w:type="dxa"/>
            </w:tcMar>
            <w:vAlign w:val="center"/>
            <w:hideMark/>
          </w:tcPr>
          <w:p w:rsidR="00745814" w:rsidRPr="00745814" w:rsidRDefault="00745814" w:rsidP="00745814">
            <w:pPr>
              <w:pStyle w:val="BodyText"/>
              <w:rPr>
                <w:b/>
                <w:bCs/>
              </w:rPr>
            </w:pPr>
            <w:r w:rsidRPr="00745814">
              <w:rPr>
                <w:b/>
                <w:bCs/>
              </w:rPr>
              <w:t>Integration Testing Method</w:t>
            </w:r>
          </w:p>
        </w:tc>
      </w:tr>
      <w:tr w:rsidR="00745814" w:rsidRPr="00745814"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745814" w:rsidRPr="00745814" w:rsidRDefault="00745814" w:rsidP="00745814">
            <w:pPr>
              <w:pStyle w:val="BodyText"/>
            </w:pPr>
            <w:r w:rsidRPr="00745814">
              <w:t>1</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1B666F" w:rsidRDefault="00745814" w:rsidP="001B666F">
            <w:pPr>
              <w:pStyle w:val="BodyText"/>
            </w:pPr>
            <w:r w:rsidRPr="00745814">
              <w:rPr>
                <w:b/>
                <w:bCs/>
              </w:rPr>
              <w:t>Bottom-up integration</w:t>
            </w:r>
          </w:p>
          <w:p w:rsidR="00745814" w:rsidRPr="00745814" w:rsidRDefault="00745814" w:rsidP="001B666F">
            <w:pPr>
              <w:pStyle w:val="BodyText"/>
            </w:pPr>
            <w:r w:rsidRPr="00745814">
              <w:t>This testing begins with unit testing, followed by tests of progressively higher-level combinations of units called modules or builds.</w:t>
            </w:r>
          </w:p>
        </w:tc>
      </w:tr>
      <w:tr w:rsidR="00745814" w:rsidRPr="00745814" w:rsidTr="002C0FDE">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745814" w:rsidRPr="00745814" w:rsidRDefault="00745814" w:rsidP="00745814">
            <w:pPr>
              <w:pStyle w:val="BodyText"/>
            </w:pPr>
            <w:r w:rsidRPr="00745814">
              <w:t>2</w:t>
            </w:r>
          </w:p>
        </w:tc>
        <w:tc>
          <w:tcPr>
            <w:tcW w:w="8630" w:type="dxa"/>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1B666F" w:rsidRDefault="00745814">
            <w:pPr>
              <w:pStyle w:val="BodyText"/>
            </w:pPr>
            <w:r w:rsidRPr="00745814">
              <w:rPr>
                <w:b/>
                <w:bCs/>
              </w:rPr>
              <w:t>Top-Down integration </w:t>
            </w:r>
          </w:p>
          <w:p w:rsidR="00745814" w:rsidRPr="00745814" w:rsidRDefault="003B2DF1">
            <w:pPr>
              <w:pStyle w:val="BodyText"/>
            </w:pPr>
            <w:r>
              <w:t>In t</w:t>
            </w:r>
            <w:r w:rsidR="00745814" w:rsidRPr="00745814">
              <w:t>his testing, the highest-level modules are tested first and progressively lower-level modules are tested after that.</w:t>
            </w:r>
          </w:p>
        </w:tc>
      </w:tr>
    </w:tbl>
    <w:p w:rsidR="00745814" w:rsidRPr="00745814" w:rsidRDefault="00745814" w:rsidP="00745814">
      <w:pPr>
        <w:pStyle w:val="BodyText"/>
      </w:pPr>
      <w:r w:rsidRPr="00745814">
        <w:t xml:space="preserve">In a comprehensive software development environment, bottom-up testing is usually done first, followed by top-down testing. The process concludes with multiple tests of the complete application, preferably in scenarios designed to mimic those it will encounter in customers' computers, </w:t>
      </w:r>
      <w:r w:rsidR="0048596B" w:rsidRPr="00745814">
        <w:t>systems,</w:t>
      </w:r>
      <w:r w:rsidR="00EF134B">
        <w:t xml:space="preserve"> and network.</w:t>
      </w:r>
    </w:p>
    <w:p w:rsidR="00FF226D" w:rsidRPr="00721D55" w:rsidRDefault="008C729B" w:rsidP="00721D55">
      <w:pPr>
        <w:pStyle w:val="Heading2"/>
        <w:tabs>
          <w:tab w:val="clear" w:pos="792"/>
        </w:tabs>
        <w:ind w:left="907" w:hanging="907"/>
        <w:rPr>
          <w:rFonts w:cs="Arial"/>
        </w:rPr>
      </w:pPr>
      <w:bookmarkStart w:id="173" w:name="_Toc452624366"/>
      <w:r w:rsidRPr="00721D55">
        <w:rPr>
          <w:rFonts w:cs="Arial"/>
        </w:rPr>
        <w:t>System Testing</w:t>
      </w:r>
      <w:bookmarkEnd w:id="173"/>
    </w:p>
    <w:p w:rsidR="00745814" w:rsidRPr="00B3324E" w:rsidRDefault="007200BA" w:rsidP="002C0FDE">
      <w:pPr>
        <w:pStyle w:val="NormalWeb"/>
        <w:shd w:val="clear" w:color="auto" w:fill="FFFFFF"/>
        <w:spacing w:before="120" w:beforeAutospacing="0" w:after="120" w:afterAutospacing="0"/>
        <w:rPr>
          <w:color w:val="000000"/>
        </w:rPr>
      </w:pPr>
      <w:r>
        <w:rPr>
          <w:color w:val="000000"/>
        </w:rPr>
        <w:t xml:space="preserve">This </w:t>
      </w:r>
      <w:r w:rsidR="00C320D7">
        <w:rPr>
          <w:color w:val="000000"/>
        </w:rPr>
        <w:t>is</w:t>
      </w:r>
      <w:r w:rsidR="00745814" w:rsidRPr="00B3324E">
        <w:rPr>
          <w:color w:val="000000"/>
        </w:rPr>
        <w:t xml:space="preserve"> the next level </w:t>
      </w:r>
      <w:r w:rsidR="00C320D7">
        <w:rPr>
          <w:color w:val="000000"/>
        </w:rPr>
        <w:t xml:space="preserve">of testing to be used </w:t>
      </w:r>
      <w:r w:rsidR="00745814" w:rsidRPr="00B3324E">
        <w:rPr>
          <w:color w:val="000000"/>
        </w:rPr>
        <w:t>in the</w:t>
      </w:r>
      <w:r w:rsidR="00713ACB">
        <w:rPr>
          <w:color w:val="000000"/>
        </w:rPr>
        <w:t xml:space="preserve"> </w:t>
      </w:r>
      <w:r w:rsidR="00B673F5">
        <w:t>BCDSS</w:t>
      </w:r>
      <w:r w:rsidR="00C320D7">
        <w:rPr>
          <w:color w:val="000000"/>
        </w:rPr>
        <w:t>.</w:t>
      </w:r>
      <w:r w:rsidR="00745814" w:rsidRPr="00B3324E">
        <w:rPr>
          <w:color w:val="000000"/>
        </w:rPr>
        <w:t xml:space="preserve"> </w:t>
      </w:r>
      <w:r w:rsidR="00C320D7">
        <w:rPr>
          <w:color w:val="000000"/>
        </w:rPr>
        <w:t>T</w:t>
      </w:r>
      <w:r w:rsidR="00745814" w:rsidRPr="00B3324E">
        <w:rPr>
          <w:color w:val="000000"/>
        </w:rPr>
        <w:t xml:space="preserve">he application as a whole is tested rigorously to meets </w:t>
      </w:r>
      <w:r w:rsidR="00C320D7">
        <w:rPr>
          <w:color w:val="000000"/>
        </w:rPr>
        <w:t xml:space="preserve">the </w:t>
      </w:r>
      <w:r w:rsidR="00745814" w:rsidRPr="00B3324E">
        <w:rPr>
          <w:color w:val="000000"/>
        </w:rPr>
        <w:t>Quality Standards.</w:t>
      </w:r>
      <w:r w:rsidR="00C320D7">
        <w:rPr>
          <w:color w:val="000000"/>
        </w:rPr>
        <w:t xml:space="preserve"> The </w:t>
      </w:r>
      <w:r w:rsidR="00745814" w:rsidRPr="00B3324E">
        <w:rPr>
          <w:color w:val="000000"/>
        </w:rPr>
        <w:t xml:space="preserve">System </w:t>
      </w:r>
      <w:r w:rsidR="00C320D7">
        <w:rPr>
          <w:color w:val="000000"/>
        </w:rPr>
        <w:t>T</w:t>
      </w:r>
      <w:r w:rsidR="00745814" w:rsidRPr="00B3324E">
        <w:rPr>
          <w:color w:val="000000"/>
        </w:rPr>
        <w:t xml:space="preserve">esting is important </w:t>
      </w:r>
      <w:r w:rsidR="00C320D7">
        <w:rPr>
          <w:color w:val="000000"/>
        </w:rPr>
        <w:t>for</w:t>
      </w:r>
      <w:r w:rsidR="00745814" w:rsidRPr="00B3324E">
        <w:rPr>
          <w:color w:val="000000"/>
        </w:rPr>
        <w:t xml:space="preserve"> the following reasons:</w:t>
      </w:r>
    </w:p>
    <w:p w:rsidR="00745814" w:rsidRPr="00B3324E" w:rsidRDefault="00C320D7" w:rsidP="002C0FDE">
      <w:pPr>
        <w:pStyle w:val="NormalWeb"/>
        <w:numPr>
          <w:ilvl w:val="0"/>
          <w:numId w:val="33"/>
        </w:numPr>
        <w:shd w:val="clear" w:color="auto" w:fill="FFFFFF"/>
        <w:spacing w:before="192" w:beforeAutospacing="0" w:after="240" w:afterAutospacing="0"/>
        <w:rPr>
          <w:color w:val="000000"/>
        </w:rPr>
      </w:pPr>
      <w:r>
        <w:rPr>
          <w:color w:val="000000"/>
        </w:rPr>
        <w:t xml:space="preserve">The </w:t>
      </w:r>
      <w:r w:rsidR="00745814" w:rsidRPr="00B3324E">
        <w:rPr>
          <w:color w:val="000000"/>
        </w:rPr>
        <w:t>System Testing is the first step in the Software Development Life Cycle, where the application is tested as a whole.</w:t>
      </w:r>
    </w:p>
    <w:p w:rsidR="00745814"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The application is tested thoroughly to verify that it meets </w:t>
      </w:r>
      <w:r w:rsidR="00C320D7">
        <w:rPr>
          <w:color w:val="000000"/>
        </w:rPr>
        <w:t xml:space="preserve">both </w:t>
      </w:r>
      <w:r w:rsidRPr="00B3324E">
        <w:rPr>
          <w:color w:val="000000"/>
        </w:rPr>
        <w:t>the functional and technical specifications.</w:t>
      </w:r>
    </w:p>
    <w:p w:rsidR="00DC2D49" w:rsidRPr="00B3324E" w:rsidRDefault="00DC2D49" w:rsidP="002C0FDE">
      <w:pPr>
        <w:pStyle w:val="NormalWeb"/>
        <w:numPr>
          <w:ilvl w:val="0"/>
          <w:numId w:val="33"/>
        </w:numPr>
        <w:shd w:val="clear" w:color="auto" w:fill="FFFFFF"/>
        <w:spacing w:before="192" w:beforeAutospacing="0" w:after="240" w:afterAutospacing="0"/>
        <w:rPr>
          <w:color w:val="000000"/>
        </w:rPr>
      </w:pPr>
      <w:r>
        <w:rPr>
          <w:color w:val="000000"/>
        </w:rPr>
        <w:t xml:space="preserve">The application meets all the acceptance criteria. </w:t>
      </w:r>
    </w:p>
    <w:p w:rsidR="00745814" w:rsidRPr="00B3324E"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lastRenderedPageBreak/>
        <w:t>The application is tested in an environment which is very close to the production environment where the application will be deployed.</w:t>
      </w:r>
    </w:p>
    <w:p w:rsidR="00745814" w:rsidRPr="00EF134B" w:rsidRDefault="00745814" w:rsidP="002C0FDE">
      <w:pPr>
        <w:pStyle w:val="NormalWeb"/>
        <w:numPr>
          <w:ilvl w:val="0"/>
          <w:numId w:val="33"/>
        </w:numPr>
        <w:shd w:val="clear" w:color="auto" w:fill="FFFFFF"/>
        <w:spacing w:before="192" w:beforeAutospacing="0" w:after="240" w:afterAutospacing="0"/>
        <w:rPr>
          <w:color w:val="000000"/>
        </w:rPr>
      </w:pPr>
      <w:r w:rsidRPr="00B3324E">
        <w:rPr>
          <w:color w:val="000000"/>
        </w:rPr>
        <w:t xml:space="preserve">System Testing enables us to test, </w:t>
      </w:r>
      <w:r w:rsidR="0000743F" w:rsidRPr="00B3324E">
        <w:rPr>
          <w:color w:val="000000"/>
        </w:rPr>
        <w:t>verify,</w:t>
      </w:r>
      <w:r w:rsidRPr="00B3324E">
        <w:rPr>
          <w:color w:val="000000"/>
        </w:rPr>
        <w:t xml:space="preserve"> and validate both the business requirements as well as the </w:t>
      </w:r>
      <w:r w:rsidR="00C320D7">
        <w:rPr>
          <w:color w:val="000000"/>
        </w:rPr>
        <w:t>a</w:t>
      </w:r>
      <w:r w:rsidRPr="00B3324E">
        <w:rPr>
          <w:color w:val="000000"/>
        </w:rPr>
        <w:t xml:space="preserve">pplication </w:t>
      </w:r>
      <w:r w:rsidR="00C320D7">
        <w:rPr>
          <w:color w:val="000000"/>
        </w:rPr>
        <w:t>a</w:t>
      </w:r>
      <w:r w:rsidRPr="00B3324E">
        <w:rPr>
          <w:color w:val="000000"/>
        </w:rPr>
        <w:t>rchitecture.</w:t>
      </w:r>
    </w:p>
    <w:p w:rsidR="008C729B" w:rsidRPr="00721D55" w:rsidRDefault="008C729B" w:rsidP="00721D55">
      <w:pPr>
        <w:pStyle w:val="Heading2"/>
        <w:tabs>
          <w:tab w:val="clear" w:pos="792"/>
        </w:tabs>
        <w:ind w:left="907" w:hanging="907"/>
        <w:rPr>
          <w:rFonts w:cs="Arial"/>
        </w:rPr>
      </w:pPr>
      <w:bookmarkStart w:id="174" w:name="_Toc452624367"/>
      <w:r w:rsidRPr="00721D55">
        <w:rPr>
          <w:rFonts w:cs="Arial"/>
        </w:rPr>
        <w:t>Regression Testing</w:t>
      </w:r>
      <w:bookmarkEnd w:id="174"/>
    </w:p>
    <w:p w:rsidR="00745814" w:rsidRPr="00B3324E" w:rsidRDefault="00C320D7" w:rsidP="002C0FDE">
      <w:pPr>
        <w:pStyle w:val="NormalWeb"/>
        <w:shd w:val="clear" w:color="auto" w:fill="FFFFFF"/>
        <w:spacing w:before="120" w:beforeAutospacing="0" w:after="120" w:afterAutospacing="0"/>
        <w:rPr>
          <w:color w:val="000000"/>
        </w:rPr>
      </w:pPr>
      <w:r>
        <w:rPr>
          <w:color w:val="000000"/>
        </w:rPr>
        <w:t xml:space="preserve">There is a </w:t>
      </w:r>
      <w:r w:rsidRPr="00B3324E">
        <w:rPr>
          <w:color w:val="000000"/>
        </w:rPr>
        <w:t>possib</w:t>
      </w:r>
      <w:r>
        <w:rPr>
          <w:color w:val="000000"/>
        </w:rPr>
        <w:t xml:space="preserve">ility </w:t>
      </w:r>
      <w:r w:rsidR="00FE0F85">
        <w:rPr>
          <w:color w:val="000000"/>
        </w:rPr>
        <w:t>that other functionalities</w:t>
      </w:r>
      <w:r w:rsidRPr="00B3324E">
        <w:rPr>
          <w:color w:val="000000"/>
        </w:rPr>
        <w:t xml:space="preserve"> within the application </w:t>
      </w:r>
      <w:r>
        <w:rPr>
          <w:color w:val="000000"/>
        </w:rPr>
        <w:t xml:space="preserve">get </w:t>
      </w:r>
      <w:r w:rsidRPr="00B3324E">
        <w:rPr>
          <w:color w:val="000000"/>
        </w:rPr>
        <w:t xml:space="preserve">affected </w:t>
      </w:r>
      <w:r>
        <w:rPr>
          <w:color w:val="000000"/>
        </w:rPr>
        <w:t>with</w:t>
      </w:r>
      <w:r w:rsidR="00745814" w:rsidRPr="00B3324E">
        <w:rPr>
          <w:color w:val="000000"/>
        </w:rPr>
        <w:t xml:space="preserve"> a change in a</w:t>
      </w:r>
      <w:r w:rsidR="00FE0F85">
        <w:rPr>
          <w:color w:val="000000"/>
        </w:rPr>
        <w:t xml:space="preserve"> specific area of the software.</w:t>
      </w:r>
      <w:r w:rsidR="00745814" w:rsidRPr="00B3324E">
        <w:rPr>
          <w:color w:val="000000"/>
        </w:rPr>
        <w:t xml:space="preserve"> To verify that a </w:t>
      </w:r>
      <w:r w:rsidR="00FE0F85">
        <w:rPr>
          <w:color w:val="000000"/>
        </w:rPr>
        <w:t xml:space="preserve">bug </w:t>
      </w:r>
      <w:r w:rsidR="00745814" w:rsidRPr="00B3324E">
        <w:rPr>
          <w:color w:val="000000"/>
        </w:rPr>
        <w:t>fix hasn't resulted in another functionality or business rule violation</w:t>
      </w:r>
      <w:r w:rsidR="00FE0F85">
        <w:rPr>
          <w:color w:val="000000"/>
        </w:rPr>
        <w:t>,</w:t>
      </w:r>
      <w:r w:rsidR="00745814" w:rsidRPr="00B3324E">
        <w:rPr>
          <w:color w:val="000000"/>
        </w:rPr>
        <w:t xml:space="preserve"> Regression </w:t>
      </w:r>
      <w:r w:rsidR="00FE0F85">
        <w:rPr>
          <w:color w:val="000000"/>
        </w:rPr>
        <w:t>T</w:t>
      </w:r>
      <w:r w:rsidR="00745814" w:rsidRPr="00B3324E">
        <w:rPr>
          <w:color w:val="000000"/>
        </w:rPr>
        <w:t>esting</w:t>
      </w:r>
      <w:r w:rsidR="00FE0F85">
        <w:rPr>
          <w:color w:val="000000"/>
        </w:rPr>
        <w:t xml:space="preserve"> is performed after implementing the </w:t>
      </w:r>
      <w:r w:rsidR="00F91FA8">
        <w:rPr>
          <w:color w:val="000000"/>
        </w:rPr>
        <w:t>changes.</w:t>
      </w:r>
      <w:r w:rsidR="00745814" w:rsidRPr="00B3324E">
        <w:rPr>
          <w:color w:val="000000"/>
        </w:rPr>
        <w:t xml:space="preserve"> The intent of Regression </w:t>
      </w:r>
      <w:r w:rsidR="00FE0F85">
        <w:rPr>
          <w:color w:val="000000"/>
        </w:rPr>
        <w:t>T</w:t>
      </w:r>
      <w:r w:rsidR="00745814" w:rsidRPr="00B3324E">
        <w:rPr>
          <w:color w:val="000000"/>
        </w:rPr>
        <w:t>esting is to ensure that a change, such as a bug fix did not result in another fault being uncovered in the application.</w:t>
      </w:r>
    </w:p>
    <w:p w:rsidR="001B5637" w:rsidRPr="00B3324E" w:rsidRDefault="001B5637" w:rsidP="002C0FDE">
      <w:pPr>
        <w:pStyle w:val="NormalWeb"/>
        <w:shd w:val="clear" w:color="auto" w:fill="FFFFFF"/>
        <w:spacing w:before="120" w:beforeAutospacing="0" w:after="120" w:afterAutospacing="0"/>
        <w:rPr>
          <w:color w:val="000000"/>
        </w:rPr>
      </w:pPr>
      <w:r w:rsidRPr="001B5637">
        <w:rPr>
          <w:color w:val="000000"/>
        </w:rPr>
        <w:t xml:space="preserve">Regression </w:t>
      </w:r>
      <w:r w:rsidR="00FE0F85">
        <w:rPr>
          <w:color w:val="000000"/>
        </w:rPr>
        <w:t>T</w:t>
      </w:r>
      <w:r w:rsidRPr="001B5637">
        <w:rPr>
          <w:color w:val="000000"/>
        </w:rPr>
        <w:t>esting is performed as many time</w:t>
      </w:r>
      <w:r w:rsidR="00FE0F85">
        <w:rPr>
          <w:color w:val="000000"/>
        </w:rPr>
        <w:t>s</w:t>
      </w:r>
      <w:r w:rsidRPr="001B5637">
        <w:rPr>
          <w:color w:val="000000"/>
        </w:rPr>
        <w:t xml:space="preserve"> as </w:t>
      </w:r>
      <w:r>
        <w:rPr>
          <w:color w:val="000000"/>
        </w:rPr>
        <w:t xml:space="preserve">needed during the </w:t>
      </w:r>
      <w:r w:rsidR="00B673F5">
        <w:t>BCDSS</w:t>
      </w:r>
      <w:r w:rsidR="007031D5" w:rsidRPr="001B5637">
        <w:rPr>
          <w:color w:val="000000"/>
        </w:rPr>
        <w:t xml:space="preserve"> </w:t>
      </w:r>
      <w:r w:rsidRPr="001B5637">
        <w:rPr>
          <w:color w:val="000000"/>
        </w:rPr>
        <w:t xml:space="preserve">software development life cycle </w:t>
      </w:r>
      <w:r w:rsidR="00FE0F85">
        <w:rPr>
          <w:color w:val="000000"/>
        </w:rPr>
        <w:t>to</w:t>
      </w:r>
      <w:r>
        <w:rPr>
          <w:color w:val="000000"/>
        </w:rPr>
        <w:t>:</w:t>
      </w:r>
    </w:p>
    <w:p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 xml:space="preserve">Minimize the gaps in testing when an application with </w:t>
      </w:r>
      <w:r w:rsidR="00FE0F85">
        <w:rPr>
          <w:color w:val="000000"/>
        </w:rPr>
        <w:t xml:space="preserve">new </w:t>
      </w:r>
      <w:r w:rsidRPr="00B3324E">
        <w:rPr>
          <w:color w:val="000000"/>
        </w:rPr>
        <w:t>changes has to be tested.</w:t>
      </w:r>
    </w:p>
    <w:p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V</w:t>
      </w:r>
      <w:r w:rsidR="00745814" w:rsidRPr="00B3324E">
        <w:rPr>
          <w:color w:val="000000"/>
        </w:rPr>
        <w:t>erify that the change made did not affect any other area of the application.</w:t>
      </w:r>
    </w:p>
    <w:p w:rsidR="00745814" w:rsidRPr="00B3324E"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Mitigate</w:t>
      </w:r>
      <w:r w:rsidR="00FE0F85">
        <w:rPr>
          <w:color w:val="000000"/>
        </w:rPr>
        <w:t xml:space="preserve"> r</w:t>
      </w:r>
      <w:r w:rsidRPr="00B3324E">
        <w:rPr>
          <w:color w:val="000000"/>
        </w:rPr>
        <w:t>isks when regression testing is performed on the application.</w:t>
      </w:r>
    </w:p>
    <w:p w:rsidR="00745814" w:rsidRPr="00B3324E" w:rsidRDefault="00FE0F85" w:rsidP="002C0FDE">
      <w:pPr>
        <w:pStyle w:val="NormalWeb"/>
        <w:numPr>
          <w:ilvl w:val="0"/>
          <w:numId w:val="35"/>
        </w:numPr>
        <w:shd w:val="clear" w:color="auto" w:fill="FFFFFF"/>
        <w:spacing w:before="192" w:beforeAutospacing="0" w:after="240" w:afterAutospacing="0"/>
        <w:rPr>
          <w:color w:val="000000"/>
        </w:rPr>
      </w:pPr>
      <w:r>
        <w:rPr>
          <w:color w:val="000000"/>
        </w:rPr>
        <w:t>I</w:t>
      </w:r>
      <w:r w:rsidR="00745814" w:rsidRPr="00B3324E">
        <w:rPr>
          <w:color w:val="000000"/>
        </w:rPr>
        <w:t>ncrease</w:t>
      </w:r>
      <w:r>
        <w:rPr>
          <w:color w:val="000000"/>
        </w:rPr>
        <w:t xml:space="preserve"> test coverage </w:t>
      </w:r>
      <w:r w:rsidR="00745814" w:rsidRPr="00B3324E">
        <w:rPr>
          <w:color w:val="000000"/>
        </w:rPr>
        <w:t>without compromising timelines.</w:t>
      </w:r>
    </w:p>
    <w:p w:rsidR="00745814" w:rsidRDefault="00745814" w:rsidP="002C0FDE">
      <w:pPr>
        <w:pStyle w:val="NormalWeb"/>
        <w:numPr>
          <w:ilvl w:val="0"/>
          <w:numId w:val="35"/>
        </w:numPr>
        <w:shd w:val="clear" w:color="auto" w:fill="FFFFFF"/>
        <w:spacing w:before="192" w:beforeAutospacing="0" w:after="240" w:afterAutospacing="0"/>
        <w:rPr>
          <w:color w:val="000000"/>
        </w:rPr>
      </w:pPr>
      <w:r w:rsidRPr="00B3324E">
        <w:rPr>
          <w:color w:val="000000"/>
        </w:rPr>
        <w:t>Increase speed to market the product.</w:t>
      </w:r>
    </w:p>
    <w:p w:rsidR="00647536" w:rsidRPr="00EF134B" w:rsidRDefault="00647536" w:rsidP="002C0FDE">
      <w:pPr>
        <w:pStyle w:val="NormalWeb"/>
        <w:numPr>
          <w:ilvl w:val="0"/>
          <w:numId w:val="35"/>
        </w:numPr>
        <w:shd w:val="clear" w:color="auto" w:fill="FFFFFF"/>
        <w:spacing w:before="192" w:beforeAutospacing="0" w:after="240" w:afterAutospacing="0"/>
        <w:rPr>
          <w:color w:val="000000"/>
        </w:rPr>
      </w:pPr>
      <w:r>
        <w:rPr>
          <w:color w:val="000000"/>
        </w:rPr>
        <w:t xml:space="preserve">Ensure that defects found during testing are either remediated </w:t>
      </w:r>
      <w:r w:rsidR="00FE0F85">
        <w:rPr>
          <w:color w:val="000000"/>
        </w:rPr>
        <w:t>and</w:t>
      </w:r>
      <w:r>
        <w:rPr>
          <w:color w:val="000000"/>
        </w:rPr>
        <w:t xml:space="preserve"> retested or are carried over to </w:t>
      </w:r>
      <w:r w:rsidR="003B2DF1">
        <w:rPr>
          <w:color w:val="000000"/>
        </w:rPr>
        <w:t xml:space="preserve">the </w:t>
      </w:r>
      <w:r>
        <w:rPr>
          <w:color w:val="000000"/>
        </w:rPr>
        <w:t xml:space="preserve">next sprint as </w:t>
      </w:r>
      <w:r w:rsidR="00FE0F85">
        <w:rPr>
          <w:color w:val="000000"/>
        </w:rPr>
        <w:t xml:space="preserve">a </w:t>
      </w:r>
      <w:r>
        <w:rPr>
          <w:color w:val="000000"/>
        </w:rPr>
        <w:t xml:space="preserve">new user story. </w:t>
      </w:r>
    </w:p>
    <w:p w:rsidR="008C729B" w:rsidRPr="00721D55" w:rsidRDefault="008C729B" w:rsidP="00721D55">
      <w:pPr>
        <w:pStyle w:val="Heading2"/>
        <w:tabs>
          <w:tab w:val="clear" w:pos="792"/>
        </w:tabs>
        <w:ind w:left="907" w:hanging="907"/>
        <w:rPr>
          <w:rFonts w:cs="Arial"/>
        </w:rPr>
      </w:pPr>
      <w:bookmarkStart w:id="175" w:name="_Toc452624368"/>
      <w:r w:rsidRPr="00721D55">
        <w:rPr>
          <w:rFonts w:cs="Arial"/>
        </w:rPr>
        <w:t>Acceptance Testing</w:t>
      </w:r>
      <w:bookmarkEnd w:id="175"/>
    </w:p>
    <w:p w:rsidR="001B7D79" w:rsidRDefault="003B2DF1" w:rsidP="001B7D79">
      <w:pPr>
        <w:pStyle w:val="BodyText"/>
      </w:pPr>
      <w:r>
        <w:t xml:space="preserve">Acceptance Testing </w:t>
      </w:r>
      <w:r w:rsidR="000B4BEE">
        <w:t xml:space="preserve">is </w:t>
      </w:r>
      <w:r>
        <w:t xml:space="preserve">probably </w:t>
      </w:r>
      <w:r w:rsidR="000B4BEE">
        <w:t>the most important type of testing as it will be</w:t>
      </w:r>
      <w:r w:rsidR="001B7D79">
        <w:t xml:space="preserve"> conducted by the </w:t>
      </w:r>
      <w:r w:rsidR="00647536">
        <w:t>“Pilot Team”,</w:t>
      </w:r>
      <w:r w:rsidR="001B7D79">
        <w:t xml:space="preserve"> who will </w:t>
      </w:r>
      <w:r w:rsidR="009B0B22">
        <w:t>measure</w:t>
      </w:r>
      <w:r w:rsidR="001B7D79">
        <w:t xml:space="preserve"> whether the application meets the intended specifications and satisfies the </w:t>
      </w:r>
      <w:r w:rsidR="00235D5B">
        <w:t>client’s</w:t>
      </w:r>
      <w:r w:rsidR="001B7D79">
        <w:t xml:space="preserve"> requirements. The </w:t>
      </w:r>
      <w:r>
        <w:t>Quality Assurance (</w:t>
      </w:r>
      <w:r w:rsidR="001B7D79">
        <w:t>QA</w:t>
      </w:r>
      <w:r>
        <w:t>)</w:t>
      </w:r>
      <w:r w:rsidR="001B7D79">
        <w:t xml:space="preserve"> </w:t>
      </w:r>
      <w:r>
        <w:t>T</w:t>
      </w:r>
      <w:r w:rsidR="001B7D79">
        <w:t>eam will have a set of pre</w:t>
      </w:r>
      <w:r>
        <w:t>-</w:t>
      </w:r>
      <w:r w:rsidR="001B7D79">
        <w:t>written</w:t>
      </w:r>
      <w:r w:rsidR="00663C16">
        <w:t xml:space="preserve"> </w:t>
      </w:r>
      <w:r w:rsidR="00B673F5">
        <w:t>BCDSS</w:t>
      </w:r>
      <w:r w:rsidR="001B7D79">
        <w:t xml:space="preserve"> scenarios and </w:t>
      </w:r>
      <w:r>
        <w:t>t</w:t>
      </w:r>
      <w:r w:rsidR="001B7D79">
        <w:t xml:space="preserve">est </w:t>
      </w:r>
      <w:r>
        <w:t>c</w:t>
      </w:r>
      <w:r w:rsidR="001B7D79">
        <w:t>ases that will be used to test the application.</w:t>
      </w:r>
    </w:p>
    <w:p w:rsidR="001B7D79" w:rsidRDefault="001B7D79" w:rsidP="001B7D79">
      <w:pPr>
        <w:pStyle w:val="BodyText"/>
      </w:pPr>
      <w:r>
        <w:t>More ideas will be shared about the application and more tests can be performed on it to gauge its accuracy and the reasons why the project was initiated. Acceptance tests are not only intended to point out simple spelling mistakes, cosmetic errors or Interface gaps, but also to point out any bugs in the application that will result in system crashers or major errors in the application.</w:t>
      </w:r>
    </w:p>
    <w:p w:rsidR="00F43E19" w:rsidRPr="00721D55" w:rsidRDefault="00F43E19" w:rsidP="00721D55">
      <w:pPr>
        <w:pStyle w:val="Heading1"/>
        <w:tabs>
          <w:tab w:val="clear" w:pos="360"/>
          <w:tab w:val="num" w:pos="720"/>
        </w:tabs>
        <w:ind w:left="720" w:hanging="720"/>
        <w:rPr>
          <w:rFonts w:ascii="Arial" w:hAnsi="Arial" w:cs="Arial"/>
        </w:rPr>
      </w:pPr>
      <w:bookmarkStart w:id="176" w:name="_Toc452624369"/>
      <w:r w:rsidRPr="00721D55">
        <w:rPr>
          <w:rFonts w:ascii="Arial" w:hAnsi="Arial" w:cs="Arial"/>
        </w:rPr>
        <w:t>Non-Functional Testing</w:t>
      </w:r>
      <w:bookmarkEnd w:id="176"/>
    </w:p>
    <w:p w:rsidR="00A3752D" w:rsidRPr="00FB476E" w:rsidRDefault="00A3752D" w:rsidP="00A3752D">
      <w:pPr>
        <w:pStyle w:val="BodyText"/>
      </w:pPr>
      <w:r w:rsidRPr="00FB476E">
        <w:t>Th</w:t>
      </w:r>
      <w:r>
        <w:t>i</w:t>
      </w:r>
      <w:r w:rsidRPr="00FB476E">
        <w:t>s secti</w:t>
      </w:r>
      <w:r>
        <w:t>o</w:t>
      </w:r>
      <w:r w:rsidRPr="00FB476E">
        <w:t xml:space="preserve">n </w:t>
      </w:r>
      <w:r w:rsidR="00363941">
        <w:t>i</w:t>
      </w:r>
      <w:r w:rsidR="00363941" w:rsidRPr="00FB476E">
        <w:t>s bas</w:t>
      </w:r>
      <w:r w:rsidR="00363941">
        <w:t>e</w:t>
      </w:r>
      <w:r w:rsidR="00363941" w:rsidRPr="00FB476E">
        <w:t>d up</w:t>
      </w:r>
      <w:r w:rsidR="00363941">
        <w:t>o</w:t>
      </w:r>
      <w:r w:rsidR="00363941" w:rsidRPr="00FB476E">
        <w:t>n t</w:t>
      </w:r>
      <w:r w:rsidR="00363941">
        <w:t>h</w:t>
      </w:r>
      <w:r w:rsidR="00363941" w:rsidRPr="00FB476E">
        <w:t>e testi</w:t>
      </w:r>
      <w:r w:rsidR="00363941">
        <w:t>n</w:t>
      </w:r>
      <w:r w:rsidR="00363941" w:rsidRPr="00FB476E">
        <w:t xml:space="preserve">g </w:t>
      </w:r>
      <w:r w:rsidR="00363941">
        <w:t>o</w:t>
      </w:r>
      <w:r w:rsidR="00363941" w:rsidRPr="00FB476E">
        <w:t xml:space="preserve">f </w:t>
      </w:r>
      <w:r w:rsidR="00E37A2F">
        <w:t xml:space="preserve">the </w:t>
      </w:r>
      <w:r w:rsidR="00B673F5">
        <w:t>BCDSS</w:t>
      </w:r>
      <w:r w:rsidRPr="00FB476E">
        <w:t xml:space="preserve"> applicati</w:t>
      </w:r>
      <w:r>
        <w:t>o</w:t>
      </w:r>
      <w:r w:rsidRPr="00FB476E">
        <w:t xml:space="preserve">n </w:t>
      </w:r>
      <w:r w:rsidR="00E37A2F">
        <w:t>n</w:t>
      </w:r>
      <w:r w:rsidRPr="00FB476E">
        <w:t>on-function</w:t>
      </w:r>
      <w:r>
        <w:t>a</w:t>
      </w:r>
      <w:r w:rsidRPr="00FB476E">
        <w:t>l attribute</w:t>
      </w:r>
      <w:r>
        <w:t>s</w:t>
      </w:r>
      <w:r w:rsidRPr="00FB476E">
        <w:t>. Non-</w:t>
      </w:r>
      <w:r w:rsidR="003B2DF1">
        <w:t>F</w:t>
      </w:r>
      <w:r w:rsidR="003B2DF1" w:rsidRPr="00FB476E">
        <w:t>unction</w:t>
      </w:r>
      <w:r w:rsidR="003B2DF1">
        <w:t>a</w:t>
      </w:r>
      <w:r w:rsidR="003B2DF1" w:rsidRPr="00FB476E">
        <w:t xml:space="preserve">l </w:t>
      </w:r>
      <w:r w:rsidR="003B2DF1">
        <w:t>T</w:t>
      </w:r>
      <w:r w:rsidRPr="00FB476E">
        <w:t>esti</w:t>
      </w:r>
      <w:r>
        <w:t>n</w:t>
      </w:r>
      <w:r w:rsidRPr="00FB476E">
        <w:t xml:space="preserve">g </w:t>
      </w:r>
      <w:r>
        <w:t>o</w:t>
      </w:r>
      <w:r w:rsidRPr="00FB476E">
        <w:t xml:space="preserve">f </w:t>
      </w:r>
      <w:r w:rsidR="007519F8">
        <w:t>s</w:t>
      </w:r>
      <w:r w:rsidRPr="00FB476E">
        <w:t>oftwa</w:t>
      </w:r>
      <w:r>
        <w:t>r</w:t>
      </w:r>
      <w:r w:rsidRPr="00FB476E">
        <w:t>e involv</w:t>
      </w:r>
      <w:r>
        <w:t>e</w:t>
      </w:r>
      <w:r w:rsidRPr="00FB476E">
        <w:t>s testi</w:t>
      </w:r>
      <w:r>
        <w:t>n</w:t>
      </w:r>
      <w:r w:rsidRPr="00FB476E">
        <w:t>g t</w:t>
      </w:r>
      <w:r>
        <w:t>h</w:t>
      </w:r>
      <w:r w:rsidRPr="00FB476E">
        <w:t xml:space="preserve">e </w:t>
      </w:r>
      <w:r w:rsidR="007519F8">
        <w:t>s</w:t>
      </w:r>
      <w:r w:rsidRPr="00FB476E">
        <w:t>oftwa</w:t>
      </w:r>
      <w:r>
        <w:t>r</w:t>
      </w:r>
      <w:r w:rsidRPr="00FB476E">
        <w:t>e fr</w:t>
      </w:r>
      <w:r>
        <w:t>o</w:t>
      </w:r>
      <w:r w:rsidRPr="00FB476E">
        <w:t>m t</w:t>
      </w:r>
      <w:r>
        <w:t>h</w:t>
      </w:r>
      <w:r w:rsidRPr="00FB476E">
        <w:t>e requiremen</w:t>
      </w:r>
      <w:r>
        <w:t>t</w:t>
      </w:r>
      <w:r w:rsidRPr="00FB476E">
        <w:t>s whi</w:t>
      </w:r>
      <w:r>
        <w:t>c</w:t>
      </w:r>
      <w:r w:rsidRPr="00FB476E">
        <w:t>h a</w:t>
      </w:r>
      <w:r>
        <w:t>r</w:t>
      </w:r>
      <w:r w:rsidRPr="00FB476E">
        <w:t xml:space="preserve">e </w:t>
      </w:r>
      <w:r w:rsidR="00235D5B" w:rsidRPr="00FB476E">
        <w:t>non-function</w:t>
      </w:r>
      <w:r w:rsidR="00235D5B">
        <w:t>a</w:t>
      </w:r>
      <w:r w:rsidR="00235D5B" w:rsidRPr="00FB476E">
        <w:t>l</w:t>
      </w:r>
      <w:r w:rsidRPr="00FB476E">
        <w:t xml:space="preserve"> </w:t>
      </w:r>
      <w:r>
        <w:t>i</w:t>
      </w:r>
      <w:r w:rsidRPr="00FB476E">
        <w:t xml:space="preserve">n </w:t>
      </w:r>
      <w:r w:rsidR="00E473C8">
        <w:t xml:space="preserve">system, </w:t>
      </w:r>
      <w:r w:rsidR="00E473C8" w:rsidRPr="00FB476E">
        <w:t>but</w:t>
      </w:r>
      <w:r w:rsidRPr="00FB476E">
        <w:t xml:space="preserve"> importa</w:t>
      </w:r>
      <w:r>
        <w:t>n</w:t>
      </w:r>
      <w:r w:rsidRPr="00FB476E">
        <w:t>t</w:t>
      </w:r>
      <w:r>
        <w:t xml:space="preserve"> </w:t>
      </w:r>
      <w:r w:rsidRPr="00FB476E">
        <w:t>a</w:t>
      </w:r>
      <w:r w:rsidR="00E1471C">
        <w:t>s</w:t>
      </w:r>
      <w:r w:rsidRPr="00FB476E">
        <w:t xml:space="preserve"> we</w:t>
      </w:r>
      <w:r>
        <w:t>l</w:t>
      </w:r>
      <w:r w:rsidRPr="00FB476E">
        <w:t>l</w:t>
      </w:r>
      <w:r w:rsidR="00E1471C">
        <w:t>,</w:t>
      </w:r>
      <w:r w:rsidRPr="00FB476E">
        <w:t xml:space="preserve"> su</w:t>
      </w:r>
      <w:r>
        <w:t>c</w:t>
      </w:r>
      <w:r w:rsidRPr="00FB476E">
        <w:t xml:space="preserve">h </w:t>
      </w:r>
      <w:r>
        <w:t>a</w:t>
      </w:r>
      <w:r w:rsidRPr="00FB476E">
        <w:t>s</w:t>
      </w:r>
      <w:r w:rsidR="00E1471C">
        <w:t>,</w:t>
      </w:r>
      <w:r w:rsidRPr="00FB476E">
        <w:t xml:space="preserve"> performanc</w:t>
      </w:r>
      <w:r>
        <w:t>e</w:t>
      </w:r>
      <w:r w:rsidRPr="00FB476E">
        <w:t>, securit</w:t>
      </w:r>
      <w:r>
        <w:t>y</w:t>
      </w:r>
      <w:r w:rsidRPr="00FB476E">
        <w:t xml:space="preserve">, </w:t>
      </w:r>
      <w:r w:rsidR="008337B5" w:rsidRPr="00FB476E">
        <w:t>a</w:t>
      </w:r>
      <w:r w:rsidR="008337B5">
        <w:t>n</w:t>
      </w:r>
      <w:r w:rsidR="008337B5" w:rsidRPr="00FB476E">
        <w:t>d us</w:t>
      </w:r>
      <w:r w:rsidR="008337B5">
        <w:t>e</w:t>
      </w:r>
      <w:r w:rsidR="008337B5" w:rsidRPr="00FB476E">
        <w:t>r</w:t>
      </w:r>
      <w:r w:rsidR="003246A5" w:rsidRPr="00FB476E">
        <w:t xml:space="preserve"> interfa</w:t>
      </w:r>
      <w:r w:rsidR="003246A5">
        <w:t>c</w:t>
      </w:r>
      <w:r w:rsidR="003246A5" w:rsidRPr="00FB476E">
        <w:t>e</w:t>
      </w:r>
      <w:r w:rsidR="00E1471C">
        <w:t>,</w:t>
      </w:r>
      <w:r w:rsidR="003246A5" w:rsidRPr="00FB476E">
        <w:t xml:space="preserve"> et</w:t>
      </w:r>
      <w:r w:rsidR="003246A5">
        <w:t>c</w:t>
      </w:r>
      <w:r w:rsidR="003246A5" w:rsidRPr="00FB476E">
        <w:t>. Non</w:t>
      </w:r>
      <w:r w:rsidR="007519F8">
        <w:t>-</w:t>
      </w:r>
      <w:r w:rsidR="003B2DF1">
        <w:t>F</w:t>
      </w:r>
      <w:r w:rsidR="003246A5" w:rsidRPr="00FB476E">
        <w:t>unction</w:t>
      </w:r>
      <w:r w:rsidR="003246A5">
        <w:t>a</w:t>
      </w:r>
      <w:r w:rsidR="003246A5" w:rsidRPr="00FB476E">
        <w:t>l Testi</w:t>
      </w:r>
      <w:r w:rsidR="003246A5" w:rsidRPr="003246A5">
        <w:t>n</w:t>
      </w:r>
      <w:r w:rsidR="003246A5" w:rsidRPr="00FB476E">
        <w:t>g wi</w:t>
      </w:r>
      <w:r w:rsidR="003246A5">
        <w:t>l</w:t>
      </w:r>
      <w:r w:rsidR="003246A5" w:rsidRPr="00FB476E">
        <w:t xml:space="preserve">l </w:t>
      </w:r>
      <w:r w:rsidR="003246A5">
        <w:t>b</w:t>
      </w:r>
      <w:r w:rsidR="003246A5" w:rsidRPr="00FB476E">
        <w:t>e carri</w:t>
      </w:r>
      <w:r w:rsidR="003246A5">
        <w:t>e</w:t>
      </w:r>
      <w:r w:rsidR="003246A5" w:rsidRPr="00FB476E">
        <w:t>d ou</w:t>
      </w:r>
      <w:r w:rsidR="003246A5" w:rsidRPr="003246A5">
        <w:t>t</w:t>
      </w:r>
      <w:r w:rsidR="003246A5" w:rsidRPr="00FB476E">
        <w:t xml:space="preserve"> </w:t>
      </w:r>
      <w:r w:rsidR="003246A5" w:rsidRPr="003246A5">
        <w:t>i</w:t>
      </w:r>
      <w:r w:rsidR="003246A5" w:rsidRPr="00FB476E">
        <w:t>f requir</w:t>
      </w:r>
      <w:r w:rsidR="003246A5" w:rsidRPr="003246A5">
        <w:t>e</w:t>
      </w:r>
      <w:r w:rsidR="003246A5" w:rsidRPr="00FB476E">
        <w:t xml:space="preserve">d </w:t>
      </w:r>
      <w:r w:rsidR="003246A5" w:rsidRPr="003246A5">
        <w:t>b</w:t>
      </w:r>
      <w:r w:rsidR="003246A5" w:rsidRPr="00FB476E">
        <w:t>y t</w:t>
      </w:r>
      <w:r w:rsidR="003246A5" w:rsidRPr="003246A5">
        <w:t>h</w:t>
      </w:r>
      <w:r w:rsidR="003246A5" w:rsidRPr="00FB476E">
        <w:t>e clie</w:t>
      </w:r>
      <w:r w:rsidR="003246A5" w:rsidRPr="003246A5">
        <w:t>n</w:t>
      </w:r>
      <w:r w:rsidR="003246A5" w:rsidRPr="00FB476E">
        <w:t xml:space="preserve">t </w:t>
      </w:r>
      <w:r w:rsidR="003246A5">
        <w:t>a</w:t>
      </w:r>
      <w:r w:rsidR="003246A5" w:rsidRPr="00FB476E">
        <w:t>s describ</w:t>
      </w:r>
      <w:r w:rsidR="003246A5">
        <w:t>e</w:t>
      </w:r>
      <w:r w:rsidR="003246A5" w:rsidRPr="00FB476E">
        <w:t xml:space="preserve">d </w:t>
      </w:r>
      <w:r w:rsidR="003246A5" w:rsidRPr="003246A5">
        <w:t>i</w:t>
      </w:r>
      <w:r w:rsidR="003246A5" w:rsidRPr="00FB476E">
        <w:t>n t</w:t>
      </w:r>
      <w:r w:rsidR="003246A5" w:rsidRPr="003246A5">
        <w:t>h</w:t>
      </w:r>
      <w:r w:rsidR="003246A5" w:rsidRPr="00FB476E">
        <w:t>e contrac</w:t>
      </w:r>
      <w:r w:rsidR="003246A5" w:rsidRPr="003246A5">
        <w:t>t</w:t>
      </w:r>
      <w:r w:rsidR="003246A5" w:rsidRPr="00FB476E">
        <w:t>.</w:t>
      </w:r>
    </w:p>
    <w:p w:rsidR="001B7D79" w:rsidRPr="00FB476E" w:rsidRDefault="00A3752D" w:rsidP="00A3752D">
      <w:pPr>
        <w:pStyle w:val="BodyText"/>
      </w:pPr>
      <w:r w:rsidRPr="00FB476E">
        <w:lastRenderedPageBreak/>
        <w:t>So</w:t>
      </w:r>
      <w:r w:rsidRPr="003246A5">
        <w:t>m</w:t>
      </w:r>
      <w:r w:rsidRPr="00FB476E">
        <w:t xml:space="preserve">e </w:t>
      </w:r>
      <w:r w:rsidRPr="003246A5">
        <w:t>o</w:t>
      </w:r>
      <w:r w:rsidRPr="00FB476E">
        <w:t>f t</w:t>
      </w:r>
      <w:r w:rsidRPr="003246A5">
        <w:t>h</w:t>
      </w:r>
      <w:r w:rsidRPr="00FB476E">
        <w:t>e importa</w:t>
      </w:r>
      <w:r w:rsidRPr="003246A5">
        <w:t>n</w:t>
      </w:r>
      <w:r w:rsidRPr="00FB476E">
        <w:t>t a</w:t>
      </w:r>
      <w:r w:rsidRPr="003246A5">
        <w:t>n</w:t>
      </w:r>
      <w:r w:rsidRPr="00FB476E">
        <w:t>d common</w:t>
      </w:r>
      <w:r w:rsidRPr="003246A5">
        <w:t>l</w:t>
      </w:r>
      <w:r w:rsidRPr="00FB476E">
        <w:t>y us</w:t>
      </w:r>
      <w:r w:rsidRPr="003246A5">
        <w:t>e</w:t>
      </w:r>
      <w:r w:rsidRPr="00FB476E">
        <w:t xml:space="preserve">d </w:t>
      </w:r>
      <w:r w:rsidR="00A14BD7">
        <w:t>n</w:t>
      </w:r>
      <w:r w:rsidRPr="00FB476E">
        <w:t>on-function</w:t>
      </w:r>
      <w:r w:rsidRPr="003246A5">
        <w:t>a</w:t>
      </w:r>
      <w:r w:rsidRPr="00FB476E">
        <w:t>l testi</w:t>
      </w:r>
      <w:r w:rsidRPr="003246A5">
        <w:t>n</w:t>
      </w:r>
      <w:r w:rsidRPr="00FB476E">
        <w:t>g typ</w:t>
      </w:r>
      <w:r w:rsidRPr="003246A5">
        <w:t>e</w:t>
      </w:r>
      <w:r w:rsidRPr="00FB476E">
        <w:t>s a</w:t>
      </w:r>
      <w:r w:rsidRPr="003246A5">
        <w:t>r</w:t>
      </w:r>
      <w:r w:rsidRPr="00FB476E">
        <w:t>e</w:t>
      </w:r>
      <w:r w:rsidR="00A14BD7">
        <w:t xml:space="preserve"> discussed below.</w:t>
      </w:r>
    </w:p>
    <w:p w:rsidR="00515024" w:rsidRPr="00721D55" w:rsidRDefault="00515024" w:rsidP="00721D55">
      <w:pPr>
        <w:pStyle w:val="Heading2"/>
        <w:tabs>
          <w:tab w:val="clear" w:pos="792"/>
        </w:tabs>
        <w:ind w:left="907" w:hanging="907"/>
        <w:rPr>
          <w:rFonts w:cs="Arial"/>
        </w:rPr>
      </w:pPr>
      <w:bookmarkStart w:id="177" w:name="_Toc452624370"/>
      <w:r w:rsidRPr="00721D55">
        <w:rPr>
          <w:rFonts w:cs="Arial"/>
        </w:rPr>
        <w:t>Performance Testing</w:t>
      </w:r>
      <w:bookmarkEnd w:id="177"/>
    </w:p>
    <w:p w:rsidR="00500411" w:rsidRPr="00A3752D" w:rsidRDefault="00E37A2F" w:rsidP="002C0FDE">
      <w:pPr>
        <w:pStyle w:val="BodyText"/>
      </w:pPr>
      <w:r>
        <w:t xml:space="preserve">Performance </w:t>
      </w:r>
      <w:r w:rsidR="003B2DF1">
        <w:t>T</w:t>
      </w:r>
      <w:r>
        <w:t xml:space="preserve">esting </w:t>
      </w:r>
      <w:r w:rsidR="004E4F0B">
        <w:t xml:space="preserve">is not </w:t>
      </w:r>
      <w:r>
        <w:t xml:space="preserve">currently within the </w:t>
      </w:r>
      <w:r w:rsidR="004E4F0B">
        <w:t xml:space="preserve">scope of testing. </w:t>
      </w:r>
      <w:r w:rsidR="00500411">
        <w:t xml:space="preserve"> </w:t>
      </w:r>
    </w:p>
    <w:p w:rsidR="00F43E19" w:rsidRPr="00721D55" w:rsidRDefault="00F43E19" w:rsidP="00A14BD7">
      <w:pPr>
        <w:pStyle w:val="Heading3"/>
        <w:tabs>
          <w:tab w:val="clear" w:pos="1440"/>
          <w:tab w:val="num" w:pos="900"/>
        </w:tabs>
        <w:spacing w:before="120"/>
        <w:rPr>
          <w:rFonts w:cs="Arial"/>
        </w:rPr>
      </w:pPr>
      <w:bookmarkStart w:id="178" w:name="_Toc452624371"/>
      <w:r w:rsidRPr="00721D55">
        <w:rPr>
          <w:rFonts w:cs="Arial"/>
        </w:rPr>
        <w:t>Load Testing</w:t>
      </w:r>
      <w:bookmarkEnd w:id="178"/>
    </w:p>
    <w:p w:rsidR="00A3752D" w:rsidRDefault="003B2DF1" w:rsidP="00A3752D">
      <w:pPr>
        <w:pStyle w:val="BodyText"/>
      </w:pPr>
      <w:r>
        <w:t>Load Testing</w:t>
      </w:r>
      <w:r w:rsidR="00A14BD7">
        <w:t xml:space="preserve"> is a</w:t>
      </w:r>
      <w:r w:rsidR="00A3752D">
        <w:t xml:space="preserve"> process of testing the behavior of the S</w:t>
      </w:r>
      <w:r w:rsidR="0089222B">
        <w:t>ystem</w:t>
      </w:r>
      <w:r w:rsidR="00A3752D">
        <w:t xml:space="preserve"> by applying m</w:t>
      </w:r>
      <w:r w:rsidR="0089222B">
        <w:t>aximum load in terms of System</w:t>
      </w:r>
      <w:r w:rsidR="00A3752D">
        <w:t xml:space="preserve"> accessing and manipulating large </w:t>
      </w:r>
      <w:r w:rsidR="00A14BD7">
        <w:t xml:space="preserve">amounts of </w:t>
      </w:r>
      <w:r w:rsidR="00A3752D">
        <w:t>input data. It can be done at both normal and peak</w:t>
      </w:r>
      <w:r w:rsidR="00A14BD7">
        <w:t>-</w:t>
      </w:r>
      <w:r w:rsidR="00A3752D">
        <w:t xml:space="preserve">load conditions. This type of testing identifies </w:t>
      </w:r>
      <w:r w:rsidR="0089222B">
        <w:t xml:space="preserve">the maximum capacity of </w:t>
      </w:r>
      <w:r w:rsidR="00A14BD7">
        <w:t xml:space="preserve">the </w:t>
      </w:r>
      <w:r w:rsidR="0089222B">
        <w:t>System</w:t>
      </w:r>
      <w:r w:rsidR="00A3752D">
        <w:t xml:space="preserve"> and its behavior at peak time.</w:t>
      </w:r>
    </w:p>
    <w:p w:rsidR="00A3752D" w:rsidRDefault="00A3752D" w:rsidP="00A3752D">
      <w:pPr>
        <w:pStyle w:val="BodyText"/>
      </w:pPr>
      <w:r>
        <w:t xml:space="preserve">Most of the time, </w:t>
      </w:r>
      <w:r w:rsidR="003B2DF1">
        <w:t>L</w:t>
      </w:r>
      <w:r>
        <w:t xml:space="preserve">oad </w:t>
      </w:r>
      <w:r w:rsidR="003B2DF1">
        <w:t>T</w:t>
      </w:r>
      <w:r>
        <w:t xml:space="preserve">esting is performed </w:t>
      </w:r>
      <w:r w:rsidR="00A14BD7">
        <w:t>using</w:t>
      </w:r>
      <w:r>
        <w:t xml:space="preserve"> automated tool</w:t>
      </w:r>
      <w:r w:rsidR="00663C16">
        <w:t>s such as Load Runner</w:t>
      </w:r>
      <w:r>
        <w:t>, IBM Rational P</w:t>
      </w:r>
      <w:r w:rsidR="00663C16">
        <w:t>erformance Tester, Apache</w:t>
      </w:r>
      <w:r>
        <w:t>, Silk Performer, Visual Studio Load Test etc.</w:t>
      </w:r>
    </w:p>
    <w:p w:rsidR="00A3752D" w:rsidRDefault="00A3752D" w:rsidP="00A3752D">
      <w:pPr>
        <w:pStyle w:val="BodyText"/>
      </w:pPr>
      <w:r>
        <w:t xml:space="preserve">Virtual </w:t>
      </w:r>
      <w:r w:rsidR="00A14BD7">
        <w:t>U</w:t>
      </w:r>
      <w:r>
        <w:t>sers (</w:t>
      </w:r>
      <w:proofErr w:type="spellStart"/>
      <w:r>
        <w:t>VUsers</w:t>
      </w:r>
      <w:proofErr w:type="spellEnd"/>
      <w:r>
        <w:t>) are defined in the automated testing tool and the script is executed to verify the Load testing for the Software. The quantity of users can be increased or decreased concurrently or incrementally based upon the requirements</w:t>
      </w:r>
    </w:p>
    <w:p w:rsidR="00F43E19" w:rsidRPr="00721D55" w:rsidRDefault="00F43E19" w:rsidP="00A14BD7">
      <w:pPr>
        <w:pStyle w:val="Heading3"/>
        <w:tabs>
          <w:tab w:val="clear" w:pos="1440"/>
          <w:tab w:val="num" w:pos="900"/>
        </w:tabs>
        <w:spacing w:before="120"/>
        <w:ind w:left="1080" w:hanging="1080"/>
        <w:rPr>
          <w:rFonts w:cs="Arial"/>
        </w:rPr>
      </w:pPr>
      <w:bookmarkStart w:id="179" w:name="_Toc452624372"/>
      <w:r w:rsidRPr="00721D55">
        <w:rPr>
          <w:rFonts w:cs="Arial"/>
        </w:rPr>
        <w:t>Stress Testing</w:t>
      </w:r>
      <w:bookmarkEnd w:id="179"/>
    </w:p>
    <w:p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 xml:space="preserve">This testing type </w:t>
      </w:r>
      <w:r w:rsidR="0089222B" w:rsidRPr="0089222B">
        <w:rPr>
          <w:color w:val="000000"/>
        </w:rPr>
        <w:t>includes the testing of System</w:t>
      </w:r>
      <w:r w:rsidRPr="0089222B">
        <w:rPr>
          <w:color w:val="000000"/>
        </w:rPr>
        <w:t xml:space="preserve"> behavior under abnormal conditions. Taking away the resources </w:t>
      </w:r>
      <w:r w:rsidR="00034C9C">
        <w:rPr>
          <w:color w:val="000000"/>
        </w:rPr>
        <w:t>and</w:t>
      </w:r>
      <w:r w:rsidR="00034C9C" w:rsidRPr="0089222B">
        <w:rPr>
          <w:color w:val="000000"/>
        </w:rPr>
        <w:t xml:space="preserve"> </w:t>
      </w:r>
      <w:r w:rsidRPr="0089222B">
        <w:rPr>
          <w:color w:val="000000"/>
        </w:rPr>
        <w:t>applying load beyond the actual load</w:t>
      </w:r>
      <w:r w:rsidR="00034C9C">
        <w:rPr>
          <w:color w:val="000000"/>
        </w:rPr>
        <w:t>-</w:t>
      </w:r>
      <w:r w:rsidRPr="0089222B">
        <w:rPr>
          <w:color w:val="000000"/>
        </w:rPr>
        <w:t>limit is Stress testing.</w:t>
      </w:r>
    </w:p>
    <w:p w:rsidR="00A3752D" w:rsidRPr="0089222B" w:rsidRDefault="00A3752D" w:rsidP="002C0FDE">
      <w:pPr>
        <w:pStyle w:val="NormalWeb"/>
        <w:shd w:val="clear" w:color="auto" w:fill="FFFFFF"/>
        <w:spacing w:before="120" w:beforeAutospacing="0" w:after="120" w:afterAutospacing="0"/>
        <w:rPr>
          <w:color w:val="000000"/>
        </w:rPr>
      </w:pPr>
      <w:r w:rsidRPr="0089222B">
        <w:rPr>
          <w:color w:val="000000"/>
        </w:rPr>
        <w:t>The m</w:t>
      </w:r>
      <w:r w:rsidR="0089222B" w:rsidRPr="0089222B">
        <w:rPr>
          <w:color w:val="000000"/>
        </w:rPr>
        <w:t>ain intent is to test the System</w:t>
      </w:r>
      <w:r w:rsidRPr="0089222B">
        <w:rPr>
          <w:color w:val="000000"/>
        </w:rPr>
        <w:t xml:space="preserve"> by applying the load to the system and taking over th</w:t>
      </w:r>
      <w:r w:rsidR="0089222B" w:rsidRPr="0089222B">
        <w:rPr>
          <w:color w:val="000000"/>
        </w:rPr>
        <w:t>e resources used by the System</w:t>
      </w:r>
      <w:r w:rsidRPr="0089222B">
        <w:rPr>
          <w:color w:val="000000"/>
        </w:rPr>
        <w:t xml:space="preserve"> to identify the breaking point</w:t>
      </w:r>
      <w:r w:rsidR="00C83DB4">
        <w:rPr>
          <w:color w:val="000000"/>
        </w:rPr>
        <w:t xml:space="preserve"> where </w:t>
      </w:r>
      <w:r w:rsidR="00034C9C">
        <w:rPr>
          <w:color w:val="000000"/>
        </w:rPr>
        <w:t xml:space="preserve">the </w:t>
      </w:r>
      <w:r w:rsidR="00C83DB4">
        <w:rPr>
          <w:color w:val="000000"/>
        </w:rPr>
        <w:t>component crashes</w:t>
      </w:r>
      <w:r w:rsidRPr="0089222B">
        <w:rPr>
          <w:color w:val="000000"/>
        </w:rPr>
        <w:t>. This testing can be performed by testing different scenarios such as:</w:t>
      </w:r>
    </w:p>
    <w:p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 xml:space="preserve">Shutdown or restart of </w:t>
      </w:r>
      <w:r w:rsidR="007519F8">
        <w:rPr>
          <w:color w:val="000000"/>
        </w:rPr>
        <w:t>n</w:t>
      </w:r>
      <w:r w:rsidRPr="0089222B">
        <w:rPr>
          <w:color w:val="000000"/>
        </w:rPr>
        <w:t>etwork ports randomly</w:t>
      </w:r>
    </w:p>
    <w:p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Turning the database on or off</w:t>
      </w:r>
    </w:p>
    <w:p w:rsidR="00A3752D" w:rsidRPr="0089222B" w:rsidRDefault="00A3752D" w:rsidP="002C0FDE">
      <w:pPr>
        <w:pStyle w:val="NormalWeb"/>
        <w:numPr>
          <w:ilvl w:val="0"/>
          <w:numId w:val="29"/>
        </w:numPr>
        <w:shd w:val="clear" w:color="auto" w:fill="FFFFFF"/>
        <w:spacing w:before="192" w:beforeAutospacing="0" w:after="240" w:afterAutospacing="0"/>
        <w:rPr>
          <w:color w:val="000000"/>
        </w:rPr>
      </w:pPr>
      <w:r w:rsidRPr="0089222B">
        <w:rPr>
          <w:color w:val="000000"/>
        </w:rPr>
        <w:t>Running different processes that consume resources such as CPU, Memory, server</w:t>
      </w:r>
      <w:r w:rsidR="00034C9C">
        <w:rPr>
          <w:color w:val="000000"/>
        </w:rPr>
        <w:t>,</w:t>
      </w:r>
      <w:r w:rsidRPr="0089222B">
        <w:rPr>
          <w:color w:val="000000"/>
        </w:rPr>
        <w:t xml:space="preserve"> etc.</w:t>
      </w:r>
    </w:p>
    <w:p w:rsidR="0089222B" w:rsidRPr="0089222B" w:rsidRDefault="0089222B" w:rsidP="002C0FDE">
      <w:pPr>
        <w:pStyle w:val="NormalWeb"/>
        <w:numPr>
          <w:ilvl w:val="0"/>
          <w:numId w:val="29"/>
        </w:numPr>
        <w:shd w:val="clear" w:color="auto" w:fill="FFFFFF"/>
        <w:spacing w:before="192" w:beforeAutospacing="0" w:after="240" w:afterAutospacing="0"/>
        <w:rPr>
          <w:color w:val="000000"/>
        </w:rPr>
      </w:pPr>
      <w:r w:rsidRPr="0089222B">
        <w:rPr>
          <w:color w:val="000000"/>
        </w:rPr>
        <w:t>Monitoring the impact of network traffic</w:t>
      </w:r>
    </w:p>
    <w:p w:rsidR="00F43E19" w:rsidRPr="00721D55" w:rsidRDefault="00F43E19" w:rsidP="00721D55">
      <w:pPr>
        <w:pStyle w:val="Heading2"/>
        <w:tabs>
          <w:tab w:val="clear" w:pos="792"/>
        </w:tabs>
        <w:ind w:left="907" w:hanging="907"/>
        <w:rPr>
          <w:rFonts w:cs="Arial"/>
        </w:rPr>
      </w:pPr>
      <w:bookmarkStart w:id="180" w:name="_Toc452624373"/>
      <w:r w:rsidRPr="00721D55">
        <w:rPr>
          <w:rFonts w:cs="Arial"/>
        </w:rPr>
        <w:t>Security Testing</w:t>
      </w:r>
      <w:bookmarkEnd w:id="180"/>
    </w:p>
    <w:p w:rsidR="00A3752D" w:rsidRPr="00886558" w:rsidRDefault="00A3752D" w:rsidP="002C0FDE">
      <w:pPr>
        <w:pStyle w:val="NormalWeb"/>
        <w:shd w:val="clear" w:color="auto" w:fill="FFFFFF"/>
        <w:spacing w:before="120" w:beforeAutospacing="0" w:after="120" w:afterAutospacing="0"/>
        <w:rPr>
          <w:color w:val="000000"/>
        </w:rPr>
      </w:pPr>
      <w:r w:rsidRPr="00886558">
        <w:rPr>
          <w:color w:val="000000"/>
        </w:rPr>
        <w:t xml:space="preserve">Security </w:t>
      </w:r>
      <w:r w:rsidR="003B2DF1">
        <w:rPr>
          <w:color w:val="000000"/>
        </w:rPr>
        <w:t>T</w:t>
      </w:r>
      <w:r w:rsidRPr="00886558">
        <w:rPr>
          <w:color w:val="000000"/>
        </w:rPr>
        <w:t>esting involves the testing of Software in order to identify any flaws a</w:t>
      </w:r>
      <w:r w:rsidR="007519F8">
        <w:rPr>
          <w:color w:val="000000"/>
        </w:rPr>
        <w:t>n</w:t>
      </w:r>
      <w:r w:rsidRPr="00886558">
        <w:rPr>
          <w:color w:val="000000"/>
        </w:rPr>
        <w:t xml:space="preserve">d gaps from </w:t>
      </w:r>
      <w:r w:rsidR="007519F8">
        <w:rPr>
          <w:color w:val="000000"/>
        </w:rPr>
        <w:t xml:space="preserve">the </w:t>
      </w:r>
      <w:r w:rsidRPr="00886558">
        <w:rPr>
          <w:color w:val="000000"/>
        </w:rPr>
        <w:t>security and vulnerability point of view</w:t>
      </w:r>
      <w:r w:rsidR="007519F8">
        <w:rPr>
          <w:color w:val="000000"/>
        </w:rPr>
        <w:t>s</w:t>
      </w:r>
      <w:r w:rsidRPr="00886558">
        <w:rPr>
          <w:color w:val="000000"/>
        </w:rPr>
        <w:t xml:space="preserve">. Following are the main aspects which Security </w:t>
      </w:r>
      <w:r w:rsidR="003B2DF1">
        <w:rPr>
          <w:color w:val="000000"/>
        </w:rPr>
        <w:t>T</w:t>
      </w:r>
      <w:r w:rsidRPr="00886558">
        <w:rPr>
          <w:color w:val="000000"/>
        </w:rPr>
        <w:t>esting should ensure: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Confidentiality.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Integrity.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Authentication.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Availability.</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Authorization.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lastRenderedPageBreak/>
        <w:t>Non-repudiation.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secure against known and unknown vulnerabilities.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data is secure.</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Software is according to all security regulations.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Input checking and validation.</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SQL insertion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Injection flaws.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Session management issues.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Cross-site scripting attacks.</w:t>
      </w:r>
    </w:p>
    <w:p w:rsidR="00A3752D" w:rsidRPr="00886558" w:rsidRDefault="00A3752D" w:rsidP="00A3752D">
      <w:pPr>
        <w:pStyle w:val="NormalWeb"/>
        <w:numPr>
          <w:ilvl w:val="0"/>
          <w:numId w:val="31"/>
        </w:numPr>
        <w:shd w:val="clear" w:color="auto" w:fill="FFFFFF"/>
        <w:spacing w:before="192" w:beforeAutospacing="0" w:after="240" w:afterAutospacing="0"/>
        <w:jc w:val="both"/>
        <w:rPr>
          <w:color w:val="000000"/>
        </w:rPr>
      </w:pPr>
      <w:r w:rsidRPr="00886558">
        <w:rPr>
          <w:color w:val="000000"/>
        </w:rPr>
        <w:t>Buffer overflows vulnerabilities.</w:t>
      </w:r>
    </w:p>
    <w:p w:rsidR="00A3752D" w:rsidRPr="00EF134B" w:rsidRDefault="00A3752D" w:rsidP="00A3752D">
      <w:pPr>
        <w:pStyle w:val="NormalWeb"/>
        <w:numPr>
          <w:ilvl w:val="0"/>
          <w:numId w:val="31"/>
        </w:numPr>
        <w:shd w:val="clear" w:color="auto" w:fill="FFFFFF"/>
        <w:spacing w:before="192" w:beforeAutospacing="0" w:after="240" w:afterAutospacing="0"/>
        <w:jc w:val="both"/>
        <w:rPr>
          <w:rFonts w:ascii="Helvetica" w:hAnsi="Helvetica" w:cs="Helvetica"/>
          <w:color w:val="000000"/>
          <w:sz w:val="18"/>
          <w:szCs w:val="18"/>
        </w:rPr>
      </w:pPr>
      <w:r w:rsidRPr="00886558">
        <w:rPr>
          <w:color w:val="000000"/>
        </w:rPr>
        <w:t>Directory traversal attacks</w:t>
      </w:r>
      <w:r>
        <w:rPr>
          <w:rFonts w:ascii="Helvetica" w:hAnsi="Helvetica" w:cs="Helvetica"/>
          <w:color w:val="000000"/>
          <w:sz w:val="18"/>
          <w:szCs w:val="18"/>
        </w:rPr>
        <w:t>.</w:t>
      </w:r>
    </w:p>
    <w:p w:rsidR="00180A24" w:rsidRPr="00721D55" w:rsidRDefault="00180A24" w:rsidP="00721D55">
      <w:pPr>
        <w:pStyle w:val="Heading2"/>
        <w:tabs>
          <w:tab w:val="clear" w:pos="792"/>
        </w:tabs>
        <w:ind w:left="907" w:hanging="907"/>
        <w:rPr>
          <w:rFonts w:cs="Arial"/>
        </w:rPr>
      </w:pPr>
      <w:bookmarkStart w:id="181" w:name="_Toc452624374"/>
      <w:r w:rsidRPr="00721D55">
        <w:rPr>
          <w:rFonts w:cs="Arial"/>
        </w:rPr>
        <w:t>508 Compliance Testing</w:t>
      </w:r>
      <w:bookmarkEnd w:id="181"/>
    </w:p>
    <w:p w:rsidR="000A2A2F" w:rsidRDefault="000A2A2F" w:rsidP="000A2A2F">
      <w:pPr>
        <w:pStyle w:val="BodyText"/>
      </w:pPr>
      <w:r>
        <w:t xml:space="preserve">Section 508 requires that all Web site content be equally accessible to people with disabilities. This applies to Web applications, Web pages and all attached files on the intranet, as well as, internet. </w:t>
      </w:r>
      <w:r w:rsidR="00134F9D">
        <w:t xml:space="preserve">Please refer to following </w:t>
      </w:r>
      <w:r w:rsidR="00034C9C">
        <w:t xml:space="preserve">URL </w:t>
      </w:r>
      <w:r w:rsidR="00134F9D">
        <w:t>for resources for automated</w:t>
      </w:r>
      <w:r w:rsidR="00D342E1">
        <w:t xml:space="preserve"> test tools for Section508</w:t>
      </w:r>
      <w:r w:rsidR="00134F9D">
        <w:t>.</w:t>
      </w:r>
      <w:r w:rsidR="00D342E1">
        <w:t xml:space="preserve"> </w:t>
      </w:r>
      <w:hyperlink r:id="rId13" w:history="1">
        <w:r w:rsidR="008D2E2E">
          <w:rPr>
            <w:rStyle w:val="Hyperlink"/>
            <w:sz w:val="23"/>
            <w:szCs w:val="23"/>
          </w:rPr>
          <w:t>http://www.section508.va.gov/section508/Resources.asp</w:t>
        </w:r>
      </w:hyperlink>
      <w:r w:rsidR="008D2E2E">
        <w:rPr>
          <w:rStyle w:val="Hyperlink"/>
          <w:sz w:val="23"/>
          <w:szCs w:val="23"/>
        </w:rPr>
        <w:t>.</w:t>
      </w:r>
      <w:r w:rsidR="00C35E32">
        <w:rPr>
          <w:rStyle w:val="Hyperlink"/>
          <w:sz w:val="23"/>
          <w:szCs w:val="23"/>
        </w:rPr>
        <w:t xml:space="preserve"> </w:t>
      </w:r>
    </w:p>
    <w:p w:rsidR="00886558" w:rsidRPr="00886558" w:rsidRDefault="000A2A2F" w:rsidP="000A2A2F">
      <w:pPr>
        <w:pStyle w:val="BodyText"/>
      </w:pPr>
      <w:r>
        <w:t xml:space="preserve">508 Compliance Testing will be performed as </w:t>
      </w:r>
      <w:r w:rsidR="00C64917">
        <w:t>specified</w:t>
      </w:r>
      <w:r>
        <w:t xml:space="preserve"> in the </w:t>
      </w:r>
      <w:r w:rsidR="00B673F5">
        <w:t>BCDSS</w:t>
      </w:r>
      <w:r w:rsidR="00021379">
        <w:t xml:space="preserve"> </w:t>
      </w:r>
      <w:r w:rsidR="001108B9">
        <w:t xml:space="preserve">contract </w:t>
      </w:r>
      <w:r w:rsidR="00034C9C">
        <w:t xml:space="preserve">Performance Work Statement </w:t>
      </w:r>
      <w:r w:rsidR="002A6995">
        <w:t>(PWS)</w:t>
      </w:r>
      <w:r w:rsidR="00C35E32">
        <w:t xml:space="preserve"> using JAWS tool. </w:t>
      </w:r>
    </w:p>
    <w:p w:rsidR="00FF62C0" w:rsidRPr="00721D55" w:rsidRDefault="0000743F" w:rsidP="00721D55">
      <w:pPr>
        <w:pStyle w:val="Heading1"/>
        <w:tabs>
          <w:tab w:val="clear" w:pos="360"/>
          <w:tab w:val="num" w:pos="720"/>
        </w:tabs>
        <w:ind w:left="720" w:hanging="720"/>
        <w:rPr>
          <w:rFonts w:ascii="Arial" w:hAnsi="Arial" w:cs="Arial"/>
        </w:rPr>
      </w:pPr>
      <w:bookmarkStart w:id="182" w:name="_Toc452624375"/>
      <w:r w:rsidRPr="00721D55">
        <w:rPr>
          <w:rFonts w:ascii="Arial" w:hAnsi="Arial" w:cs="Arial"/>
        </w:rPr>
        <w:t>Test</w:t>
      </w:r>
      <w:r w:rsidR="00FF21B5" w:rsidRPr="00721D55">
        <w:rPr>
          <w:rFonts w:ascii="Arial" w:hAnsi="Arial" w:cs="Arial"/>
        </w:rPr>
        <w:t xml:space="preserve"> Summary</w:t>
      </w:r>
      <w:r w:rsidR="00FF62C0" w:rsidRPr="00721D55">
        <w:rPr>
          <w:rFonts w:ascii="Arial" w:hAnsi="Arial" w:cs="Arial"/>
        </w:rPr>
        <w:t xml:space="preserve"> Report</w:t>
      </w:r>
      <w:bookmarkEnd w:id="182"/>
    </w:p>
    <w:p w:rsidR="0095051D" w:rsidRDefault="00DB3DCA" w:rsidP="0034136B">
      <w:pPr>
        <w:pStyle w:val="BodyText"/>
      </w:pPr>
      <w:r>
        <w:t xml:space="preserve">As </w:t>
      </w:r>
      <w:r w:rsidR="00034C9C">
        <w:t xml:space="preserve">the </w:t>
      </w:r>
      <w:r>
        <w:t>last step of this Testing Manual, t</w:t>
      </w:r>
      <w:r w:rsidR="0000743F">
        <w:t>he Test</w:t>
      </w:r>
      <w:r w:rsidR="00457A58" w:rsidRPr="00DB3DCA">
        <w:t xml:space="preserve"> Summary Report</w:t>
      </w:r>
      <w:r w:rsidR="002F3A11" w:rsidRPr="00DB3DCA">
        <w:t xml:space="preserve"> of </w:t>
      </w:r>
      <w:r w:rsidR="00B673F5">
        <w:t>BCDSS</w:t>
      </w:r>
      <w:r w:rsidR="00021379">
        <w:t xml:space="preserve"> </w:t>
      </w:r>
      <w:r w:rsidR="002F3A11" w:rsidRPr="00DB3DCA">
        <w:t>application will be created</w:t>
      </w:r>
      <w:r w:rsidR="00457A58" w:rsidRPr="00DB3DCA">
        <w:t xml:space="preserve"> to analyze the software testing, unit/module, subsystem integration, system, user acceptance, and security - as defined in the test plan.</w:t>
      </w:r>
      <w:r>
        <w:t xml:space="preserve"> </w:t>
      </w:r>
      <w:r w:rsidR="0000743F">
        <w:t>The Test</w:t>
      </w:r>
      <w:r w:rsidR="00457A58" w:rsidRPr="00457A58">
        <w:t xml:space="preserve"> Summary Report </w:t>
      </w:r>
      <w:r w:rsidR="007519F8" w:rsidRPr="00457A58">
        <w:t>summar</w:t>
      </w:r>
      <w:r w:rsidR="007519F8">
        <w:t>izes</w:t>
      </w:r>
      <w:r w:rsidR="00E05DE0">
        <w:t xml:space="preserve"> the results of the tests, </w:t>
      </w:r>
      <w:r w:rsidR="00552091">
        <w:t>evaluation,</w:t>
      </w:r>
      <w:r w:rsidR="00E05DE0">
        <w:t xml:space="preserve"> and corrective action p</w:t>
      </w:r>
      <w:r w:rsidR="00E05DE0" w:rsidRPr="00E05DE0">
        <w:t>lan</w:t>
      </w:r>
      <w:r w:rsidR="00E05DE0">
        <w:t>.</w:t>
      </w:r>
      <w:r w:rsidR="00525D4B">
        <w:t xml:space="preserve"> </w:t>
      </w:r>
    </w:p>
    <w:p w:rsidR="00525D4B" w:rsidRPr="0034136B" w:rsidRDefault="00525D4B" w:rsidP="0034136B">
      <w:pPr>
        <w:pStyle w:val="BodyText"/>
      </w:pPr>
      <w:r>
        <w:t xml:space="preserve">This manual will be updated </w:t>
      </w:r>
      <w:r w:rsidR="007519F8">
        <w:t>through</w:t>
      </w:r>
      <w:r w:rsidR="008D2E2E">
        <w:t>out</w:t>
      </w:r>
      <w:r w:rsidR="007519F8">
        <w:t xml:space="preserve"> </w:t>
      </w:r>
      <w:r>
        <w:t>the BCDSS platform develop</w:t>
      </w:r>
      <w:r w:rsidR="007519F8">
        <w:t>ment</w:t>
      </w:r>
      <w:r>
        <w:t>.</w:t>
      </w:r>
    </w:p>
    <w:bookmarkEnd w:id="169"/>
    <w:p w:rsidR="003B2DF1" w:rsidRDefault="003B2DF1">
      <w:pPr>
        <w:rPr>
          <w:rFonts w:ascii="Arial" w:hAnsi="Arial" w:cs="Arial"/>
          <w:b/>
          <w:kern w:val="32"/>
          <w:sz w:val="28"/>
          <w:szCs w:val="32"/>
        </w:rPr>
      </w:pPr>
      <w:r>
        <w:rPr>
          <w:rFonts w:ascii="Arial" w:hAnsi="Arial" w:cs="Arial"/>
          <w:bCs/>
          <w:sz w:val="28"/>
        </w:rPr>
        <w:br w:type="page"/>
      </w:r>
    </w:p>
    <w:p w:rsidR="009C5455" w:rsidRPr="00721D55" w:rsidRDefault="009C5455" w:rsidP="002C0FDE">
      <w:pPr>
        <w:pStyle w:val="Heading1"/>
        <w:tabs>
          <w:tab w:val="clear" w:pos="360"/>
          <w:tab w:val="num" w:pos="720"/>
        </w:tabs>
        <w:ind w:left="720" w:hanging="720"/>
        <w:rPr>
          <w:rFonts w:ascii="Arial" w:hAnsi="Arial" w:cs="Arial"/>
        </w:rPr>
      </w:pPr>
      <w:bookmarkStart w:id="183" w:name="_Toc363032223"/>
      <w:bookmarkStart w:id="184" w:name="_Toc452624376"/>
      <w:r w:rsidRPr="00721D55">
        <w:rPr>
          <w:rFonts w:ascii="Arial" w:hAnsi="Arial" w:cs="Arial"/>
        </w:rPr>
        <w:lastRenderedPageBreak/>
        <w:t>Approval Signatures</w:t>
      </w:r>
      <w:bookmarkEnd w:id="183"/>
      <w:bookmarkEnd w:id="184"/>
    </w:p>
    <w:p w:rsidR="00003660" w:rsidRDefault="00003660" w:rsidP="00003660">
      <w:pPr>
        <w:pStyle w:val="BodyText"/>
      </w:pPr>
      <w:r w:rsidRPr="00AB3790">
        <w:t xml:space="preserve">This section is used to document the approval of the </w:t>
      </w:r>
      <w:r>
        <w:t xml:space="preserve">BCDSS </w:t>
      </w:r>
      <w:r w:rsidRPr="00AB3790">
        <w:t xml:space="preserve">Software </w:t>
      </w:r>
      <w:r>
        <w:t>Testing Manual</w:t>
      </w:r>
      <w:r w:rsidRPr="00AB3790">
        <w:t xml:space="preserve"> during the Formal Review. The review should be conducted face to face, where signatures can be obtained “live” during the review. </w:t>
      </w:r>
    </w:p>
    <w:p w:rsidR="00003660" w:rsidRDefault="00003660" w:rsidP="00003660">
      <w:pPr>
        <w:pStyle w:val="BodyText"/>
      </w:pPr>
      <w:r w:rsidRPr="00AB3790">
        <w:t>If unable to conduct a face-to-face meeting</w:t>
      </w:r>
      <w:r w:rsidR="008C3997">
        <w:t>,</w:t>
      </w:r>
      <w:r w:rsidRPr="00AB3790">
        <w:t xml:space="preserve"> then it should be held via LiveMeeting and concurrence captured during the meeting. The Scribe should add /es</w:t>
      </w:r>
      <w:r w:rsidR="008C3997">
        <w:t>timated</w:t>
      </w:r>
      <w:r w:rsidRPr="00AB3790">
        <w:t xml:space="preserve">/name by each position cited. </w:t>
      </w:r>
    </w:p>
    <w:p w:rsidR="00003660" w:rsidRPr="00616125" w:rsidRDefault="00003660" w:rsidP="00003660">
      <w:pPr>
        <w:pStyle w:val="InstructionalText1"/>
        <w:spacing w:before="120"/>
        <w:rPr>
          <w:i w:val="0"/>
          <w:color w:val="auto"/>
        </w:rPr>
      </w:pPr>
      <w:r w:rsidRPr="009D4CD4">
        <w:rPr>
          <w:i w:val="0"/>
          <w:color w:val="auto"/>
        </w:rPr>
        <w:t>The Business Sponsor and Project Manager are required to sign.</w:t>
      </w:r>
    </w:p>
    <w:p w:rsidR="00003660" w:rsidRDefault="00003660" w:rsidP="00003660"/>
    <w:p w:rsidR="00003660" w:rsidRDefault="00003660" w:rsidP="00003660">
      <w:pPr>
        <w:pStyle w:val="BodyText"/>
      </w:pPr>
      <w:r>
        <w:t xml:space="preserve">REVIEW DATE: </w:t>
      </w:r>
    </w:p>
    <w:p w:rsidR="00003660" w:rsidRDefault="00003660" w:rsidP="00003660">
      <w:pPr>
        <w:pStyle w:val="BodyText"/>
      </w:pPr>
      <w:r>
        <w:t xml:space="preserve">SCRIBE: </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Business Sponsor &gt;</w:t>
      </w:r>
    </w:p>
    <w:p w:rsidR="00003660" w:rsidRDefault="00003660" w:rsidP="00003660">
      <w:pPr>
        <w:pStyle w:val="BodyText"/>
      </w:pPr>
    </w:p>
    <w:p w:rsidR="00003660" w:rsidRDefault="00003660" w:rsidP="00003660">
      <w:pPr>
        <w:pStyle w:val="BodyText"/>
      </w:pPr>
      <w:r>
        <w:t>______________________________________________________________________________</w:t>
      </w:r>
    </w:p>
    <w:p w:rsidR="00003660" w:rsidRDefault="00003660" w:rsidP="00003660">
      <w:pPr>
        <w:pStyle w:val="BodyText"/>
        <w:tabs>
          <w:tab w:val="left" w:pos="7200"/>
        </w:tabs>
      </w:pPr>
      <w:r>
        <w:t>Signed:</w:t>
      </w:r>
      <w:r>
        <w:tab/>
        <w:t xml:space="preserve">Date: </w:t>
      </w:r>
    </w:p>
    <w:p w:rsidR="00003660" w:rsidRDefault="00003660" w:rsidP="00003660">
      <w:pPr>
        <w:pStyle w:val="InstructionalText1"/>
      </w:pPr>
      <w:r>
        <w:t>&lt; Project Manager &gt;</w:t>
      </w:r>
    </w:p>
    <w:p w:rsidR="00086D68" w:rsidRPr="00D72DD0" w:rsidRDefault="00086D68" w:rsidP="006244C7">
      <w:pPr>
        <w:pStyle w:val="InstructionalText1"/>
        <w:rPr>
          <w:szCs w:val="24"/>
        </w:rPr>
      </w:pPr>
    </w:p>
    <w:sectPr w:rsidR="00086D68" w:rsidRPr="00D72DD0" w:rsidSect="00D52464">
      <w:footerReference w:type="default" r:id="rId14"/>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400" w:rsidRDefault="00477400">
      <w:r>
        <w:separator/>
      </w:r>
    </w:p>
    <w:p w:rsidR="00477400" w:rsidRDefault="00477400"/>
  </w:endnote>
  <w:endnote w:type="continuationSeparator" w:id="0">
    <w:p w:rsidR="00477400" w:rsidRDefault="00477400">
      <w:r>
        <w:continuationSeparator/>
      </w:r>
    </w:p>
    <w:p w:rsidR="00477400" w:rsidRDefault="004774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7FE" w:rsidRPr="00234AB8" w:rsidRDefault="007967FE" w:rsidP="007967FE">
    <w:pPr>
      <w:pStyle w:val="Footer"/>
      <w:rPr>
        <w:rFonts w:cs="Times New Roman"/>
        <w:szCs w:val="20"/>
      </w:rPr>
    </w:pPr>
    <w:r w:rsidRPr="00016846">
      <w:rPr>
        <w:rFonts w:cs="Times New Roman"/>
        <w:szCs w:val="20"/>
      </w:rPr>
      <w:t>Benefits Claims Decision Support System (BCDSS)</w:t>
    </w:r>
  </w:p>
  <w:p w:rsidR="00713ACB" w:rsidRPr="00244CCA" w:rsidRDefault="00713ACB" w:rsidP="0048596B">
    <w:pPr>
      <w:rPr>
        <w:sz w:val="20"/>
        <w:szCs w:val="20"/>
        <w:lang w:bidi="en-US"/>
      </w:rPr>
    </w:pPr>
    <w:r w:rsidRPr="00617840">
      <w:rPr>
        <w:bCs/>
        <w:spacing w:val="-3"/>
        <w:sz w:val="20"/>
        <w:szCs w:val="20"/>
        <w:lang w:bidi="en-US"/>
      </w:rPr>
      <w:t>Testing Manual</w:t>
    </w:r>
    <w:r>
      <w:rPr>
        <w:bCs/>
        <w:spacing w:val="-3"/>
        <w:sz w:val="20"/>
        <w:szCs w:val="20"/>
        <w:lang w:bidi="en-US"/>
      </w:rPr>
      <w:t xml:space="preserve">             </w:t>
    </w:r>
    <w:r w:rsidRPr="00617840">
      <w:rPr>
        <w:bCs/>
        <w:spacing w:val="-3"/>
        <w:sz w:val="20"/>
        <w:szCs w:val="20"/>
        <w:lang w:bidi="en-US"/>
      </w:rPr>
      <w:t xml:space="preserve">                          </w:t>
    </w:r>
    <w:r w:rsidRPr="00617840">
      <w:rPr>
        <w:bCs/>
        <w:spacing w:val="-3"/>
        <w:sz w:val="20"/>
        <w:szCs w:val="20"/>
        <w:lang w:bidi="en-US"/>
      </w:rPr>
      <w:tab/>
      <w:t xml:space="preserve">                                                          </w:t>
    </w:r>
    <w:r>
      <w:rPr>
        <w:bCs/>
        <w:spacing w:val="-3"/>
        <w:sz w:val="20"/>
        <w:szCs w:val="20"/>
        <w:lang w:bidi="en-US"/>
      </w:rPr>
      <w:t xml:space="preserve">    </w:t>
    </w:r>
    <w:r w:rsidR="002C2F1B">
      <w:rPr>
        <w:bCs/>
        <w:spacing w:val="-3"/>
        <w:sz w:val="20"/>
        <w:szCs w:val="20"/>
        <w:lang w:bidi="en-US"/>
      </w:rPr>
      <w:tab/>
    </w:r>
    <w:r w:rsidR="002C2F1B">
      <w:rPr>
        <w:bCs/>
        <w:spacing w:val="-3"/>
        <w:sz w:val="20"/>
        <w:szCs w:val="20"/>
        <w:lang w:bidi="en-US"/>
      </w:rPr>
      <w:tab/>
    </w:r>
    <w:r w:rsidR="00FD027D">
      <w:rPr>
        <w:bCs/>
        <w:spacing w:val="-3"/>
        <w:sz w:val="20"/>
        <w:szCs w:val="20"/>
        <w:lang w:bidi="en-US"/>
      </w:rPr>
      <w:t>Octo</w:t>
    </w:r>
    <w:r w:rsidR="00587F0D">
      <w:rPr>
        <w:bCs/>
        <w:spacing w:val="-3"/>
        <w:sz w:val="20"/>
        <w:szCs w:val="20"/>
        <w:lang w:bidi="en-US"/>
      </w:rPr>
      <w:t>ber</w:t>
    </w:r>
    <w:r w:rsidR="00330889">
      <w:rPr>
        <w:bCs/>
        <w:spacing w:val="-3"/>
        <w:sz w:val="20"/>
        <w:szCs w:val="20"/>
        <w:lang w:bidi="en-US"/>
      </w:rPr>
      <w:t xml:space="preserve"> 2016</w:t>
    </w:r>
    <w:r w:rsidRPr="00617840">
      <w:rPr>
        <w:bCs/>
        <w:spacing w:val="-3"/>
        <w:sz w:val="20"/>
        <w:szCs w:val="20"/>
        <w:lang w:bidi="en-US"/>
      </w:rPr>
      <w:tab/>
    </w:r>
    <w:r>
      <w:rPr>
        <w:sz w:val="20"/>
        <w:szCs w:val="20"/>
        <w:lang w:bidi="en-US"/>
      </w:rPr>
      <w:tab/>
      <w:t xml:space="preserve">                          </w:t>
    </w:r>
    <w:r w:rsidRPr="00244CCA">
      <w:rPr>
        <w:noProof/>
        <w:sz w:val="20"/>
        <w:szCs w:val="20"/>
        <w:lang w:bidi="en-US"/>
      </w:rPr>
      <w:tab/>
      <w:t xml:space="preserve">                                                    </w:t>
    </w:r>
    <w:r>
      <w:rPr>
        <w:noProof/>
        <w:sz w:val="20"/>
        <w:szCs w:val="20"/>
        <w:lang w:bidi="en-US"/>
      </w:rPr>
      <w:t xml:space="preserve">  </w:t>
    </w:r>
  </w:p>
  <w:p w:rsidR="00713ACB" w:rsidRDefault="00713ACB" w:rsidP="00292B10">
    <w:pPr>
      <w:pStyle w:val="Footer"/>
      <w:jc w:val="center"/>
      <w:rPr>
        <w:rStyle w:val="PageNumber"/>
      </w:rP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F1B" w:rsidRPr="00234AB8" w:rsidRDefault="002C2F1B" w:rsidP="002C2F1B">
    <w:pPr>
      <w:pStyle w:val="Footer"/>
      <w:rPr>
        <w:rFonts w:cs="Times New Roman"/>
        <w:szCs w:val="20"/>
      </w:rPr>
    </w:pPr>
    <w:r w:rsidRPr="00016846">
      <w:rPr>
        <w:rFonts w:cs="Times New Roman"/>
        <w:szCs w:val="20"/>
      </w:rPr>
      <w:t>Benefits Claims Decision Support System (BCDSS)</w:t>
    </w:r>
  </w:p>
  <w:p w:rsidR="002C2F1B" w:rsidRPr="00234AB8" w:rsidRDefault="002C2F1B" w:rsidP="002C2F1B">
    <w:pPr>
      <w:pStyle w:val="Footer"/>
      <w:rPr>
        <w:rFonts w:cs="Times New Roman"/>
        <w:szCs w:val="20"/>
      </w:rPr>
    </w:pPr>
    <w:r>
      <w:rPr>
        <w:rFonts w:cs="Times New Roman"/>
        <w:szCs w:val="20"/>
      </w:rPr>
      <w:t>Testing Manual</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2304E7">
      <w:rPr>
        <w:rFonts w:cs="Times New Roman"/>
        <w:noProof/>
        <w:szCs w:val="20"/>
      </w:rPr>
      <w:t>9</w:t>
    </w:r>
    <w:r w:rsidRPr="00234AB8">
      <w:rPr>
        <w:rFonts w:cs="Times New Roman"/>
        <w:noProof/>
        <w:szCs w:val="20"/>
        <w:lang w:val="da-DK"/>
      </w:rPr>
      <w:fldChar w:fldCharType="end"/>
    </w:r>
    <w:r w:rsidRPr="00234AB8">
      <w:rPr>
        <w:rFonts w:cs="Times New Roman"/>
        <w:noProof/>
        <w:szCs w:val="20"/>
      </w:rPr>
      <w:tab/>
    </w:r>
    <w:r w:rsidR="00AD1826">
      <w:rPr>
        <w:rFonts w:cs="Times New Roman"/>
        <w:noProof/>
        <w:szCs w:val="20"/>
      </w:rPr>
      <w:t>October</w:t>
    </w:r>
    <w:r w:rsidR="001C7071">
      <w:rPr>
        <w:rFonts w:cs="Times New Roman"/>
        <w:noProof/>
        <w:szCs w:val="20"/>
      </w:rPr>
      <w:t xml:space="preserve"> </w:t>
    </w:r>
    <w:r w:rsidRPr="00234AB8">
      <w:rPr>
        <w:rFonts w:cs="Times New Roman"/>
        <w:noProof/>
        <w:szCs w:val="20"/>
      </w:rPr>
      <w:t>2016</w:t>
    </w:r>
  </w:p>
  <w:p w:rsidR="00713ACB" w:rsidRDefault="000E3623" w:rsidP="00226658">
    <w:pPr>
      <w:pStyle w:val="Footer"/>
      <w:rPr>
        <w:rStyle w:val="PageNumber"/>
      </w:rPr>
    </w:pPr>
    <w:r w:rsidRPr="00617840">
      <w:rPr>
        <w:bCs/>
        <w:spacing w:val="-3"/>
        <w:szCs w:val="20"/>
        <w:lang w:bidi="en-US"/>
      </w:rPr>
      <w:tab/>
    </w:r>
    <w:r w:rsidR="00713ACB">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400" w:rsidRDefault="00477400">
      <w:r>
        <w:separator/>
      </w:r>
    </w:p>
    <w:p w:rsidR="00477400" w:rsidRDefault="00477400"/>
  </w:footnote>
  <w:footnote w:type="continuationSeparator" w:id="0">
    <w:p w:rsidR="00477400" w:rsidRDefault="00477400">
      <w:r>
        <w:continuationSeparator/>
      </w:r>
    </w:p>
    <w:p w:rsidR="00477400" w:rsidRDefault="0047740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pt;height:41.4pt" o:bullet="t">
        <v:imagedata r:id="rId1" o:title="pointing-finger-white-small"/>
      </v:shape>
    </w:pict>
  </w:numPicBullet>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1415930"/>
    <w:multiLevelType w:val="hybridMultilevel"/>
    <w:tmpl w:val="7CA4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83E6F"/>
    <w:multiLevelType w:val="multilevel"/>
    <w:tmpl w:val="D91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6C03"/>
    <w:multiLevelType w:val="multilevel"/>
    <w:tmpl w:val="209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62625C"/>
    <w:multiLevelType w:val="multilevel"/>
    <w:tmpl w:val="A67202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85950"/>
    <w:multiLevelType w:val="hybridMultilevel"/>
    <w:tmpl w:val="189A4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AD3213"/>
    <w:multiLevelType w:val="multilevel"/>
    <w:tmpl w:val="844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F8D498A"/>
    <w:multiLevelType w:val="multilevel"/>
    <w:tmpl w:val="CE0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1A7B72"/>
    <w:multiLevelType w:val="multilevel"/>
    <w:tmpl w:val="292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42F1E"/>
    <w:multiLevelType w:val="multilevel"/>
    <w:tmpl w:val="94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94AFC"/>
    <w:multiLevelType w:val="multilevel"/>
    <w:tmpl w:val="F2B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50551DD8"/>
    <w:multiLevelType w:val="multilevel"/>
    <w:tmpl w:val="527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002D2"/>
    <w:multiLevelType w:val="hybridMultilevel"/>
    <w:tmpl w:val="A190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5A66066"/>
    <w:multiLevelType w:val="multilevel"/>
    <w:tmpl w:val="D5D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7" w15:restartNumberingAfterBreak="0">
    <w:nsid w:val="6CD91EFE"/>
    <w:multiLevelType w:val="multilevel"/>
    <w:tmpl w:val="817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E062138"/>
    <w:multiLevelType w:val="multilevel"/>
    <w:tmpl w:val="DD24461E"/>
    <w:lvl w:ilvl="0">
      <w:start w:val="1"/>
      <w:numFmt w:val="upperLetter"/>
      <w:lvlText w:val="Appendix %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30"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F376FAB"/>
    <w:multiLevelType w:val="multilevel"/>
    <w:tmpl w:val="941C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9AE56E3"/>
    <w:multiLevelType w:val="multilevel"/>
    <w:tmpl w:val="2BC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5"/>
  </w:num>
  <w:num w:numId="4">
    <w:abstractNumId w:val="33"/>
  </w:num>
  <w:num w:numId="5">
    <w:abstractNumId w:val="35"/>
  </w:num>
  <w:num w:numId="6">
    <w:abstractNumId w:val="23"/>
  </w:num>
  <w:num w:numId="7">
    <w:abstractNumId w:val="12"/>
  </w:num>
  <w:num w:numId="8">
    <w:abstractNumId w:val="9"/>
  </w:num>
  <w:num w:numId="9">
    <w:abstractNumId w:val="14"/>
  </w:num>
  <w:num w:numId="10">
    <w:abstractNumId w:val="20"/>
  </w:num>
  <w:num w:numId="11">
    <w:abstractNumId w:val="6"/>
  </w:num>
  <w:num w:numId="12">
    <w:abstractNumId w:val="13"/>
  </w:num>
  <w:num w:numId="13">
    <w:abstractNumId w:val="24"/>
  </w:num>
  <w:num w:numId="14">
    <w:abstractNumId w:val="16"/>
  </w:num>
  <w:num w:numId="15">
    <w:abstractNumId w:val="7"/>
  </w:num>
  <w:num w:numId="16">
    <w:abstractNumId w:val="10"/>
  </w:num>
  <w:num w:numId="17">
    <w:abstractNumId w:val="32"/>
  </w:num>
  <w:num w:numId="18">
    <w:abstractNumId w:val="4"/>
  </w:num>
  <w:num w:numId="19">
    <w:abstractNumId w:val="4"/>
  </w:num>
  <w:num w:numId="20">
    <w:abstractNumId w:val="26"/>
  </w:num>
  <w:num w:numId="21">
    <w:abstractNumId w:val="0"/>
  </w:num>
  <w:num w:numId="22">
    <w:abstractNumId w:val="21"/>
  </w:num>
  <w:num w:numId="23">
    <w:abstractNumId w:val="8"/>
  </w:num>
  <w:num w:numId="24">
    <w:abstractNumId w:val="18"/>
  </w:num>
  <w:num w:numId="25">
    <w:abstractNumId w:val="34"/>
  </w:num>
  <w:num w:numId="26">
    <w:abstractNumId w:val="25"/>
  </w:num>
  <w:num w:numId="27">
    <w:abstractNumId w:val="27"/>
  </w:num>
  <w:num w:numId="28">
    <w:abstractNumId w:val="2"/>
  </w:num>
  <w:num w:numId="29">
    <w:abstractNumId w:val="15"/>
  </w:num>
  <w:num w:numId="30">
    <w:abstractNumId w:val="19"/>
  </w:num>
  <w:num w:numId="31">
    <w:abstractNumId w:val="3"/>
  </w:num>
  <w:num w:numId="32">
    <w:abstractNumId w:val="17"/>
  </w:num>
  <w:num w:numId="33">
    <w:abstractNumId w:val="1"/>
  </w:num>
  <w:num w:numId="34">
    <w:abstractNumId w:val="31"/>
  </w:num>
  <w:num w:numId="35">
    <w:abstractNumId w:val="11"/>
  </w:num>
  <w:num w:numId="36">
    <w:abstractNumId w:val="22"/>
  </w:num>
  <w:num w:numId="37">
    <w:abstractNumId w:val="29"/>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3660"/>
    <w:rsid w:val="000063A7"/>
    <w:rsid w:val="0000675B"/>
    <w:rsid w:val="00006DB8"/>
    <w:rsid w:val="0000743F"/>
    <w:rsid w:val="00010140"/>
    <w:rsid w:val="000114B6"/>
    <w:rsid w:val="00011EE6"/>
    <w:rsid w:val="0001226E"/>
    <w:rsid w:val="0001629D"/>
    <w:rsid w:val="000171DA"/>
    <w:rsid w:val="000177A1"/>
    <w:rsid w:val="00021379"/>
    <w:rsid w:val="000263BB"/>
    <w:rsid w:val="00034C9C"/>
    <w:rsid w:val="00036C13"/>
    <w:rsid w:val="0004636C"/>
    <w:rsid w:val="00046A87"/>
    <w:rsid w:val="00052267"/>
    <w:rsid w:val="00065BC1"/>
    <w:rsid w:val="00071609"/>
    <w:rsid w:val="00080748"/>
    <w:rsid w:val="00086D68"/>
    <w:rsid w:val="00093B1B"/>
    <w:rsid w:val="00093B28"/>
    <w:rsid w:val="000A0911"/>
    <w:rsid w:val="000A2A2F"/>
    <w:rsid w:val="000A39CE"/>
    <w:rsid w:val="000B23F8"/>
    <w:rsid w:val="000B2A48"/>
    <w:rsid w:val="000B4BEE"/>
    <w:rsid w:val="000C0835"/>
    <w:rsid w:val="000C5370"/>
    <w:rsid w:val="000C588B"/>
    <w:rsid w:val="000E3623"/>
    <w:rsid w:val="000F3438"/>
    <w:rsid w:val="00101B1F"/>
    <w:rsid w:val="0010320F"/>
    <w:rsid w:val="00104399"/>
    <w:rsid w:val="0010664C"/>
    <w:rsid w:val="00107971"/>
    <w:rsid w:val="001108B9"/>
    <w:rsid w:val="0011162E"/>
    <w:rsid w:val="00112A9A"/>
    <w:rsid w:val="00115E88"/>
    <w:rsid w:val="0012060D"/>
    <w:rsid w:val="00126B3C"/>
    <w:rsid w:val="001271E0"/>
    <w:rsid w:val="00132F20"/>
    <w:rsid w:val="00134F9D"/>
    <w:rsid w:val="00143432"/>
    <w:rsid w:val="00151087"/>
    <w:rsid w:val="001574A4"/>
    <w:rsid w:val="0015770B"/>
    <w:rsid w:val="00160824"/>
    <w:rsid w:val="00161ED8"/>
    <w:rsid w:val="001624C3"/>
    <w:rsid w:val="00165AB8"/>
    <w:rsid w:val="00172D7F"/>
    <w:rsid w:val="00180235"/>
    <w:rsid w:val="00180A24"/>
    <w:rsid w:val="00186009"/>
    <w:rsid w:val="001A1153"/>
    <w:rsid w:val="001A3C5C"/>
    <w:rsid w:val="001A6823"/>
    <w:rsid w:val="001B5637"/>
    <w:rsid w:val="001B666F"/>
    <w:rsid w:val="001B7D79"/>
    <w:rsid w:val="001C6D26"/>
    <w:rsid w:val="001C7071"/>
    <w:rsid w:val="001D3222"/>
    <w:rsid w:val="001D6650"/>
    <w:rsid w:val="001D76C4"/>
    <w:rsid w:val="001E4B39"/>
    <w:rsid w:val="001E78C7"/>
    <w:rsid w:val="001F21CF"/>
    <w:rsid w:val="001F2FE7"/>
    <w:rsid w:val="0021191A"/>
    <w:rsid w:val="00213D37"/>
    <w:rsid w:val="00217034"/>
    <w:rsid w:val="00221043"/>
    <w:rsid w:val="00221C93"/>
    <w:rsid w:val="00226658"/>
    <w:rsid w:val="002273CA"/>
    <w:rsid w:val="002304E7"/>
    <w:rsid w:val="00234111"/>
    <w:rsid w:val="00235D5B"/>
    <w:rsid w:val="00236D3B"/>
    <w:rsid w:val="00252BD5"/>
    <w:rsid w:val="00256419"/>
    <w:rsid w:val="00256F04"/>
    <w:rsid w:val="00263E1B"/>
    <w:rsid w:val="00266D60"/>
    <w:rsid w:val="00280A53"/>
    <w:rsid w:val="00282EDE"/>
    <w:rsid w:val="00291A9C"/>
    <w:rsid w:val="00292B10"/>
    <w:rsid w:val="002953CD"/>
    <w:rsid w:val="002A0C8C"/>
    <w:rsid w:val="002A2EE5"/>
    <w:rsid w:val="002A304C"/>
    <w:rsid w:val="002A4907"/>
    <w:rsid w:val="002A6995"/>
    <w:rsid w:val="002B2D3B"/>
    <w:rsid w:val="002C0FDE"/>
    <w:rsid w:val="002C2F1B"/>
    <w:rsid w:val="002C43F4"/>
    <w:rsid w:val="002C6092"/>
    <w:rsid w:val="002C6335"/>
    <w:rsid w:val="002C63DE"/>
    <w:rsid w:val="002D0C49"/>
    <w:rsid w:val="002D1B52"/>
    <w:rsid w:val="002D4A95"/>
    <w:rsid w:val="002D5204"/>
    <w:rsid w:val="002E1D8C"/>
    <w:rsid w:val="002E751D"/>
    <w:rsid w:val="002F0076"/>
    <w:rsid w:val="002F147A"/>
    <w:rsid w:val="002F3A11"/>
    <w:rsid w:val="002F5410"/>
    <w:rsid w:val="002F72E3"/>
    <w:rsid w:val="003110DB"/>
    <w:rsid w:val="00311925"/>
    <w:rsid w:val="00314B90"/>
    <w:rsid w:val="0032241E"/>
    <w:rsid w:val="003224BE"/>
    <w:rsid w:val="003246A5"/>
    <w:rsid w:val="00326966"/>
    <w:rsid w:val="00330889"/>
    <w:rsid w:val="003329EB"/>
    <w:rsid w:val="0034136B"/>
    <w:rsid w:val="003417C9"/>
    <w:rsid w:val="00342E0C"/>
    <w:rsid w:val="00346959"/>
    <w:rsid w:val="00353152"/>
    <w:rsid w:val="003565ED"/>
    <w:rsid w:val="00363941"/>
    <w:rsid w:val="00376DD4"/>
    <w:rsid w:val="00392B05"/>
    <w:rsid w:val="003A0A30"/>
    <w:rsid w:val="003B2DF1"/>
    <w:rsid w:val="003B6F4C"/>
    <w:rsid w:val="003C0481"/>
    <w:rsid w:val="003C2662"/>
    <w:rsid w:val="003C517B"/>
    <w:rsid w:val="003C7B01"/>
    <w:rsid w:val="003D3730"/>
    <w:rsid w:val="003D59EF"/>
    <w:rsid w:val="003D7EA1"/>
    <w:rsid w:val="003E1F9E"/>
    <w:rsid w:val="003E5E7F"/>
    <w:rsid w:val="003F30DB"/>
    <w:rsid w:val="003F4789"/>
    <w:rsid w:val="0040257D"/>
    <w:rsid w:val="00405F26"/>
    <w:rsid w:val="004145D9"/>
    <w:rsid w:val="004152BC"/>
    <w:rsid w:val="004168E3"/>
    <w:rsid w:val="004176C3"/>
    <w:rsid w:val="00423003"/>
    <w:rsid w:val="00423A58"/>
    <w:rsid w:val="00433816"/>
    <w:rsid w:val="00435DF1"/>
    <w:rsid w:val="00440A78"/>
    <w:rsid w:val="00444A9C"/>
    <w:rsid w:val="00445164"/>
    <w:rsid w:val="004475F6"/>
    <w:rsid w:val="00451181"/>
    <w:rsid w:val="00452DB6"/>
    <w:rsid w:val="00454ABC"/>
    <w:rsid w:val="00457A58"/>
    <w:rsid w:val="004629EB"/>
    <w:rsid w:val="004645B6"/>
    <w:rsid w:val="00465B6D"/>
    <w:rsid w:val="00467F6F"/>
    <w:rsid w:val="00474BBC"/>
    <w:rsid w:val="00477400"/>
    <w:rsid w:val="0048016C"/>
    <w:rsid w:val="0048455F"/>
    <w:rsid w:val="0048596B"/>
    <w:rsid w:val="004977A3"/>
    <w:rsid w:val="004A28E1"/>
    <w:rsid w:val="004B64EC"/>
    <w:rsid w:val="004D3CB7"/>
    <w:rsid w:val="004D3FB6"/>
    <w:rsid w:val="004D5CD2"/>
    <w:rsid w:val="004E4F0B"/>
    <w:rsid w:val="004F0FB3"/>
    <w:rsid w:val="004F31E5"/>
    <w:rsid w:val="004F3A80"/>
    <w:rsid w:val="00500411"/>
    <w:rsid w:val="00504BC1"/>
    <w:rsid w:val="00510914"/>
    <w:rsid w:val="00515024"/>
    <w:rsid w:val="00515F2A"/>
    <w:rsid w:val="00525D4B"/>
    <w:rsid w:val="00527B5C"/>
    <w:rsid w:val="00530D34"/>
    <w:rsid w:val="00531CD9"/>
    <w:rsid w:val="00532316"/>
    <w:rsid w:val="005327F9"/>
    <w:rsid w:val="00532B92"/>
    <w:rsid w:val="00536803"/>
    <w:rsid w:val="00543E06"/>
    <w:rsid w:val="005501C1"/>
    <w:rsid w:val="00552091"/>
    <w:rsid w:val="00554B8F"/>
    <w:rsid w:val="0056479D"/>
    <w:rsid w:val="005647C7"/>
    <w:rsid w:val="00566D6A"/>
    <w:rsid w:val="00575CFA"/>
    <w:rsid w:val="00577B5B"/>
    <w:rsid w:val="00584F2F"/>
    <w:rsid w:val="00585881"/>
    <w:rsid w:val="00587F0D"/>
    <w:rsid w:val="00594383"/>
    <w:rsid w:val="00596E54"/>
    <w:rsid w:val="005A3FFC"/>
    <w:rsid w:val="005A545B"/>
    <w:rsid w:val="005A6327"/>
    <w:rsid w:val="005A722B"/>
    <w:rsid w:val="005A7E3A"/>
    <w:rsid w:val="005B7CDD"/>
    <w:rsid w:val="005D18C5"/>
    <w:rsid w:val="005D3B22"/>
    <w:rsid w:val="005E2AF9"/>
    <w:rsid w:val="005F1B8D"/>
    <w:rsid w:val="00600235"/>
    <w:rsid w:val="0060108F"/>
    <w:rsid w:val="00616139"/>
    <w:rsid w:val="00617840"/>
    <w:rsid w:val="006244C7"/>
    <w:rsid w:val="00625D9C"/>
    <w:rsid w:val="006374A3"/>
    <w:rsid w:val="00642849"/>
    <w:rsid w:val="00644CBE"/>
    <w:rsid w:val="00647536"/>
    <w:rsid w:val="0064769E"/>
    <w:rsid w:val="00651736"/>
    <w:rsid w:val="0065443F"/>
    <w:rsid w:val="006549E4"/>
    <w:rsid w:val="00661189"/>
    <w:rsid w:val="00663B92"/>
    <w:rsid w:val="00663C16"/>
    <w:rsid w:val="00665BF6"/>
    <w:rsid w:val="006670D2"/>
    <w:rsid w:val="00667E47"/>
    <w:rsid w:val="00673CFA"/>
    <w:rsid w:val="00677451"/>
    <w:rsid w:val="00680463"/>
    <w:rsid w:val="00680563"/>
    <w:rsid w:val="00691431"/>
    <w:rsid w:val="006A20A1"/>
    <w:rsid w:val="006A26FF"/>
    <w:rsid w:val="006A5D63"/>
    <w:rsid w:val="006A7603"/>
    <w:rsid w:val="006B036F"/>
    <w:rsid w:val="006C434D"/>
    <w:rsid w:val="006C52EE"/>
    <w:rsid w:val="006C74F4"/>
    <w:rsid w:val="006D1028"/>
    <w:rsid w:val="006D30FB"/>
    <w:rsid w:val="006D4142"/>
    <w:rsid w:val="006D652F"/>
    <w:rsid w:val="006D68DA"/>
    <w:rsid w:val="006E32E0"/>
    <w:rsid w:val="006E5523"/>
    <w:rsid w:val="006F3FFC"/>
    <w:rsid w:val="006F6D65"/>
    <w:rsid w:val="007031D5"/>
    <w:rsid w:val="00713ACB"/>
    <w:rsid w:val="00714730"/>
    <w:rsid w:val="00715F75"/>
    <w:rsid w:val="007200BA"/>
    <w:rsid w:val="00721D55"/>
    <w:rsid w:val="007238FF"/>
    <w:rsid w:val="0072569B"/>
    <w:rsid w:val="00725C30"/>
    <w:rsid w:val="0073078F"/>
    <w:rsid w:val="00730E22"/>
    <w:rsid w:val="007313ED"/>
    <w:rsid w:val="007316E5"/>
    <w:rsid w:val="00736B0D"/>
    <w:rsid w:val="00742D4B"/>
    <w:rsid w:val="00742E7E"/>
    <w:rsid w:val="00744F0F"/>
    <w:rsid w:val="00745814"/>
    <w:rsid w:val="007519F8"/>
    <w:rsid w:val="007537E2"/>
    <w:rsid w:val="0075642D"/>
    <w:rsid w:val="00762B56"/>
    <w:rsid w:val="00763DBB"/>
    <w:rsid w:val="007654AB"/>
    <w:rsid w:val="00765E89"/>
    <w:rsid w:val="007809A2"/>
    <w:rsid w:val="00781144"/>
    <w:rsid w:val="007864FA"/>
    <w:rsid w:val="0078769E"/>
    <w:rsid w:val="007926DE"/>
    <w:rsid w:val="007967FE"/>
    <w:rsid w:val="007A1F65"/>
    <w:rsid w:val="007A29EE"/>
    <w:rsid w:val="007A39CC"/>
    <w:rsid w:val="007B3D18"/>
    <w:rsid w:val="007B5233"/>
    <w:rsid w:val="007B65D7"/>
    <w:rsid w:val="007B740C"/>
    <w:rsid w:val="007C2637"/>
    <w:rsid w:val="007E05D4"/>
    <w:rsid w:val="007E4370"/>
    <w:rsid w:val="007E6710"/>
    <w:rsid w:val="007F4844"/>
    <w:rsid w:val="007F767C"/>
    <w:rsid w:val="00801B32"/>
    <w:rsid w:val="00821FD9"/>
    <w:rsid w:val="00825350"/>
    <w:rsid w:val="008308C2"/>
    <w:rsid w:val="008337B5"/>
    <w:rsid w:val="00845BB9"/>
    <w:rsid w:val="00851812"/>
    <w:rsid w:val="008524A9"/>
    <w:rsid w:val="00856A08"/>
    <w:rsid w:val="00860730"/>
    <w:rsid w:val="00863B21"/>
    <w:rsid w:val="00864831"/>
    <w:rsid w:val="00871E3C"/>
    <w:rsid w:val="00877F2D"/>
    <w:rsid w:val="00880C3D"/>
    <w:rsid w:val="00882E90"/>
    <w:rsid w:val="008831EB"/>
    <w:rsid w:val="00883AE7"/>
    <w:rsid w:val="00886558"/>
    <w:rsid w:val="00887D77"/>
    <w:rsid w:val="0089222B"/>
    <w:rsid w:val="00897B5B"/>
    <w:rsid w:val="008A1731"/>
    <w:rsid w:val="008A4AE4"/>
    <w:rsid w:val="008A4B68"/>
    <w:rsid w:val="008A783A"/>
    <w:rsid w:val="008B3142"/>
    <w:rsid w:val="008B70BD"/>
    <w:rsid w:val="008C3997"/>
    <w:rsid w:val="008C4576"/>
    <w:rsid w:val="008C729B"/>
    <w:rsid w:val="008D191D"/>
    <w:rsid w:val="008D2E2E"/>
    <w:rsid w:val="008E2B0C"/>
    <w:rsid w:val="008E3EF4"/>
    <w:rsid w:val="008E661A"/>
    <w:rsid w:val="008F298E"/>
    <w:rsid w:val="008F43AA"/>
    <w:rsid w:val="009011D4"/>
    <w:rsid w:val="00901D12"/>
    <w:rsid w:val="00906711"/>
    <w:rsid w:val="009071B9"/>
    <w:rsid w:val="009121BB"/>
    <w:rsid w:val="009205D2"/>
    <w:rsid w:val="0092585D"/>
    <w:rsid w:val="00936679"/>
    <w:rsid w:val="00937507"/>
    <w:rsid w:val="00937532"/>
    <w:rsid w:val="0093788F"/>
    <w:rsid w:val="009453C1"/>
    <w:rsid w:val="00945A44"/>
    <w:rsid w:val="00947AE3"/>
    <w:rsid w:val="0095051D"/>
    <w:rsid w:val="0095133D"/>
    <w:rsid w:val="00961FED"/>
    <w:rsid w:val="00967C1C"/>
    <w:rsid w:val="00975BD2"/>
    <w:rsid w:val="009763BD"/>
    <w:rsid w:val="00984DA0"/>
    <w:rsid w:val="009910F2"/>
    <w:rsid w:val="00991613"/>
    <w:rsid w:val="009921F2"/>
    <w:rsid w:val="00996E0A"/>
    <w:rsid w:val="009A0140"/>
    <w:rsid w:val="009A09A6"/>
    <w:rsid w:val="009A5193"/>
    <w:rsid w:val="009B0B22"/>
    <w:rsid w:val="009B1957"/>
    <w:rsid w:val="009B3CD1"/>
    <w:rsid w:val="009C4C5F"/>
    <w:rsid w:val="009C53F3"/>
    <w:rsid w:val="009C5455"/>
    <w:rsid w:val="009D368C"/>
    <w:rsid w:val="009D4125"/>
    <w:rsid w:val="009E67B2"/>
    <w:rsid w:val="009F20E1"/>
    <w:rsid w:val="009F3B25"/>
    <w:rsid w:val="009F5E75"/>
    <w:rsid w:val="009F77D2"/>
    <w:rsid w:val="00A00AA8"/>
    <w:rsid w:val="00A02633"/>
    <w:rsid w:val="00A02AB5"/>
    <w:rsid w:val="00A04018"/>
    <w:rsid w:val="00A0550C"/>
    <w:rsid w:val="00A05CA6"/>
    <w:rsid w:val="00A136DC"/>
    <w:rsid w:val="00A149C0"/>
    <w:rsid w:val="00A14BD7"/>
    <w:rsid w:val="00A14CA3"/>
    <w:rsid w:val="00A24BF9"/>
    <w:rsid w:val="00A24CF9"/>
    <w:rsid w:val="00A32B18"/>
    <w:rsid w:val="00A3752D"/>
    <w:rsid w:val="00A43AA1"/>
    <w:rsid w:val="00A44275"/>
    <w:rsid w:val="00A625C6"/>
    <w:rsid w:val="00A753C8"/>
    <w:rsid w:val="00A83D56"/>
    <w:rsid w:val="00A83EB5"/>
    <w:rsid w:val="00A936E0"/>
    <w:rsid w:val="00A96772"/>
    <w:rsid w:val="00AA0F64"/>
    <w:rsid w:val="00AA337E"/>
    <w:rsid w:val="00AA6982"/>
    <w:rsid w:val="00AA7363"/>
    <w:rsid w:val="00AB177C"/>
    <w:rsid w:val="00AB2C7C"/>
    <w:rsid w:val="00AB2D05"/>
    <w:rsid w:val="00AC2F5D"/>
    <w:rsid w:val="00AD074D"/>
    <w:rsid w:val="00AD1826"/>
    <w:rsid w:val="00AD2556"/>
    <w:rsid w:val="00AD50AE"/>
    <w:rsid w:val="00AD7BCB"/>
    <w:rsid w:val="00AE0630"/>
    <w:rsid w:val="00AF4A27"/>
    <w:rsid w:val="00AF77F7"/>
    <w:rsid w:val="00B04771"/>
    <w:rsid w:val="00B06434"/>
    <w:rsid w:val="00B140A4"/>
    <w:rsid w:val="00B254C3"/>
    <w:rsid w:val="00B32881"/>
    <w:rsid w:val="00B3324E"/>
    <w:rsid w:val="00B4531E"/>
    <w:rsid w:val="00B667B2"/>
    <w:rsid w:val="00B6706C"/>
    <w:rsid w:val="00B673F5"/>
    <w:rsid w:val="00B725E5"/>
    <w:rsid w:val="00B811B1"/>
    <w:rsid w:val="00B83F9C"/>
    <w:rsid w:val="00B84AAD"/>
    <w:rsid w:val="00B859DB"/>
    <w:rsid w:val="00B8745A"/>
    <w:rsid w:val="00B9131F"/>
    <w:rsid w:val="00B92868"/>
    <w:rsid w:val="00B959D1"/>
    <w:rsid w:val="00BA653F"/>
    <w:rsid w:val="00BC2D41"/>
    <w:rsid w:val="00BD2BAB"/>
    <w:rsid w:val="00BD56FB"/>
    <w:rsid w:val="00BD6D9E"/>
    <w:rsid w:val="00BE3B4D"/>
    <w:rsid w:val="00BE4131"/>
    <w:rsid w:val="00BE5114"/>
    <w:rsid w:val="00BE7AD9"/>
    <w:rsid w:val="00BF0E2F"/>
    <w:rsid w:val="00BF1EB7"/>
    <w:rsid w:val="00BF2F11"/>
    <w:rsid w:val="00C033C1"/>
    <w:rsid w:val="00C03950"/>
    <w:rsid w:val="00C13654"/>
    <w:rsid w:val="00C13DC0"/>
    <w:rsid w:val="00C16641"/>
    <w:rsid w:val="00C16A6A"/>
    <w:rsid w:val="00C206A5"/>
    <w:rsid w:val="00C21841"/>
    <w:rsid w:val="00C279E7"/>
    <w:rsid w:val="00C31655"/>
    <w:rsid w:val="00C320D7"/>
    <w:rsid w:val="00C3317D"/>
    <w:rsid w:val="00C35792"/>
    <w:rsid w:val="00C35E32"/>
    <w:rsid w:val="00C36612"/>
    <w:rsid w:val="00C36ED5"/>
    <w:rsid w:val="00C44C32"/>
    <w:rsid w:val="00C5084F"/>
    <w:rsid w:val="00C54796"/>
    <w:rsid w:val="00C64917"/>
    <w:rsid w:val="00C768B8"/>
    <w:rsid w:val="00C774F3"/>
    <w:rsid w:val="00C833CC"/>
    <w:rsid w:val="00C83DB4"/>
    <w:rsid w:val="00C93BF9"/>
    <w:rsid w:val="00C946FE"/>
    <w:rsid w:val="00C96FD1"/>
    <w:rsid w:val="00CA5DF5"/>
    <w:rsid w:val="00CB2A72"/>
    <w:rsid w:val="00CB3A45"/>
    <w:rsid w:val="00CC21A9"/>
    <w:rsid w:val="00CC439B"/>
    <w:rsid w:val="00CC6434"/>
    <w:rsid w:val="00CC7041"/>
    <w:rsid w:val="00CD4F2E"/>
    <w:rsid w:val="00CD6E25"/>
    <w:rsid w:val="00CE5B08"/>
    <w:rsid w:val="00CE61F4"/>
    <w:rsid w:val="00CF08BF"/>
    <w:rsid w:val="00CF5A24"/>
    <w:rsid w:val="00CF6024"/>
    <w:rsid w:val="00D008F5"/>
    <w:rsid w:val="00D10485"/>
    <w:rsid w:val="00D169C6"/>
    <w:rsid w:val="00D3172E"/>
    <w:rsid w:val="00D342E1"/>
    <w:rsid w:val="00D3642C"/>
    <w:rsid w:val="00D41E05"/>
    <w:rsid w:val="00D438A0"/>
    <w:rsid w:val="00D4529D"/>
    <w:rsid w:val="00D52464"/>
    <w:rsid w:val="00D52989"/>
    <w:rsid w:val="00D60C86"/>
    <w:rsid w:val="00D630EB"/>
    <w:rsid w:val="00D672E7"/>
    <w:rsid w:val="00D713C8"/>
    <w:rsid w:val="00D71B75"/>
    <w:rsid w:val="00D72DD0"/>
    <w:rsid w:val="00D731F7"/>
    <w:rsid w:val="00D7339E"/>
    <w:rsid w:val="00D83562"/>
    <w:rsid w:val="00D87E85"/>
    <w:rsid w:val="00D93822"/>
    <w:rsid w:val="00D957C8"/>
    <w:rsid w:val="00DA37A1"/>
    <w:rsid w:val="00DA7E40"/>
    <w:rsid w:val="00DB1B1E"/>
    <w:rsid w:val="00DB363D"/>
    <w:rsid w:val="00DB3DCA"/>
    <w:rsid w:val="00DB4A3F"/>
    <w:rsid w:val="00DB5351"/>
    <w:rsid w:val="00DC1E03"/>
    <w:rsid w:val="00DC2D49"/>
    <w:rsid w:val="00DC3FD5"/>
    <w:rsid w:val="00DC49E2"/>
    <w:rsid w:val="00DC5861"/>
    <w:rsid w:val="00DD2CE9"/>
    <w:rsid w:val="00DD565E"/>
    <w:rsid w:val="00DD6972"/>
    <w:rsid w:val="00DF6735"/>
    <w:rsid w:val="00E02B61"/>
    <w:rsid w:val="00E02BAF"/>
    <w:rsid w:val="00E03070"/>
    <w:rsid w:val="00E05DE0"/>
    <w:rsid w:val="00E06E23"/>
    <w:rsid w:val="00E1471C"/>
    <w:rsid w:val="00E2245D"/>
    <w:rsid w:val="00E2381D"/>
    <w:rsid w:val="00E24621"/>
    <w:rsid w:val="00E2463A"/>
    <w:rsid w:val="00E30FDA"/>
    <w:rsid w:val="00E3221B"/>
    <w:rsid w:val="00E32799"/>
    <w:rsid w:val="00E3386A"/>
    <w:rsid w:val="00E37A2F"/>
    <w:rsid w:val="00E44E3D"/>
    <w:rsid w:val="00E473C8"/>
    <w:rsid w:val="00E47D1B"/>
    <w:rsid w:val="00E47EB6"/>
    <w:rsid w:val="00E54E10"/>
    <w:rsid w:val="00E57CF1"/>
    <w:rsid w:val="00E61677"/>
    <w:rsid w:val="00E648C4"/>
    <w:rsid w:val="00E67749"/>
    <w:rsid w:val="00E773E8"/>
    <w:rsid w:val="00E87EF2"/>
    <w:rsid w:val="00E9007C"/>
    <w:rsid w:val="00E92BEC"/>
    <w:rsid w:val="00E96B4B"/>
    <w:rsid w:val="00EA1C70"/>
    <w:rsid w:val="00EA4B53"/>
    <w:rsid w:val="00EA6E32"/>
    <w:rsid w:val="00EB1401"/>
    <w:rsid w:val="00EB1885"/>
    <w:rsid w:val="00EB45EC"/>
    <w:rsid w:val="00EB699C"/>
    <w:rsid w:val="00EB771E"/>
    <w:rsid w:val="00EB7F5F"/>
    <w:rsid w:val="00EC0593"/>
    <w:rsid w:val="00EC12D2"/>
    <w:rsid w:val="00EC51AF"/>
    <w:rsid w:val="00ED2C6D"/>
    <w:rsid w:val="00ED2EC8"/>
    <w:rsid w:val="00ED4712"/>
    <w:rsid w:val="00ED506F"/>
    <w:rsid w:val="00ED699D"/>
    <w:rsid w:val="00ED7ABA"/>
    <w:rsid w:val="00EE7492"/>
    <w:rsid w:val="00EF0C86"/>
    <w:rsid w:val="00EF134B"/>
    <w:rsid w:val="00F064AF"/>
    <w:rsid w:val="00F214A8"/>
    <w:rsid w:val="00F225AF"/>
    <w:rsid w:val="00F24AD7"/>
    <w:rsid w:val="00F30652"/>
    <w:rsid w:val="00F33ACD"/>
    <w:rsid w:val="00F33DEC"/>
    <w:rsid w:val="00F361F8"/>
    <w:rsid w:val="00F373C0"/>
    <w:rsid w:val="00F4062E"/>
    <w:rsid w:val="00F409A3"/>
    <w:rsid w:val="00F4182E"/>
    <w:rsid w:val="00F43E19"/>
    <w:rsid w:val="00F5014A"/>
    <w:rsid w:val="00F527C1"/>
    <w:rsid w:val="00F54831"/>
    <w:rsid w:val="00F57F42"/>
    <w:rsid w:val="00F601FD"/>
    <w:rsid w:val="00F6698D"/>
    <w:rsid w:val="00F70B3D"/>
    <w:rsid w:val="00F7216E"/>
    <w:rsid w:val="00F741A0"/>
    <w:rsid w:val="00F8009C"/>
    <w:rsid w:val="00F81858"/>
    <w:rsid w:val="00F85A24"/>
    <w:rsid w:val="00F85A60"/>
    <w:rsid w:val="00F879AC"/>
    <w:rsid w:val="00F91A26"/>
    <w:rsid w:val="00F91FA8"/>
    <w:rsid w:val="00F94C8A"/>
    <w:rsid w:val="00F9794C"/>
    <w:rsid w:val="00FA25B6"/>
    <w:rsid w:val="00FA3F94"/>
    <w:rsid w:val="00FA5B5C"/>
    <w:rsid w:val="00FA5EDC"/>
    <w:rsid w:val="00FA6493"/>
    <w:rsid w:val="00FB476E"/>
    <w:rsid w:val="00FD027D"/>
    <w:rsid w:val="00FD2669"/>
    <w:rsid w:val="00FE0067"/>
    <w:rsid w:val="00FE0F85"/>
    <w:rsid w:val="00FE1601"/>
    <w:rsid w:val="00FE3863"/>
    <w:rsid w:val="00FF0753"/>
    <w:rsid w:val="00FF21B5"/>
    <w:rsid w:val="00FF226D"/>
    <w:rsid w:val="00FF26FB"/>
    <w:rsid w:val="00FF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EF134B"/>
    <w:pPr>
      <w:keepNext/>
      <w:numPr>
        <w:numId w:val="11"/>
      </w:numPr>
      <w:autoSpaceDE w:val="0"/>
      <w:autoSpaceDN w:val="0"/>
      <w:adjustRightInd w:val="0"/>
      <w:spacing w:before="120" w:after="120"/>
      <w:outlineLvl w:val="0"/>
    </w:pPr>
    <w:rPr>
      <w:b/>
      <w:bCs/>
      <w:kern w:val="32"/>
      <w:sz w:val="36"/>
      <w:szCs w:val="32"/>
    </w:rPr>
  </w:style>
  <w:style w:type="paragraph" w:styleId="Heading2">
    <w:name w:val="heading 2"/>
    <w:next w:val="BodyText"/>
    <w:qFormat/>
    <w:rsid w:val="00E37A2F"/>
    <w:pPr>
      <w:numPr>
        <w:ilvl w:val="1"/>
        <w:numId w:val="11"/>
      </w:numPr>
      <w:tabs>
        <w:tab w:val="left" w:pos="900"/>
      </w:tabs>
      <w:spacing w:before="120" w:after="60"/>
      <w:ind w:left="432"/>
      <w:outlineLvl w:val="1"/>
    </w:pPr>
    <w:rPr>
      <w:rFonts w:ascii="Arial" w:hAnsi="Arial"/>
      <w:b/>
      <w:iCs/>
      <w:kern w:val="32"/>
      <w:sz w:val="32"/>
      <w:szCs w:val="28"/>
    </w:rPr>
  </w:style>
  <w:style w:type="paragraph" w:styleId="Heading3">
    <w:name w:val="heading 3"/>
    <w:next w:val="BodyText"/>
    <w:qFormat/>
    <w:rsid w:val="00E37A2F"/>
    <w:pPr>
      <w:numPr>
        <w:ilvl w:val="2"/>
        <w:numId w:val="11"/>
      </w:numPr>
      <w:spacing w:before="240" w:after="60"/>
      <w:ind w:left="360" w:hanging="360"/>
      <w:outlineLvl w:val="2"/>
    </w:pPr>
    <w:rPr>
      <w:rFonts w:ascii="Arial" w:hAnsi="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uiPriority w:val="10"/>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uiPriority w:val="38"/>
    <w:qFormat/>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ableHeadingChar">
    <w:name w:val="Table Heading Char"/>
    <w:link w:val="TableHeading"/>
    <w:rsid w:val="009C5455"/>
    <w:rPr>
      <w:rFonts w:ascii="Arial" w:hAnsi="Arial" w:cs="Arial"/>
      <w:b/>
      <w:sz w:val="22"/>
      <w:szCs w:val="22"/>
    </w:rPr>
  </w:style>
  <w:style w:type="paragraph" w:styleId="TOCHeading">
    <w:name w:val="TOC Heading"/>
    <w:basedOn w:val="Heading1"/>
    <w:next w:val="Normal"/>
    <w:uiPriority w:val="39"/>
    <w:unhideWhenUsed/>
    <w:qFormat/>
    <w:rsid w:val="009C5455"/>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unhideWhenUsed/>
    <w:rsid w:val="00745814"/>
    <w:pPr>
      <w:spacing w:before="100" w:beforeAutospacing="1" w:after="100" w:afterAutospacing="1"/>
    </w:pPr>
    <w:rPr>
      <w:sz w:val="24"/>
    </w:rPr>
  </w:style>
  <w:style w:type="paragraph" w:customStyle="1" w:styleId="UseCase-CoverPage">
    <w:name w:val="Use Case - Cover Page"/>
    <w:basedOn w:val="Normal"/>
    <w:link w:val="UseCase-CoverPageChar"/>
    <w:qFormat/>
    <w:rsid w:val="00DD2CE9"/>
    <w:pPr>
      <w:spacing w:before="60" w:after="120" w:line="271" w:lineRule="auto"/>
      <w:contextualSpacing/>
      <w:jc w:val="center"/>
    </w:pPr>
    <w:rPr>
      <w:rFonts w:ascii="Calibri" w:hAnsi="Calibri"/>
      <w:b/>
      <w:color w:val="000080"/>
      <w:sz w:val="44"/>
      <w:szCs w:val="44"/>
    </w:rPr>
  </w:style>
  <w:style w:type="character" w:customStyle="1" w:styleId="UseCase-CoverPageChar">
    <w:name w:val="Use Case - Cover Page Char"/>
    <w:basedOn w:val="DefaultParagraphFont"/>
    <w:link w:val="UseCase-CoverPage"/>
    <w:rsid w:val="00DD2CE9"/>
    <w:rPr>
      <w:rFonts w:ascii="Calibri" w:hAnsi="Calibri"/>
      <w:b/>
      <w:color w:val="000080"/>
      <w:sz w:val="44"/>
      <w:szCs w:val="44"/>
    </w:rPr>
  </w:style>
  <w:style w:type="character" w:customStyle="1" w:styleId="TitleChar">
    <w:name w:val="Title Char"/>
    <w:link w:val="Title"/>
    <w:uiPriority w:val="10"/>
    <w:rsid w:val="007967FE"/>
    <w:rPr>
      <w:rFonts w:ascii="Arial" w:hAnsi="Arial" w:cs="Arial"/>
      <w:b/>
      <w:bCs/>
      <w:sz w:val="36"/>
      <w:szCs w:val="32"/>
    </w:rPr>
  </w:style>
  <w:style w:type="paragraph" w:customStyle="1" w:styleId="Appendix">
    <w:name w:val="Appendix"/>
    <w:next w:val="BodyText"/>
    <w:uiPriority w:val="37"/>
    <w:qFormat/>
    <w:rsid w:val="007967FE"/>
    <w:pPr>
      <w:keepNext/>
      <w:tabs>
        <w:tab w:val="num" w:pos="720"/>
      </w:tabs>
      <w:spacing w:before="240" w:after="240"/>
      <w:ind w:left="720" w:hanging="720"/>
    </w:pPr>
    <w:rPr>
      <w:rFonts w:ascii="Arial" w:hAnsi="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42">
      <w:bodyDiv w:val="1"/>
      <w:marLeft w:val="0"/>
      <w:marRight w:val="0"/>
      <w:marTop w:val="0"/>
      <w:marBottom w:val="0"/>
      <w:divBdr>
        <w:top w:val="none" w:sz="0" w:space="0" w:color="auto"/>
        <w:left w:val="none" w:sz="0" w:space="0" w:color="auto"/>
        <w:bottom w:val="none" w:sz="0" w:space="0" w:color="auto"/>
        <w:right w:val="none" w:sz="0" w:space="0" w:color="auto"/>
      </w:divBdr>
    </w:div>
    <w:div w:id="976375233">
      <w:bodyDiv w:val="1"/>
      <w:marLeft w:val="0"/>
      <w:marRight w:val="0"/>
      <w:marTop w:val="0"/>
      <w:marBottom w:val="0"/>
      <w:divBdr>
        <w:top w:val="none" w:sz="0" w:space="0" w:color="auto"/>
        <w:left w:val="none" w:sz="0" w:space="0" w:color="auto"/>
        <w:bottom w:val="none" w:sz="0" w:space="0" w:color="auto"/>
        <w:right w:val="none" w:sz="0" w:space="0" w:color="auto"/>
      </w:divBdr>
    </w:div>
    <w:div w:id="10772470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996894">
      <w:bodyDiv w:val="1"/>
      <w:marLeft w:val="0"/>
      <w:marRight w:val="0"/>
      <w:marTop w:val="0"/>
      <w:marBottom w:val="0"/>
      <w:divBdr>
        <w:top w:val="none" w:sz="0" w:space="0" w:color="auto"/>
        <w:left w:val="none" w:sz="0" w:space="0" w:color="auto"/>
        <w:bottom w:val="none" w:sz="0" w:space="0" w:color="auto"/>
        <w:right w:val="none" w:sz="0" w:space="0" w:color="auto"/>
      </w:divBdr>
    </w:div>
    <w:div w:id="1458333384">
      <w:bodyDiv w:val="1"/>
      <w:marLeft w:val="0"/>
      <w:marRight w:val="0"/>
      <w:marTop w:val="0"/>
      <w:marBottom w:val="0"/>
      <w:divBdr>
        <w:top w:val="none" w:sz="0" w:space="0" w:color="auto"/>
        <w:left w:val="none" w:sz="0" w:space="0" w:color="auto"/>
        <w:bottom w:val="none" w:sz="0" w:space="0" w:color="auto"/>
        <w:right w:val="none" w:sz="0" w:space="0" w:color="auto"/>
      </w:divBdr>
    </w:div>
    <w:div w:id="1514103700">
      <w:bodyDiv w:val="1"/>
      <w:marLeft w:val="0"/>
      <w:marRight w:val="0"/>
      <w:marTop w:val="0"/>
      <w:marBottom w:val="0"/>
      <w:divBdr>
        <w:top w:val="none" w:sz="0" w:space="0" w:color="auto"/>
        <w:left w:val="none" w:sz="0" w:space="0" w:color="auto"/>
        <w:bottom w:val="none" w:sz="0" w:space="0" w:color="auto"/>
        <w:right w:val="none" w:sz="0" w:space="0" w:color="auto"/>
      </w:divBdr>
    </w:div>
    <w:div w:id="16188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tion508.va.gov/section508/Resources.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2" ma:contentTypeDescription="Create a new document." ma:contentTypeScope="" ma:versionID="d58a7913a56beda9b7a96873d7a17d4b">
  <xsd:schema xmlns:xsd="http://www.w3.org/2001/XMLSchema" xmlns:xs="http://www.w3.org/2001/XMLSchema" xmlns:p="http://schemas.microsoft.com/office/2006/metadata/properties" xmlns:ns1="http://schemas.microsoft.com/sharepoint/v3" xmlns:ns2="43668e79-6fdd-42f5-9b8e-18e4896fa32a" xmlns:ns3="43668E79-6FDD-42F5-9B8E-18E4896FA32A" targetNamespace="http://schemas.microsoft.com/office/2006/metadata/properties" ma:root="true" ma:fieldsID="70c181d5fa7a1727df61914f73b8f8f9" ns1:_="" ns2:_="" ns3:_="">
    <xsd:import namespace="http://schemas.microsoft.com/sharepoint/v3"/>
    <xsd:import namespace="43668e79-6fdd-42f5-9b8e-18e4896fa32a"/>
    <xsd:import namespace="43668E79-6FDD-42F5-9B8E-18E4896FA32A"/>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Independent Testing"/>
                    <xsd:enumeration value="Assessment and Authorization"/>
                    <xsd:enumeration value="VHA Release Management"/>
                    <xsd:enumeration value="Operational Readiness"/>
                    <xsd:enumeration value="National Release"/>
                    <xsd:enumeration value="Enterprise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Category0 xmlns="43668E79-6FDD-42F5-9B8E-18E4896FA32A">6</Category0>
    <Scope xmlns="43668E79-6FDD-42F5-9B8E-18E4896FA32A">2</Scop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VOA xmlns="43668e79-6fdd-42f5-9b8e-18e4896fa32a">Yes</VOA>
    <Required_x0020_by_x0020_Governance xmlns="43668e79-6fdd-42f5-9b8e-18e4896fa32a">
      <Value>PMAS</Value>
      <Value>VHA Release Management</Value>
      <Value>National Release</Value>
    </Required_x0020_by_x0020_Govern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2.xml><?xml version="1.0" encoding="utf-8"?>
<ds:datastoreItem xmlns:ds="http://schemas.openxmlformats.org/officeDocument/2006/customXml" ds:itemID="{0F222680-E3BD-4304-AEA7-526FF14997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E46DF-3C68-4F1E-B8AD-96ABEE58FC22}">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s>
</ds:datastoreItem>
</file>

<file path=customXml/itemProps4.xml><?xml version="1.0" encoding="utf-8"?>
<ds:datastoreItem xmlns:ds="http://schemas.openxmlformats.org/officeDocument/2006/customXml" ds:itemID="{017EDA98-2C76-44EF-9B8B-03106784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Testing Manual</vt:lpstr>
    </vt:vector>
  </TitlesOfParts>
  <LinksUpToDate>false</LinksUpToDate>
  <CharactersWithSpaces>13729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Manual</dc:title>
  <dc:creator/>
  <cp:lastModifiedBy/>
  <cp:revision>1</cp:revision>
  <dcterms:created xsi:type="dcterms:W3CDTF">2016-10-18T16:25:00Z</dcterms:created>
  <dcterms:modified xsi:type="dcterms:W3CDTF">2016-10-19T14:22:00Z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69455f6d-98b6-42b8-82cc-abe11c2103b0</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657KNE7CTRDA-583-12541</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http://vaww.oed.portal.va.gov/administration/Process/_layouts/DocIdRedir.aspx?ID=657KNE7CTRDA-583-12541657KNE7CTRDA-583-12541</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ies>
</file>