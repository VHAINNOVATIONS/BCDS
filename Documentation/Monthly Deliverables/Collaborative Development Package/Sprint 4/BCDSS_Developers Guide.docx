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69318" w14:textId="77777777" w:rsidR="00C84E62" w:rsidRDefault="00C84E62" w:rsidP="008949D2">
      <w:pPr>
        <w:pStyle w:val="Title"/>
        <w:spacing w:before="120" w:after="120"/>
        <w:jc w:val="left"/>
      </w:pPr>
    </w:p>
    <w:p w14:paraId="55C5CE2B" w14:textId="77777777" w:rsidR="00C84E62" w:rsidRDefault="00C84E62" w:rsidP="00C84E62">
      <w:pPr>
        <w:pStyle w:val="Title"/>
        <w:spacing w:before="120" w:after="120"/>
      </w:pPr>
    </w:p>
    <w:p w14:paraId="20832848" w14:textId="77777777" w:rsidR="00C84E62" w:rsidRDefault="00C84E62" w:rsidP="00C84E62">
      <w:pPr>
        <w:pStyle w:val="Title"/>
        <w:spacing w:before="120" w:after="120"/>
      </w:pPr>
    </w:p>
    <w:p w14:paraId="62AD11C5" w14:textId="77777777" w:rsidR="00C84E62" w:rsidRDefault="00C84E62" w:rsidP="00C84E62">
      <w:pPr>
        <w:pStyle w:val="Title"/>
      </w:pPr>
      <w:r>
        <w:t>Department of Veterans Affairs (VA)</w:t>
      </w:r>
    </w:p>
    <w:p w14:paraId="248F9493" w14:textId="0E79EF58" w:rsidR="00C84E62" w:rsidRPr="00ED63FF" w:rsidRDefault="00335EBE" w:rsidP="00C84E62">
      <w:pPr>
        <w:pStyle w:val="Title"/>
        <w:spacing w:before="120" w:after="120"/>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14:paraId="3343955C" w14:textId="77777777" w:rsidR="00C84E62" w:rsidRPr="007351D2" w:rsidRDefault="00C84E62" w:rsidP="007351D2">
      <w:pPr>
        <w:pStyle w:val="Title"/>
        <w:spacing w:before="120" w:after="120"/>
        <w:rPr>
          <w:szCs w:val="36"/>
        </w:rPr>
      </w:pPr>
    </w:p>
    <w:p w14:paraId="42C5A89D" w14:textId="77777777" w:rsidR="00C84E62" w:rsidRPr="00765385" w:rsidRDefault="00C84E62" w:rsidP="00C84E62">
      <w:pPr>
        <w:pStyle w:val="Title"/>
        <w:spacing w:before="120" w:after="120"/>
        <w:rPr>
          <w:szCs w:val="36"/>
        </w:rPr>
      </w:pPr>
    </w:p>
    <w:p w14:paraId="33E25FBC" w14:textId="3EE78B48" w:rsidR="00C84E62" w:rsidRPr="00765385" w:rsidRDefault="00775087" w:rsidP="00C84E62">
      <w:pPr>
        <w:pStyle w:val="Title"/>
        <w:rPr>
          <w:sz w:val="32"/>
        </w:rPr>
      </w:pPr>
      <w:r>
        <w:rPr>
          <w:sz w:val="32"/>
        </w:rPr>
        <w:t>Developers Guide</w:t>
      </w:r>
    </w:p>
    <w:p w14:paraId="0E7F7AD4" w14:textId="77777777" w:rsidR="00C84E62" w:rsidRPr="00765385" w:rsidRDefault="00C84E62" w:rsidP="00C84E62">
      <w:pPr>
        <w:pStyle w:val="Title"/>
        <w:spacing w:before="120" w:after="120"/>
        <w:rPr>
          <w:sz w:val="32"/>
        </w:rPr>
      </w:pPr>
    </w:p>
    <w:p w14:paraId="4B97CE16" w14:textId="77777777" w:rsidR="00C84E62" w:rsidRPr="00765385" w:rsidRDefault="00C84E62" w:rsidP="00C84E62">
      <w:pPr>
        <w:pStyle w:val="Title"/>
        <w:spacing w:before="120" w:after="120"/>
        <w:rPr>
          <w:sz w:val="32"/>
        </w:rPr>
      </w:pPr>
    </w:p>
    <w:p w14:paraId="19CA0F3E" w14:textId="77777777" w:rsidR="00C84E62" w:rsidRPr="007351D2" w:rsidRDefault="00C84E62" w:rsidP="00C84E62">
      <w:pPr>
        <w:pStyle w:val="CoverTitleInstructions"/>
        <w:rPr>
          <w:color w:val="auto"/>
        </w:rPr>
      </w:pPr>
      <w:r>
        <w:rPr>
          <w:noProof/>
          <w:lang w:eastAsia="zh-CN"/>
        </w:rPr>
        <w:drawing>
          <wp:inline distT="0" distB="0" distL="0" distR="0" wp14:anchorId="6397A166" wp14:editId="4B17B76C">
            <wp:extent cx="1714500" cy="17145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7B76A8D" w14:textId="77777777" w:rsidR="00C84E62" w:rsidRPr="007351D2" w:rsidRDefault="00C84E62" w:rsidP="00C84E62">
      <w:pPr>
        <w:pStyle w:val="CoverTitleInstructions"/>
        <w:rPr>
          <w:rFonts w:ascii="Arial" w:hAnsi="Arial" w:cs="Arial"/>
          <w:i w:val="0"/>
          <w:color w:val="auto"/>
          <w:sz w:val="28"/>
        </w:rPr>
      </w:pPr>
    </w:p>
    <w:p w14:paraId="527FA9CB" w14:textId="77777777" w:rsidR="00C84E62" w:rsidRPr="007351D2" w:rsidRDefault="00C84E62" w:rsidP="00C84E62">
      <w:pPr>
        <w:pStyle w:val="CoverTitleInstructions"/>
        <w:rPr>
          <w:rFonts w:ascii="Arial" w:hAnsi="Arial" w:cs="Arial"/>
          <w:i w:val="0"/>
          <w:color w:val="auto"/>
          <w:sz w:val="28"/>
        </w:rPr>
      </w:pPr>
    </w:p>
    <w:p w14:paraId="06A1B348" w14:textId="77777777" w:rsidR="00C84E62" w:rsidRPr="007351D2" w:rsidRDefault="00C84E62" w:rsidP="00C84E62">
      <w:pPr>
        <w:pStyle w:val="CoverTitleInstructions"/>
        <w:rPr>
          <w:rFonts w:ascii="Arial" w:hAnsi="Arial" w:cs="Arial"/>
          <w:i w:val="0"/>
          <w:color w:val="auto"/>
          <w:sz w:val="28"/>
        </w:rPr>
      </w:pPr>
    </w:p>
    <w:p w14:paraId="04677F2B" w14:textId="77777777" w:rsidR="00C84E62" w:rsidRPr="007351D2" w:rsidRDefault="00C84E62" w:rsidP="00C84E62">
      <w:pPr>
        <w:pStyle w:val="CoverTitleInstructions"/>
        <w:rPr>
          <w:rFonts w:ascii="Arial" w:hAnsi="Arial" w:cs="Arial"/>
          <w:i w:val="0"/>
          <w:color w:val="auto"/>
          <w:sz w:val="28"/>
        </w:rPr>
      </w:pPr>
    </w:p>
    <w:p w14:paraId="118635F8" w14:textId="7B27EEC8" w:rsidR="00C84E62" w:rsidRPr="00765385" w:rsidRDefault="00B61A96" w:rsidP="00C84E62">
      <w:pPr>
        <w:pStyle w:val="InstructionalTextTitle2"/>
        <w:rPr>
          <w:rFonts w:ascii="Arial" w:hAnsi="Arial" w:cs="Arial"/>
          <w:b/>
          <w:i w:val="0"/>
          <w:color w:val="auto"/>
          <w:sz w:val="28"/>
          <w:szCs w:val="28"/>
        </w:rPr>
      </w:pPr>
      <w:r>
        <w:rPr>
          <w:rFonts w:ascii="Arial" w:hAnsi="Arial" w:cs="Arial"/>
          <w:b/>
          <w:i w:val="0"/>
          <w:color w:val="auto"/>
          <w:sz w:val="28"/>
          <w:szCs w:val="28"/>
        </w:rPr>
        <w:t>May</w:t>
      </w:r>
      <w:r w:rsidR="00715ED4">
        <w:rPr>
          <w:rFonts w:ascii="Arial" w:hAnsi="Arial" w:cs="Arial"/>
          <w:b/>
          <w:i w:val="0"/>
          <w:color w:val="auto"/>
          <w:sz w:val="28"/>
          <w:szCs w:val="28"/>
        </w:rPr>
        <w:t xml:space="preserve"> 201</w:t>
      </w:r>
      <w:r w:rsidR="00F47536">
        <w:rPr>
          <w:rFonts w:ascii="Arial" w:hAnsi="Arial" w:cs="Arial"/>
          <w:b/>
          <w:i w:val="0"/>
          <w:color w:val="auto"/>
          <w:sz w:val="28"/>
          <w:szCs w:val="28"/>
        </w:rPr>
        <w:t>6</w:t>
      </w:r>
    </w:p>
    <w:p w14:paraId="64D1180C" w14:textId="0F063977" w:rsidR="00C84E62" w:rsidRDefault="00C84E62" w:rsidP="00C84E62">
      <w:pPr>
        <w:pStyle w:val="Title2"/>
        <w:rPr>
          <w:szCs w:val="28"/>
        </w:rPr>
      </w:pPr>
      <w:r w:rsidRPr="007A5727">
        <w:rPr>
          <w:szCs w:val="28"/>
        </w:rPr>
        <w:t xml:space="preserve">Version </w:t>
      </w:r>
      <w:r w:rsidR="00335EBE">
        <w:rPr>
          <w:szCs w:val="28"/>
        </w:rPr>
        <w:t>0</w:t>
      </w:r>
      <w:r w:rsidRPr="00765385">
        <w:rPr>
          <w:szCs w:val="28"/>
        </w:rPr>
        <w:t>.</w:t>
      </w:r>
      <w:ins w:id="0" w:author="Dominic Yeh" w:date="2016-06-29T11:57:00Z">
        <w:r w:rsidR="00996947">
          <w:rPr>
            <w:szCs w:val="28"/>
          </w:rPr>
          <w:t>2</w:t>
        </w:r>
      </w:ins>
      <w:del w:id="1" w:author="Dominic Yeh" w:date="2016-06-29T11:57:00Z">
        <w:r w:rsidR="00335EBE" w:rsidDel="00996947">
          <w:rPr>
            <w:szCs w:val="28"/>
          </w:rPr>
          <w:delText>1</w:delText>
        </w:r>
      </w:del>
    </w:p>
    <w:p w14:paraId="449483F6" w14:textId="77777777" w:rsidR="00FC317A" w:rsidRDefault="00FC317A">
      <w:pPr>
        <w:spacing w:before="0" w:after="200" w:line="276" w:lineRule="auto"/>
        <w:rPr>
          <w:lang w:val="da-DK"/>
        </w:rPr>
      </w:pPr>
      <w:r>
        <w:rPr>
          <w:lang w:val="da-DK"/>
        </w:rPr>
        <w:br w:type="page"/>
      </w:r>
    </w:p>
    <w:p w14:paraId="10975B06" w14:textId="77777777" w:rsidR="008E0265" w:rsidRPr="00691BDB" w:rsidRDefault="008E0265" w:rsidP="00691BDB">
      <w:pPr>
        <w:pStyle w:val="Subtitle"/>
      </w:pPr>
      <w:r w:rsidRPr="00691BDB">
        <w:lastRenderedPageBreak/>
        <w:t>Revision History</w:t>
      </w:r>
    </w:p>
    <w:tbl>
      <w:tblPr>
        <w:tblStyle w:val="TableGrid"/>
        <w:tblW w:w="0" w:type="auto"/>
        <w:tblLook w:val="04A0" w:firstRow="1" w:lastRow="0" w:firstColumn="1" w:lastColumn="0" w:noHBand="0" w:noVBand="1"/>
      </w:tblPr>
      <w:tblGrid>
        <w:gridCol w:w="1340"/>
        <w:gridCol w:w="1077"/>
        <w:gridCol w:w="4595"/>
        <w:gridCol w:w="2338"/>
      </w:tblGrid>
      <w:tr w:rsidR="008E0265" w:rsidRPr="008E0265" w14:paraId="5032F912" w14:textId="77777777" w:rsidTr="00335EBE">
        <w:tc>
          <w:tcPr>
            <w:tcW w:w="1340" w:type="dxa"/>
            <w:shd w:val="clear" w:color="auto" w:fill="BFBFBF" w:themeFill="background1" w:themeFillShade="BF"/>
          </w:tcPr>
          <w:p w14:paraId="198BA2D0" w14:textId="77777777" w:rsidR="008E0265" w:rsidRPr="00C84E62" w:rsidRDefault="008E0265" w:rsidP="008E0265">
            <w:pPr>
              <w:pStyle w:val="BodyText"/>
              <w:rPr>
                <w:b/>
                <w:szCs w:val="24"/>
                <w:lang w:val="da-DK"/>
              </w:rPr>
            </w:pPr>
            <w:r w:rsidRPr="00C84E62">
              <w:rPr>
                <w:b/>
                <w:szCs w:val="24"/>
                <w:lang w:val="da-DK"/>
              </w:rPr>
              <w:t>Date</w:t>
            </w:r>
          </w:p>
        </w:tc>
        <w:tc>
          <w:tcPr>
            <w:tcW w:w="1077" w:type="dxa"/>
            <w:shd w:val="clear" w:color="auto" w:fill="BFBFBF" w:themeFill="background1" w:themeFillShade="BF"/>
          </w:tcPr>
          <w:p w14:paraId="1CF1D0CB" w14:textId="77777777" w:rsidR="008E0265" w:rsidRPr="00C84E62" w:rsidRDefault="008E0265" w:rsidP="008E0265">
            <w:pPr>
              <w:pStyle w:val="BodyText"/>
              <w:rPr>
                <w:b/>
                <w:szCs w:val="24"/>
                <w:lang w:val="da-DK"/>
              </w:rPr>
            </w:pPr>
            <w:r w:rsidRPr="00C84E62">
              <w:rPr>
                <w:b/>
                <w:szCs w:val="24"/>
                <w:lang w:val="da-DK"/>
              </w:rPr>
              <w:t>Version</w:t>
            </w:r>
          </w:p>
        </w:tc>
        <w:tc>
          <w:tcPr>
            <w:tcW w:w="4595" w:type="dxa"/>
            <w:shd w:val="clear" w:color="auto" w:fill="BFBFBF" w:themeFill="background1" w:themeFillShade="BF"/>
          </w:tcPr>
          <w:p w14:paraId="03E3BD50" w14:textId="77777777" w:rsidR="008E0265" w:rsidRPr="00C84E62" w:rsidRDefault="008E0265" w:rsidP="008E0265">
            <w:pPr>
              <w:pStyle w:val="BodyText"/>
              <w:rPr>
                <w:b/>
                <w:szCs w:val="24"/>
                <w:lang w:val="da-DK"/>
              </w:rPr>
            </w:pPr>
            <w:r w:rsidRPr="00C84E62">
              <w:rPr>
                <w:b/>
                <w:szCs w:val="24"/>
                <w:lang w:val="da-DK"/>
              </w:rPr>
              <w:t>Description</w:t>
            </w:r>
          </w:p>
        </w:tc>
        <w:tc>
          <w:tcPr>
            <w:tcW w:w="2338" w:type="dxa"/>
            <w:shd w:val="clear" w:color="auto" w:fill="BFBFBF" w:themeFill="background1" w:themeFillShade="BF"/>
          </w:tcPr>
          <w:p w14:paraId="52E25711" w14:textId="77777777" w:rsidR="008E0265" w:rsidRPr="00C84E62" w:rsidRDefault="008E0265" w:rsidP="008E0265">
            <w:pPr>
              <w:pStyle w:val="BodyText"/>
              <w:rPr>
                <w:b/>
                <w:szCs w:val="24"/>
                <w:lang w:val="da-DK"/>
              </w:rPr>
            </w:pPr>
            <w:r w:rsidRPr="00C84E62">
              <w:rPr>
                <w:b/>
                <w:szCs w:val="24"/>
                <w:lang w:val="da-DK"/>
              </w:rPr>
              <w:t>Author</w:t>
            </w:r>
          </w:p>
        </w:tc>
      </w:tr>
      <w:tr w:rsidR="00EF1F36" w:rsidRPr="001A70B1" w14:paraId="4BB321A0" w14:textId="77777777" w:rsidTr="00335EBE">
        <w:tc>
          <w:tcPr>
            <w:tcW w:w="1340" w:type="dxa"/>
          </w:tcPr>
          <w:p w14:paraId="4E8A15D5" w14:textId="57389A88" w:rsidR="00EF1F36" w:rsidRPr="005C477F" w:rsidRDefault="00335EBE" w:rsidP="00996947">
            <w:pPr>
              <w:pStyle w:val="BodyText"/>
              <w:rPr>
                <w:sz w:val="20"/>
                <w:szCs w:val="20"/>
              </w:rPr>
            </w:pPr>
            <w:r>
              <w:rPr>
                <w:sz w:val="20"/>
                <w:szCs w:val="20"/>
              </w:rPr>
              <w:t>2016</w:t>
            </w:r>
            <w:r w:rsidR="00EF1F36" w:rsidRPr="005C477F">
              <w:rPr>
                <w:sz w:val="20"/>
                <w:szCs w:val="20"/>
              </w:rPr>
              <w:t>-0</w:t>
            </w:r>
            <w:ins w:id="2" w:author="Dominic Yeh" w:date="2016-06-29T11:57:00Z">
              <w:r w:rsidR="00996947">
                <w:rPr>
                  <w:sz w:val="20"/>
                  <w:szCs w:val="20"/>
                </w:rPr>
                <w:t>6</w:t>
              </w:r>
            </w:ins>
            <w:del w:id="3" w:author="Dominic Yeh" w:date="2016-06-29T11:57:00Z">
              <w:r w:rsidDel="00996947">
                <w:rPr>
                  <w:sz w:val="20"/>
                  <w:szCs w:val="20"/>
                </w:rPr>
                <w:delText>4</w:delText>
              </w:r>
            </w:del>
            <w:r w:rsidR="00EF1F36" w:rsidRPr="005C477F">
              <w:rPr>
                <w:sz w:val="20"/>
                <w:szCs w:val="20"/>
              </w:rPr>
              <w:t>-</w:t>
            </w:r>
            <w:r>
              <w:rPr>
                <w:sz w:val="20"/>
                <w:szCs w:val="20"/>
              </w:rPr>
              <w:t>2</w:t>
            </w:r>
            <w:ins w:id="4" w:author="Dominic Yeh" w:date="2016-06-29T11:57:00Z">
              <w:r w:rsidR="00996947">
                <w:rPr>
                  <w:sz w:val="20"/>
                  <w:szCs w:val="20"/>
                </w:rPr>
                <w:t>9</w:t>
              </w:r>
            </w:ins>
            <w:del w:id="5" w:author="Dominic Yeh" w:date="2016-06-29T11:57:00Z">
              <w:r w:rsidDel="00996947">
                <w:rPr>
                  <w:sz w:val="20"/>
                  <w:szCs w:val="20"/>
                </w:rPr>
                <w:delText>0</w:delText>
              </w:r>
            </w:del>
          </w:p>
        </w:tc>
        <w:tc>
          <w:tcPr>
            <w:tcW w:w="1077" w:type="dxa"/>
          </w:tcPr>
          <w:p w14:paraId="2274749B" w14:textId="0F5E4373" w:rsidR="00EF1F36" w:rsidRPr="005C477F" w:rsidRDefault="00335EBE" w:rsidP="00996947">
            <w:pPr>
              <w:pStyle w:val="BodyText"/>
              <w:rPr>
                <w:sz w:val="20"/>
                <w:szCs w:val="20"/>
              </w:rPr>
              <w:pPrChange w:id="6" w:author="Dominic Yeh" w:date="2016-06-29T11:57:00Z">
                <w:pPr>
                  <w:pStyle w:val="BodyText"/>
                </w:pPr>
              </w:pPrChange>
            </w:pPr>
            <w:r>
              <w:rPr>
                <w:sz w:val="20"/>
                <w:szCs w:val="20"/>
              </w:rPr>
              <w:t>0.</w:t>
            </w:r>
            <w:ins w:id="7" w:author="Dominic Yeh" w:date="2016-06-29T11:57:00Z">
              <w:r w:rsidR="00996947">
                <w:rPr>
                  <w:sz w:val="20"/>
                  <w:szCs w:val="20"/>
                </w:rPr>
                <w:t>2</w:t>
              </w:r>
            </w:ins>
            <w:del w:id="8" w:author="Dominic Yeh" w:date="2016-06-29T11:57:00Z">
              <w:r w:rsidDel="00996947">
                <w:rPr>
                  <w:sz w:val="20"/>
                  <w:szCs w:val="20"/>
                </w:rPr>
                <w:delText>1</w:delText>
              </w:r>
            </w:del>
          </w:p>
        </w:tc>
        <w:tc>
          <w:tcPr>
            <w:tcW w:w="4595" w:type="dxa"/>
          </w:tcPr>
          <w:p w14:paraId="68AA2B2F" w14:textId="320C0945" w:rsidR="00EF1F36" w:rsidRPr="005C477F" w:rsidRDefault="00335EBE" w:rsidP="00B40DAE">
            <w:pPr>
              <w:pStyle w:val="BodyText"/>
              <w:rPr>
                <w:sz w:val="20"/>
                <w:szCs w:val="20"/>
              </w:rPr>
            </w:pPr>
            <w:del w:id="9" w:author="Dominic Yeh" w:date="2016-06-29T11:57:00Z">
              <w:r w:rsidDel="00996947">
                <w:rPr>
                  <w:sz w:val="20"/>
                  <w:szCs w:val="20"/>
                </w:rPr>
                <w:delText>Template Created</w:delText>
              </w:r>
            </w:del>
            <w:ins w:id="10" w:author="Dominic Yeh" w:date="2016-06-29T11:57:00Z">
              <w:r w:rsidR="00996947">
                <w:rPr>
                  <w:sz w:val="20"/>
                  <w:szCs w:val="20"/>
                </w:rPr>
                <w:t>Guide Update</w:t>
              </w:r>
            </w:ins>
          </w:p>
        </w:tc>
        <w:tc>
          <w:tcPr>
            <w:tcW w:w="2338" w:type="dxa"/>
          </w:tcPr>
          <w:p w14:paraId="634791D9" w14:textId="07D2BD03" w:rsidR="00EF1F36" w:rsidRPr="005C477F" w:rsidRDefault="00335EBE" w:rsidP="002855C6">
            <w:pPr>
              <w:pStyle w:val="BodyText"/>
              <w:rPr>
                <w:sz w:val="20"/>
                <w:szCs w:val="20"/>
              </w:rPr>
            </w:pPr>
            <w:del w:id="11" w:author="Dominic Yeh" w:date="2016-06-29T11:58:00Z">
              <w:r w:rsidDel="00996947">
                <w:rPr>
                  <w:sz w:val="20"/>
                  <w:szCs w:val="20"/>
                </w:rPr>
                <w:delText>Erik Rothwell</w:delText>
              </w:r>
            </w:del>
            <w:ins w:id="12" w:author="Dominic Yeh" w:date="2016-06-29T11:58:00Z">
              <w:r w:rsidR="00996947">
                <w:rPr>
                  <w:sz w:val="20"/>
                  <w:szCs w:val="20"/>
                </w:rPr>
                <w:t>Dominic Yeh</w:t>
              </w:r>
            </w:ins>
          </w:p>
        </w:tc>
      </w:tr>
      <w:tr w:rsidR="00996947" w:rsidRPr="001A70B1" w14:paraId="2499E7B0" w14:textId="77777777" w:rsidTr="00335EBE">
        <w:trPr>
          <w:ins w:id="13" w:author="Dominic Yeh" w:date="2016-06-29T11:57:00Z"/>
        </w:trPr>
        <w:tc>
          <w:tcPr>
            <w:tcW w:w="1340" w:type="dxa"/>
          </w:tcPr>
          <w:p w14:paraId="5650AE4B" w14:textId="7EF7C508" w:rsidR="00996947" w:rsidRDefault="00996947" w:rsidP="00996947">
            <w:pPr>
              <w:pStyle w:val="BodyText"/>
              <w:rPr>
                <w:ins w:id="14" w:author="Dominic Yeh" w:date="2016-06-29T11:57:00Z"/>
                <w:sz w:val="20"/>
                <w:szCs w:val="20"/>
              </w:rPr>
            </w:pPr>
            <w:ins w:id="15" w:author="Dominic Yeh" w:date="2016-06-29T11:57:00Z">
              <w:r>
                <w:rPr>
                  <w:sz w:val="20"/>
                  <w:szCs w:val="20"/>
                </w:rPr>
                <w:t>2016</w:t>
              </w:r>
              <w:r w:rsidRPr="005C477F">
                <w:rPr>
                  <w:sz w:val="20"/>
                  <w:szCs w:val="20"/>
                </w:rPr>
                <w:t>-0</w:t>
              </w:r>
              <w:r>
                <w:rPr>
                  <w:sz w:val="20"/>
                  <w:szCs w:val="20"/>
                </w:rPr>
                <w:t>4</w:t>
              </w:r>
              <w:r w:rsidRPr="005C477F">
                <w:rPr>
                  <w:sz w:val="20"/>
                  <w:szCs w:val="20"/>
                </w:rPr>
                <w:t>-</w:t>
              </w:r>
              <w:r>
                <w:rPr>
                  <w:sz w:val="20"/>
                  <w:szCs w:val="20"/>
                </w:rPr>
                <w:t>20</w:t>
              </w:r>
            </w:ins>
          </w:p>
        </w:tc>
        <w:tc>
          <w:tcPr>
            <w:tcW w:w="1077" w:type="dxa"/>
          </w:tcPr>
          <w:p w14:paraId="703B5CE4" w14:textId="024EAFE2" w:rsidR="00996947" w:rsidRDefault="00996947" w:rsidP="00996947">
            <w:pPr>
              <w:pStyle w:val="BodyText"/>
              <w:rPr>
                <w:ins w:id="16" w:author="Dominic Yeh" w:date="2016-06-29T11:57:00Z"/>
                <w:sz w:val="20"/>
                <w:szCs w:val="20"/>
              </w:rPr>
            </w:pPr>
            <w:ins w:id="17" w:author="Dominic Yeh" w:date="2016-06-29T11:57:00Z">
              <w:r>
                <w:rPr>
                  <w:sz w:val="20"/>
                  <w:szCs w:val="20"/>
                </w:rPr>
                <w:t>0.1</w:t>
              </w:r>
            </w:ins>
          </w:p>
        </w:tc>
        <w:tc>
          <w:tcPr>
            <w:tcW w:w="4595" w:type="dxa"/>
          </w:tcPr>
          <w:p w14:paraId="30679B61" w14:textId="1FBE1AD7" w:rsidR="00996947" w:rsidRDefault="00996947" w:rsidP="00996947">
            <w:pPr>
              <w:pStyle w:val="BodyText"/>
              <w:rPr>
                <w:ins w:id="18" w:author="Dominic Yeh" w:date="2016-06-29T11:57:00Z"/>
                <w:sz w:val="20"/>
                <w:szCs w:val="20"/>
              </w:rPr>
            </w:pPr>
            <w:ins w:id="19" w:author="Dominic Yeh" w:date="2016-06-29T11:57:00Z">
              <w:r>
                <w:rPr>
                  <w:sz w:val="20"/>
                  <w:szCs w:val="20"/>
                </w:rPr>
                <w:t>Template Created</w:t>
              </w:r>
            </w:ins>
          </w:p>
        </w:tc>
        <w:tc>
          <w:tcPr>
            <w:tcW w:w="2338" w:type="dxa"/>
          </w:tcPr>
          <w:p w14:paraId="11C09828" w14:textId="5B186440" w:rsidR="00996947" w:rsidRDefault="00996947" w:rsidP="00996947">
            <w:pPr>
              <w:pStyle w:val="BodyText"/>
              <w:rPr>
                <w:ins w:id="20" w:author="Dominic Yeh" w:date="2016-06-29T11:57:00Z"/>
                <w:sz w:val="20"/>
                <w:szCs w:val="20"/>
              </w:rPr>
            </w:pPr>
            <w:ins w:id="21" w:author="Dominic Yeh" w:date="2016-06-29T11:57:00Z">
              <w:r>
                <w:rPr>
                  <w:sz w:val="20"/>
                  <w:szCs w:val="20"/>
                </w:rPr>
                <w:t>Erik Rothwell</w:t>
              </w:r>
            </w:ins>
          </w:p>
        </w:tc>
      </w:tr>
    </w:tbl>
    <w:p w14:paraId="3391D32F" w14:textId="77777777" w:rsidR="008E0265" w:rsidRPr="008E0798" w:rsidRDefault="008E0265" w:rsidP="008E0265">
      <w:pPr>
        <w:pStyle w:val="BodyText"/>
      </w:pPr>
    </w:p>
    <w:p w14:paraId="7C5F931A" w14:textId="77777777" w:rsidR="008E0265" w:rsidRPr="008E0798" w:rsidRDefault="008E0265" w:rsidP="006E696E">
      <w:pPr>
        <w:pStyle w:val="BodyText"/>
      </w:pPr>
      <w:r w:rsidRPr="008E0798">
        <w:br w:type="page"/>
      </w:r>
    </w:p>
    <w:p w14:paraId="799B5543" w14:textId="77777777" w:rsidR="008E0265" w:rsidRPr="00691BDB" w:rsidRDefault="008E0265" w:rsidP="00691BDB">
      <w:pPr>
        <w:pStyle w:val="Subtitle"/>
      </w:pPr>
      <w:r w:rsidRPr="00691BDB">
        <w:lastRenderedPageBreak/>
        <w:t>Table of Contents</w:t>
      </w:r>
    </w:p>
    <w:p w14:paraId="259A420C" w14:textId="77777777" w:rsidR="00786B03" w:rsidRDefault="001845B4">
      <w:pPr>
        <w:pStyle w:val="TOC1"/>
        <w:rPr>
          <w:rFonts w:asciiTheme="minorHAnsi" w:eastAsiaTheme="minorEastAsia" w:hAnsiTheme="minorHAnsi"/>
          <w:b w:val="0"/>
          <w:noProof/>
          <w:sz w:val="22"/>
        </w:rPr>
      </w:pPr>
      <w:r>
        <w:rPr>
          <w:lang w:val="da-DK"/>
        </w:rPr>
        <w:fldChar w:fldCharType="begin"/>
      </w:r>
      <w:r w:rsidR="001D450A" w:rsidRPr="00EF1F36">
        <w:instrText xml:space="preserve"> TOC \o "1-3" \h \z \t "Appendix,1,Appendix 2,2,Attachment,1" </w:instrText>
      </w:r>
      <w:r>
        <w:rPr>
          <w:lang w:val="da-DK"/>
        </w:rPr>
        <w:fldChar w:fldCharType="separate"/>
      </w:r>
      <w:hyperlink w:anchor="_Toc448911457" w:history="1">
        <w:r w:rsidR="00786B03" w:rsidRPr="00CF2509">
          <w:rPr>
            <w:rStyle w:val="Hyperlink"/>
            <w:noProof/>
          </w:rPr>
          <w:t>1.</w:t>
        </w:r>
        <w:r w:rsidR="00786B03">
          <w:rPr>
            <w:rFonts w:asciiTheme="minorHAnsi" w:eastAsiaTheme="minorEastAsia" w:hAnsiTheme="minorHAnsi"/>
            <w:b w:val="0"/>
            <w:noProof/>
            <w:sz w:val="22"/>
          </w:rPr>
          <w:tab/>
        </w:r>
        <w:r w:rsidR="00786B03" w:rsidRPr="00CF2509">
          <w:rPr>
            <w:rStyle w:val="Hyperlink"/>
            <w:noProof/>
          </w:rPr>
          <w:t>Introduction</w:t>
        </w:r>
        <w:r w:rsidR="00786B03">
          <w:rPr>
            <w:noProof/>
            <w:webHidden/>
          </w:rPr>
          <w:tab/>
        </w:r>
        <w:r w:rsidR="00786B03">
          <w:rPr>
            <w:noProof/>
            <w:webHidden/>
          </w:rPr>
          <w:fldChar w:fldCharType="begin"/>
        </w:r>
        <w:r w:rsidR="00786B03">
          <w:rPr>
            <w:noProof/>
            <w:webHidden/>
          </w:rPr>
          <w:instrText xml:space="preserve"> PAGEREF _Toc448911457 \h </w:instrText>
        </w:r>
        <w:r w:rsidR="00786B03">
          <w:rPr>
            <w:noProof/>
            <w:webHidden/>
          </w:rPr>
        </w:r>
        <w:r w:rsidR="00786B03">
          <w:rPr>
            <w:noProof/>
            <w:webHidden/>
          </w:rPr>
          <w:fldChar w:fldCharType="separate"/>
        </w:r>
        <w:r w:rsidR="00786B03">
          <w:rPr>
            <w:noProof/>
            <w:webHidden/>
          </w:rPr>
          <w:t>1</w:t>
        </w:r>
        <w:r w:rsidR="00786B03">
          <w:rPr>
            <w:noProof/>
            <w:webHidden/>
          </w:rPr>
          <w:fldChar w:fldCharType="end"/>
        </w:r>
      </w:hyperlink>
    </w:p>
    <w:p w14:paraId="29E47FD5" w14:textId="77777777" w:rsidR="00786B03" w:rsidRDefault="00D45C6E">
      <w:pPr>
        <w:pStyle w:val="TOC2"/>
        <w:tabs>
          <w:tab w:val="left" w:pos="880"/>
          <w:tab w:val="right" w:leader="dot" w:pos="9350"/>
        </w:tabs>
        <w:rPr>
          <w:rFonts w:asciiTheme="minorHAnsi" w:eastAsiaTheme="minorEastAsia" w:hAnsiTheme="minorHAnsi"/>
          <w:b w:val="0"/>
          <w:noProof/>
          <w:sz w:val="22"/>
        </w:rPr>
      </w:pPr>
      <w:hyperlink w:anchor="_Toc448911458" w:history="1">
        <w:r w:rsidR="00786B03" w:rsidRPr="00CF2509">
          <w:rPr>
            <w:rStyle w:val="Hyperlink"/>
            <w:noProof/>
          </w:rPr>
          <w:t>1.1</w:t>
        </w:r>
        <w:r w:rsidR="00786B03">
          <w:rPr>
            <w:rFonts w:asciiTheme="minorHAnsi" w:eastAsiaTheme="minorEastAsia" w:hAnsiTheme="minorHAnsi"/>
            <w:b w:val="0"/>
            <w:noProof/>
            <w:sz w:val="22"/>
          </w:rPr>
          <w:tab/>
        </w:r>
        <w:r w:rsidR="00786B03" w:rsidRPr="00CF2509">
          <w:rPr>
            <w:rStyle w:val="Hyperlink"/>
            <w:noProof/>
          </w:rPr>
          <w:t>Purpose</w:t>
        </w:r>
        <w:r w:rsidR="00786B03">
          <w:rPr>
            <w:noProof/>
            <w:webHidden/>
          </w:rPr>
          <w:tab/>
        </w:r>
        <w:r w:rsidR="00786B03">
          <w:rPr>
            <w:noProof/>
            <w:webHidden/>
          </w:rPr>
          <w:fldChar w:fldCharType="begin"/>
        </w:r>
        <w:r w:rsidR="00786B03">
          <w:rPr>
            <w:noProof/>
            <w:webHidden/>
          </w:rPr>
          <w:instrText xml:space="preserve"> PAGEREF _Toc448911458 \h </w:instrText>
        </w:r>
        <w:r w:rsidR="00786B03">
          <w:rPr>
            <w:noProof/>
            <w:webHidden/>
          </w:rPr>
        </w:r>
        <w:r w:rsidR="00786B03">
          <w:rPr>
            <w:noProof/>
            <w:webHidden/>
          </w:rPr>
          <w:fldChar w:fldCharType="separate"/>
        </w:r>
        <w:r w:rsidR="00786B03">
          <w:rPr>
            <w:noProof/>
            <w:webHidden/>
          </w:rPr>
          <w:t>1</w:t>
        </w:r>
        <w:r w:rsidR="00786B03">
          <w:rPr>
            <w:noProof/>
            <w:webHidden/>
          </w:rPr>
          <w:fldChar w:fldCharType="end"/>
        </w:r>
      </w:hyperlink>
    </w:p>
    <w:p w14:paraId="3E08CE12" w14:textId="77777777" w:rsidR="00786B03" w:rsidRDefault="00D45C6E">
      <w:pPr>
        <w:pStyle w:val="TOC2"/>
        <w:tabs>
          <w:tab w:val="left" w:pos="880"/>
          <w:tab w:val="right" w:leader="dot" w:pos="9350"/>
        </w:tabs>
        <w:rPr>
          <w:rFonts w:asciiTheme="minorHAnsi" w:eastAsiaTheme="minorEastAsia" w:hAnsiTheme="minorHAnsi"/>
          <w:b w:val="0"/>
          <w:noProof/>
          <w:sz w:val="22"/>
        </w:rPr>
      </w:pPr>
      <w:hyperlink w:anchor="_Toc448911459" w:history="1">
        <w:r w:rsidR="00786B03" w:rsidRPr="00CF2509">
          <w:rPr>
            <w:rStyle w:val="Hyperlink"/>
            <w:noProof/>
          </w:rPr>
          <w:t>1.2</w:t>
        </w:r>
        <w:r w:rsidR="00786B03">
          <w:rPr>
            <w:rFonts w:asciiTheme="minorHAnsi" w:eastAsiaTheme="minorEastAsia" w:hAnsiTheme="minorHAnsi"/>
            <w:b w:val="0"/>
            <w:noProof/>
            <w:sz w:val="22"/>
          </w:rPr>
          <w:tab/>
        </w:r>
        <w:r w:rsidR="00786B03" w:rsidRPr="00CF2509">
          <w:rPr>
            <w:rStyle w:val="Hyperlink"/>
            <w:noProof/>
          </w:rPr>
          <w:t>Scope</w:t>
        </w:r>
        <w:r w:rsidR="00786B03">
          <w:rPr>
            <w:noProof/>
            <w:webHidden/>
          </w:rPr>
          <w:tab/>
        </w:r>
        <w:r w:rsidR="00786B03">
          <w:rPr>
            <w:noProof/>
            <w:webHidden/>
          </w:rPr>
          <w:fldChar w:fldCharType="begin"/>
        </w:r>
        <w:r w:rsidR="00786B03">
          <w:rPr>
            <w:noProof/>
            <w:webHidden/>
          </w:rPr>
          <w:instrText xml:space="preserve"> PAGEREF _Toc448911459 \h </w:instrText>
        </w:r>
        <w:r w:rsidR="00786B03">
          <w:rPr>
            <w:noProof/>
            <w:webHidden/>
          </w:rPr>
        </w:r>
        <w:r w:rsidR="00786B03">
          <w:rPr>
            <w:noProof/>
            <w:webHidden/>
          </w:rPr>
          <w:fldChar w:fldCharType="separate"/>
        </w:r>
        <w:r w:rsidR="00786B03">
          <w:rPr>
            <w:noProof/>
            <w:webHidden/>
          </w:rPr>
          <w:t>1</w:t>
        </w:r>
        <w:r w:rsidR="00786B03">
          <w:rPr>
            <w:noProof/>
            <w:webHidden/>
          </w:rPr>
          <w:fldChar w:fldCharType="end"/>
        </w:r>
      </w:hyperlink>
    </w:p>
    <w:p w14:paraId="72D64B26" w14:textId="77777777" w:rsidR="00786B03" w:rsidRDefault="00D45C6E">
      <w:pPr>
        <w:pStyle w:val="TOC2"/>
        <w:tabs>
          <w:tab w:val="left" w:pos="880"/>
          <w:tab w:val="right" w:leader="dot" w:pos="9350"/>
        </w:tabs>
        <w:rPr>
          <w:rFonts w:asciiTheme="minorHAnsi" w:eastAsiaTheme="minorEastAsia" w:hAnsiTheme="minorHAnsi"/>
          <w:b w:val="0"/>
          <w:noProof/>
          <w:sz w:val="22"/>
        </w:rPr>
      </w:pPr>
      <w:hyperlink w:anchor="_Toc448911460" w:history="1">
        <w:r w:rsidR="00786B03" w:rsidRPr="00CF2509">
          <w:rPr>
            <w:rStyle w:val="Hyperlink"/>
            <w:noProof/>
          </w:rPr>
          <w:t>1.3</w:t>
        </w:r>
        <w:r w:rsidR="00786B03">
          <w:rPr>
            <w:rFonts w:asciiTheme="minorHAnsi" w:eastAsiaTheme="minorEastAsia" w:hAnsiTheme="minorHAnsi"/>
            <w:b w:val="0"/>
            <w:noProof/>
            <w:sz w:val="22"/>
          </w:rPr>
          <w:tab/>
        </w:r>
        <w:r w:rsidR="00786B03" w:rsidRPr="00CF2509">
          <w:rPr>
            <w:rStyle w:val="Hyperlink"/>
            <w:noProof/>
          </w:rPr>
          <w:t>Intended Audience</w:t>
        </w:r>
        <w:r w:rsidR="00786B03">
          <w:rPr>
            <w:noProof/>
            <w:webHidden/>
          </w:rPr>
          <w:tab/>
        </w:r>
        <w:r w:rsidR="00786B03">
          <w:rPr>
            <w:noProof/>
            <w:webHidden/>
          </w:rPr>
          <w:fldChar w:fldCharType="begin"/>
        </w:r>
        <w:r w:rsidR="00786B03">
          <w:rPr>
            <w:noProof/>
            <w:webHidden/>
          </w:rPr>
          <w:instrText xml:space="preserve"> PAGEREF _Toc448911460 \h </w:instrText>
        </w:r>
        <w:r w:rsidR="00786B03">
          <w:rPr>
            <w:noProof/>
            <w:webHidden/>
          </w:rPr>
        </w:r>
        <w:r w:rsidR="00786B03">
          <w:rPr>
            <w:noProof/>
            <w:webHidden/>
          </w:rPr>
          <w:fldChar w:fldCharType="separate"/>
        </w:r>
        <w:r w:rsidR="00786B03">
          <w:rPr>
            <w:noProof/>
            <w:webHidden/>
          </w:rPr>
          <w:t>1</w:t>
        </w:r>
        <w:r w:rsidR="00786B03">
          <w:rPr>
            <w:noProof/>
            <w:webHidden/>
          </w:rPr>
          <w:fldChar w:fldCharType="end"/>
        </w:r>
      </w:hyperlink>
    </w:p>
    <w:p w14:paraId="220DDD01" w14:textId="77777777" w:rsidR="00786B03" w:rsidRDefault="00D45C6E">
      <w:pPr>
        <w:pStyle w:val="TOC2"/>
        <w:tabs>
          <w:tab w:val="left" w:pos="880"/>
          <w:tab w:val="right" w:leader="dot" w:pos="9350"/>
        </w:tabs>
        <w:rPr>
          <w:rFonts w:asciiTheme="minorHAnsi" w:eastAsiaTheme="minorEastAsia" w:hAnsiTheme="minorHAnsi"/>
          <w:b w:val="0"/>
          <w:noProof/>
          <w:sz w:val="22"/>
        </w:rPr>
      </w:pPr>
      <w:hyperlink w:anchor="_Toc448911461" w:history="1">
        <w:r w:rsidR="00786B03" w:rsidRPr="00CF2509">
          <w:rPr>
            <w:rStyle w:val="Hyperlink"/>
            <w:noProof/>
          </w:rPr>
          <w:t>1.4</w:t>
        </w:r>
        <w:r w:rsidR="00786B03">
          <w:rPr>
            <w:rFonts w:asciiTheme="minorHAnsi" w:eastAsiaTheme="minorEastAsia" w:hAnsiTheme="minorHAnsi"/>
            <w:b w:val="0"/>
            <w:noProof/>
            <w:sz w:val="22"/>
          </w:rPr>
          <w:tab/>
        </w:r>
        <w:r w:rsidR="00786B03" w:rsidRPr="00CF2509">
          <w:rPr>
            <w:rStyle w:val="Hyperlink"/>
            <w:noProof/>
          </w:rPr>
          <w:t>Assumptions and Dependencies</w:t>
        </w:r>
        <w:r w:rsidR="00786B03">
          <w:rPr>
            <w:noProof/>
            <w:webHidden/>
          </w:rPr>
          <w:tab/>
        </w:r>
        <w:r w:rsidR="00786B03">
          <w:rPr>
            <w:noProof/>
            <w:webHidden/>
          </w:rPr>
          <w:fldChar w:fldCharType="begin"/>
        </w:r>
        <w:r w:rsidR="00786B03">
          <w:rPr>
            <w:noProof/>
            <w:webHidden/>
          </w:rPr>
          <w:instrText xml:space="preserve"> PAGEREF _Toc448911461 \h </w:instrText>
        </w:r>
        <w:r w:rsidR="00786B03">
          <w:rPr>
            <w:noProof/>
            <w:webHidden/>
          </w:rPr>
        </w:r>
        <w:r w:rsidR="00786B03">
          <w:rPr>
            <w:noProof/>
            <w:webHidden/>
          </w:rPr>
          <w:fldChar w:fldCharType="separate"/>
        </w:r>
        <w:r w:rsidR="00786B03">
          <w:rPr>
            <w:noProof/>
            <w:webHidden/>
          </w:rPr>
          <w:t>1</w:t>
        </w:r>
        <w:r w:rsidR="00786B03">
          <w:rPr>
            <w:noProof/>
            <w:webHidden/>
          </w:rPr>
          <w:fldChar w:fldCharType="end"/>
        </w:r>
      </w:hyperlink>
    </w:p>
    <w:p w14:paraId="08E42DEF" w14:textId="77777777" w:rsidR="00786B03" w:rsidRDefault="00D45C6E">
      <w:pPr>
        <w:pStyle w:val="TOC1"/>
        <w:rPr>
          <w:rFonts w:asciiTheme="minorHAnsi" w:eastAsiaTheme="minorEastAsia" w:hAnsiTheme="minorHAnsi"/>
          <w:b w:val="0"/>
          <w:noProof/>
          <w:sz w:val="22"/>
        </w:rPr>
      </w:pPr>
      <w:hyperlink w:anchor="_Toc448911462" w:history="1">
        <w:r w:rsidR="00786B03" w:rsidRPr="00CF2509">
          <w:rPr>
            <w:rStyle w:val="Hyperlink"/>
            <w:noProof/>
          </w:rPr>
          <w:t>2.</w:t>
        </w:r>
        <w:r w:rsidR="00786B03">
          <w:rPr>
            <w:rFonts w:asciiTheme="minorHAnsi" w:eastAsiaTheme="minorEastAsia" w:hAnsiTheme="minorHAnsi"/>
            <w:b w:val="0"/>
            <w:noProof/>
            <w:sz w:val="22"/>
          </w:rPr>
          <w:tab/>
        </w:r>
        <w:r w:rsidR="00786B03" w:rsidRPr="00CF2509">
          <w:rPr>
            <w:rStyle w:val="Hyperlink"/>
            <w:noProof/>
          </w:rPr>
          <w:t>Setting up the Local Environment</w:t>
        </w:r>
        <w:r w:rsidR="00786B03">
          <w:rPr>
            <w:noProof/>
            <w:webHidden/>
          </w:rPr>
          <w:tab/>
        </w:r>
        <w:r w:rsidR="00786B03">
          <w:rPr>
            <w:noProof/>
            <w:webHidden/>
          </w:rPr>
          <w:fldChar w:fldCharType="begin"/>
        </w:r>
        <w:r w:rsidR="00786B03">
          <w:rPr>
            <w:noProof/>
            <w:webHidden/>
          </w:rPr>
          <w:instrText xml:space="preserve"> PAGEREF _Toc448911462 \h </w:instrText>
        </w:r>
        <w:r w:rsidR="00786B03">
          <w:rPr>
            <w:noProof/>
            <w:webHidden/>
          </w:rPr>
        </w:r>
        <w:r w:rsidR="00786B03">
          <w:rPr>
            <w:noProof/>
            <w:webHidden/>
          </w:rPr>
          <w:fldChar w:fldCharType="separate"/>
        </w:r>
        <w:r w:rsidR="00786B03">
          <w:rPr>
            <w:noProof/>
            <w:webHidden/>
          </w:rPr>
          <w:t>2</w:t>
        </w:r>
        <w:r w:rsidR="00786B03">
          <w:rPr>
            <w:noProof/>
            <w:webHidden/>
          </w:rPr>
          <w:fldChar w:fldCharType="end"/>
        </w:r>
      </w:hyperlink>
    </w:p>
    <w:p w14:paraId="34C2D0A3" w14:textId="77777777" w:rsidR="00786B03" w:rsidRDefault="00D45C6E">
      <w:pPr>
        <w:pStyle w:val="TOC2"/>
        <w:tabs>
          <w:tab w:val="left" w:pos="880"/>
          <w:tab w:val="right" w:leader="dot" w:pos="9350"/>
        </w:tabs>
        <w:rPr>
          <w:rFonts w:asciiTheme="minorHAnsi" w:eastAsiaTheme="minorEastAsia" w:hAnsiTheme="minorHAnsi"/>
          <w:b w:val="0"/>
          <w:noProof/>
          <w:sz w:val="22"/>
        </w:rPr>
      </w:pPr>
      <w:hyperlink w:anchor="_Toc448911463" w:history="1">
        <w:r w:rsidR="00786B03" w:rsidRPr="00CF2509">
          <w:rPr>
            <w:rStyle w:val="Hyperlink"/>
            <w:noProof/>
          </w:rPr>
          <w:t>2.1</w:t>
        </w:r>
        <w:r w:rsidR="00786B03">
          <w:rPr>
            <w:rFonts w:asciiTheme="minorHAnsi" w:eastAsiaTheme="minorEastAsia" w:hAnsiTheme="minorHAnsi"/>
            <w:b w:val="0"/>
            <w:noProof/>
            <w:sz w:val="22"/>
          </w:rPr>
          <w:tab/>
        </w:r>
        <w:r w:rsidR="00786B03" w:rsidRPr="00CF2509">
          <w:rPr>
            <w:rStyle w:val="Hyperlink"/>
            <w:noProof/>
          </w:rPr>
          <w:t>Instructions for Building a Developer Environment</w:t>
        </w:r>
        <w:r w:rsidR="00786B03">
          <w:rPr>
            <w:noProof/>
            <w:webHidden/>
          </w:rPr>
          <w:tab/>
        </w:r>
        <w:r w:rsidR="00786B03">
          <w:rPr>
            <w:noProof/>
            <w:webHidden/>
          </w:rPr>
          <w:fldChar w:fldCharType="begin"/>
        </w:r>
        <w:r w:rsidR="00786B03">
          <w:rPr>
            <w:noProof/>
            <w:webHidden/>
          </w:rPr>
          <w:instrText xml:space="preserve"> PAGEREF _Toc448911463 \h </w:instrText>
        </w:r>
        <w:r w:rsidR="00786B03">
          <w:rPr>
            <w:noProof/>
            <w:webHidden/>
          </w:rPr>
        </w:r>
        <w:r w:rsidR="00786B03">
          <w:rPr>
            <w:noProof/>
            <w:webHidden/>
          </w:rPr>
          <w:fldChar w:fldCharType="separate"/>
        </w:r>
        <w:r w:rsidR="00786B03">
          <w:rPr>
            <w:noProof/>
            <w:webHidden/>
          </w:rPr>
          <w:t>2</w:t>
        </w:r>
        <w:r w:rsidR="00786B03">
          <w:rPr>
            <w:noProof/>
            <w:webHidden/>
          </w:rPr>
          <w:fldChar w:fldCharType="end"/>
        </w:r>
      </w:hyperlink>
    </w:p>
    <w:p w14:paraId="30CADA80" w14:textId="77777777" w:rsidR="00786B03" w:rsidRDefault="00D45C6E">
      <w:pPr>
        <w:pStyle w:val="TOC1"/>
        <w:rPr>
          <w:rFonts w:asciiTheme="minorHAnsi" w:eastAsiaTheme="minorEastAsia" w:hAnsiTheme="minorHAnsi"/>
          <w:b w:val="0"/>
          <w:noProof/>
          <w:sz w:val="22"/>
        </w:rPr>
      </w:pPr>
      <w:hyperlink w:anchor="_Toc448911464" w:history="1">
        <w:r w:rsidR="00786B03" w:rsidRPr="00CF2509">
          <w:rPr>
            <w:rStyle w:val="Hyperlink"/>
            <w:noProof/>
          </w:rPr>
          <w:t>3.</w:t>
        </w:r>
        <w:r w:rsidR="00786B03">
          <w:rPr>
            <w:rFonts w:asciiTheme="minorHAnsi" w:eastAsiaTheme="minorEastAsia" w:hAnsiTheme="minorHAnsi"/>
            <w:b w:val="0"/>
            <w:noProof/>
            <w:sz w:val="22"/>
          </w:rPr>
          <w:tab/>
        </w:r>
        <w:r w:rsidR="00786B03" w:rsidRPr="00CF2509">
          <w:rPr>
            <w:rStyle w:val="Hyperlink"/>
            <w:noProof/>
          </w:rPr>
          <w:t>Configuring and Using the FTL and JIRA Environment</w:t>
        </w:r>
        <w:r w:rsidR="00786B03">
          <w:rPr>
            <w:noProof/>
            <w:webHidden/>
          </w:rPr>
          <w:tab/>
        </w:r>
        <w:r w:rsidR="00786B03">
          <w:rPr>
            <w:noProof/>
            <w:webHidden/>
          </w:rPr>
          <w:fldChar w:fldCharType="begin"/>
        </w:r>
        <w:r w:rsidR="00786B03">
          <w:rPr>
            <w:noProof/>
            <w:webHidden/>
          </w:rPr>
          <w:instrText xml:space="preserve"> PAGEREF _Toc448911464 \h </w:instrText>
        </w:r>
        <w:r w:rsidR="00786B03">
          <w:rPr>
            <w:noProof/>
            <w:webHidden/>
          </w:rPr>
        </w:r>
        <w:r w:rsidR="00786B03">
          <w:rPr>
            <w:noProof/>
            <w:webHidden/>
          </w:rPr>
          <w:fldChar w:fldCharType="separate"/>
        </w:r>
        <w:r w:rsidR="00786B03">
          <w:rPr>
            <w:noProof/>
            <w:webHidden/>
          </w:rPr>
          <w:t>2</w:t>
        </w:r>
        <w:r w:rsidR="00786B03">
          <w:rPr>
            <w:noProof/>
            <w:webHidden/>
          </w:rPr>
          <w:fldChar w:fldCharType="end"/>
        </w:r>
      </w:hyperlink>
    </w:p>
    <w:p w14:paraId="712D3FCE" w14:textId="77777777" w:rsidR="00786B03" w:rsidRDefault="00D45C6E">
      <w:pPr>
        <w:pStyle w:val="TOC2"/>
        <w:tabs>
          <w:tab w:val="left" w:pos="880"/>
          <w:tab w:val="right" w:leader="dot" w:pos="9350"/>
        </w:tabs>
        <w:rPr>
          <w:rFonts w:asciiTheme="minorHAnsi" w:eastAsiaTheme="minorEastAsia" w:hAnsiTheme="minorHAnsi"/>
          <w:b w:val="0"/>
          <w:noProof/>
          <w:sz w:val="22"/>
        </w:rPr>
      </w:pPr>
      <w:hyperlink w:anchor="_Toc448911465" w:history="1">
        <w:r w:rsidR="00786B03" w:rsidRPr="00CF2509">
          <w:rPr>
            <w:rStyle w:val="Hyperlink"/>
            <w:noProof/>
          </w:rPr>
          <w:t>3.1</w:t>
        </w:r>
        <w:r w:rsidR="00786B03">
          <w:rPr>
            <w:rFonts w:asciiTheme="minorHAnsi" w:eastAsiaTheme="minorEastAsia" w:hAnsiTheme="minorHAnsi"/>
            <w:b w:val="0"/>
            <w:noProof/>
            <w:sz w:val="22"/>
          </w:rPr>
          <w:tab/>
        </w:r>
        <w:r w:rsidR="00786B03" w:rsidRPr="00CF2509">
          <w:rPr>
            <w:rStyle w:val="Hyperlink"/>
            <w:noProof/>
          </w:rPr>
          <w:t>Source Code Repository Overview</w:t>
        </w:r>
        <w:r w:rsidR="00786B03">
          <w:rPr>
            <w:noProof/>
            <w:webHidden/>
          </w:rPr>
          <w:tab/>
        </w:r>
        <w:r w:rsidR="00786B03">
          <w:rPr>
            <w:noProof/>
            <w:webHidden/>
          </w:rPr>
          <w:fldChar w:fldCharType="begin"/>
        </w:r>
        <w:r w:rsidR="00786B03">
          <w:rPr>
            <w:noProof/>
            <w:webHidden/>
          </w:rPr>
          <w:instrText xml:space="preserve"> PAGEREF _Toc448911465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6FF5C3D5"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466" w:history="1">
        <w:r w:rsidR="00786B03" w:rsidRPr="00CF2509">
          <w:rPr>
            <w:rStyle w:val="Hyperlink"/>
            <w:noProof/>
          </w:rPr>
          <w:t>3.1.1</w:t>
        </w:r>
        <w:r w:rsidR="00786B03">
          <w:rPr>
            <w:rFonts w:asciiTheme="minorHAnsi" w:eastAsiaTheme="minorEastAsia" w:hAnsiTheme="minorHAnsi"/>
            <w:b w:val="0"/>
            <w:noProof/>
            <w:sz w:val="22"/>
          </w:rPr>
          <w:tab/>
        </w:r>
        <w:r w:rsidR="00786B03" w:rsidRPr="00CF2509">
          <w:rPr>
            <w:rStyle w:val="Hyperlink"/>
            <w:noProof/>
          </w:rPr>
          <w:t>Tool Source Control Overview</w:t>
        </w:r>
        <w:r w:rsidR="00786B03">
          <w:rPr>
            <w:noProof/>
            <w:webHidden/>
          </w:rPr>
          <w:tab/>
        </w:r>
        <w:r w:rsidR="00786B03">
          <w:rPr>
            <w:noProof/>
            <w:webHidden/>
          </w:rPr>
          <w:fldChar w:fldCharType="begin"/>
        </w:r>
        <w:r w:rsidR="00786B03">
          <w:rPr>
            <w:noProof/>
            <w:webHidden/>
          </w:rPr>
          <w:instrText xml:space="preserve"> PAGEREF _Toc448911466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4266C847" w14:textId="77777777" w:rsidR="00786B03" w:rsidRDefault="00D45C6E">
      <w:pPr>
        <w:pStyle w:val="TOC2"/>
        <w:tabs>
          <w:tab w:val="left" w:pos="880"/>
          <w:tab w:val="right" w:leader="dot" w:pos="9350"/>
        </w:tabs>
        <w:rPr>
          <w:rFonts w:asciiTheme="minorHAnsi" w:eastAsiaTheme="minorEastAsia" w:hAnsiTheme="minorHAnsi"/>
          <w:b w:val="0"/>
          <w:noProof/>
          <w:sz w:val="22"/>
        </w:rPr>
      </w:pPr>
      <w:hyperlink w:anchor="_Toc448911467" w:history="1">
        <w:r w:rsidR="00786B03" w:rsidRPr="00CF2509">
          <w:rPr>
            <w:rStyle w:val="Hyperlink"/>
            <w:noProof/>
          </w:rPr>
          <w:t>3.2</w:t>
        </w:r>
        <w:r w:rsidR="00786B03">
          <w:rPr>
            <w:rFonts w:asciiTheme="minorHAnsi" w:eastAsiaTheme="minorEastAsia" w:hAnsiTheme="minorHAnsi"/>
            <w:b w:val="0"/>
            <w:noProof/>
            <w:sz w:val="22"/>
          </w:rPr>
          <w:tab/>
        </w:r>
        <w:r w:rsidR="00786B03" w:rsidRPr="00CF2509">
          <w:rPr>
            <w:rStyle w:val="Hyperlink"/>
            <w:noProof/>
          </w:rPr>
          <w:t>Checking Files into Source Code Repository</w:t>
        </w:r>
        <w:r w:rsidR="00786B03">
          <w:rPr>
            <w:noProof/>
            <w:webHidden/>
          </w:rPr>
          <w:tab/>
        </w:r>
        <w:r w:rsidR="00786B03">
          <w:rPr>
            <w:noProof/>
            <w:webHidden/>
          </w:rPr>
          <w:fldChar w:fldCharType="begin"/>
        </w:r>
        <w:r w:rsidR="00786B03">
          <w:rPr>
            <w:noProof/>
            <w:webHidden/>
          </w:rPr>
          <w:instrText xml:space="preserve"> PAGEREF _Toc448911467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7C1E160B"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468" w:history="1">
        <w:r w:rsidR="00786B03" w:rsidRPr="00CF2509">
          <w:rPr>
            <w:rStyle w:val="Hyperlink"/>
            <w:noProof/>
          </w:rPr>
          <w:t>3.2.1</w:t>
        </w:r>
        <w:r w:rsidR="00786B03">
          <w:rPr>
            <w:rFonts w:asciiTheme="minorHAnsi" w:eastAsiaTheme="minorEastAsia" w:hAnsiTheme="minorHAnsi"/>
            <w:b w:val="0"/>
            <w:noProof/>
            <w:sz w:val="22"/>
          </w:rPr>
          <w:tab/>
        </w:r>
        <w:r w:rsidR="00786B03" w:rsidRPr="00CF2509">
          <w:rPr>
            <w:rStyle w:val="Hyperlink"/>
            <w:noProof/>
          </w:rPr>
          <w:t>Refresh Remote Changes</w:t>
        </w:r>
        <w:r w:rsidR="00786B03">
          <w:rPr>
            <w:noProof/>
            <w:webHidden/>
          </w:rPr>
          <w:tab/>
        </w:r>
        <w:r w:rsidR="00786B03">
          <w:rPr>
            <w:noProof/>
            <w:webHidden/>
          </w:rPr>
          <w:fldChar w:fldCharType="begin"/>
        </w:r>
        <w:r w:rsidR="00786B03">
          <w:rPr>
            <w:noProof/>
            <w:webHidden/>
          </w:rPr>
          <w:instrText xml:space="preserve"> PAGEREF _Toc448911468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2940A46D"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469" w:history="1">
        <w:r w:rsidR="00786B03" w:rsidRPr="00CF2509">
          <w:rPr>
            <w:rStyle w:val="Hyperlink"/>
            <w:noProof/>
          </w:rPr>
          <w:t>3.2.2</w:t>
        </w:r>
        <w:r w:rsidR="00786B03">
          <w:rPr>
            <w:rFonts w:asciiTheme="minorHAnsi" w:eastAsiaTheme="minorEastAsia" w:hAnsiTheme="minorHAnsi"/>
            <w:b w:val="0"/>
            <w:noProof/>
            <w:sz w:val="22"/>
          </w:rPr>
          <w:tab/>
        </w:r>
        <w:r w:rsidR="00786B03" w:rsidRPr="00CF2509">
          <w:rPr>
            <w:rStyle w:val="Hyperlink"/>
            <w:noProof/>
          </w:rPr>
          <w:t>Refresh Sandbox</w:t>
        </w:r>
        <w:r w:rsidR="00786B03">
          <w:rPr>
            <w:noProof/>
            <w:webHidden/>
          </w:rPr>
          <w:tab/>
        </w:r>
        <w:r w:rsidR="00786B03">
          <w:rPr>
            <w:noProof/>
            <w:webHidden/>
          </w:rPr>
          <w:fldChar w:fldCharType="begin"/>
        </w:r>
        <w:r w:rsidR="00786B03">
          <w:rPr>
            <w:noProof/>
            <w:webHidden/>
          </w:rPr>
          <w:instrText xml:space="preserve"> PAGEREF _Toc448911469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2FF0A9F6"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470" w:history="1">
        <w:r w:rsidR="00786B03" w:rsidRPr="00CF2509">
          <w:rPr>
            <w:rStyle w:val="Hyperlink"/>
            <w:noProof/>
          </w:rPr>
          <w:t>3.2.3</w:t>
        </w:r>
        <w:r w:rsidR="00786B03">
          <w:rPr>
            <w:rFonts w:asciiTheme="minorHAnsi" w:eastAsiaTheme="minorEastAsia" w:hAnsiTheme="minorHAnsi"/>
            <w:b w:val="0"/>
            <w:noProof/>
            <w:sz w:val="22"/>
          </w:rPr>
          <w:tab/>
        </w:r>
        <w:r w:rsidR="00786B03" w:rsidRPr="00CF2509">
          <w:rPr>
            <w:rStyle w:val="Hyperlink"/>
            <w:noProof/>
          </w:rPr>
          <w:t>Check-in and Deliver</w:t>
        </w:r>
        <w:r w:rsidR="00786B03">
          <w:rPr>
            <w:noProof/>
            <w:webHidden/>
          </w:rPr>
          <w:tab/>
        </w:r>
        <w:r w:rsidR="00786B03">
          <w:rPr>
            <w:noProof/>
            <w:webHidden/>
          </w:rPr>
          <w:fldChar w:fldCharType="begin"/>
        </w:r>
        <w:r w:rsidR="00786B03">
          <w:rPr>
            <w:noProof/>
            <w:webHidden/>
          </w:rPr>
          <w:instrText xml:space="preserve"> PAGEREF _Toc448911470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3EB51D55"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471" w:history="1">
        <w:r w:rsidR="00786B03" w:rsidRPr="00CF2509">
          <w:rPr>
            <w:rStyle w:val="Hyperlink"/>
            <w:noProof/>
          </w:rPr>
          <w:t>3.2.4</w:t>
        </w:r>
        <w:r w:rsidR="00786B03">
          <w:rPr>
            <w:rFonts w:asciiTheme="minorHAnsi" w:eastAsiaTheme="minorEastAsia" w:hAnsiTheme="minorHAnsi"/>
            <w:b w:val="0"/>
            <w:noProof/>
            <w:sz w:val="22"/>
          </w:rPr>
          <w:tab/>
        </w:r>
        <w:r w:rsidR="00786B03" w:rsidRPr="00CF2509">
          <w:rPr>
            <w:rStyle w:val="Hyperlink"/>
            <w:noProof/>
          </w:rPr>
          <w:t>Resolving File Conflicts</w:t>
        </w:r>
        <w:r w:rsidR="00786B03">
          <w:rPr>
            <w:noProof/>
            <w:webHidden/>
          </w:rPr>
          <w:tab/>
        </w:r>
        <w:r w:rsidR="00786B03">
          <w:rPr>
            <w:noProof/>
            <w:webHidden/>
          </w:rPr>
          <w:fldChar w:fldCharType="begin"/>
        </w:r>
        <w:r w:rsidR="00786B03">
          <w:rPr>
            <w:noProof/>
            <w:webHidden/>
          </w:rPr>
          <w:instrText xml:space="preserve"> PAGEREF _Toc448911471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45330CFC"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472" w:history="1">
        <w:r w:rsidR="00786B03" w:rsidRPr="00CF2509">
          <w:rPr>
            <w:rStyle w:val="Hyperlink"/>
            <w:noProof/>
          </w:rPr>
          <w:t>3.2.5</w:t>
        </w:r>
        <w:r w:rsidR="00786B03">
          <w:rPr>
            <w:rFonts w:asciiTheme="minorHAnsi" w:eastAsiaTheme="minorEastAsia" w:hAnsiTheme="minorHAnsi"/>
            <w:b w:val="0"/>
            <w:noProof/>
            <w:sz w:val="22"/>
          </w:rPr>
          <w:tab/>
        </w:r>
        <w:r w:rsidR="00786B03" w:rsidRPr="00CF2509">
          <w:rPr>
            <w:rStyle w:val="Hyperlink"/>
            <w:noProof/>
          </w:rPr>
          <w:t>Configuring an External Compare Tool</w:t>
        </w:r>
        <w:r w:rsidR="00786B03">
          <w:rPr>
            <w:noProof/>
            <w:webHidden/>
          </w:rPr>
          <w:tab/>
        </w:r>
        <w:r w:rsidR="00786B03">
          <w:rPr>
            <w:noProof/>
            <w:webHidden/>
          </w:rPr>
          <w:fldChar w:fldCharType="begin"/>
        </w:r>
        <w:r w:rsidR="00786B03">
          <w:rPr>
            <w:noProof/>
            <w:webHidden/>
          </w:rPr>
          <w:instrText xml:space="preserve"> PAGEREF _Toc448911472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528607D9" w14:textId="77777777" w:rsidR="00786B03" w:rsidRDefault="00D45C6E">
      <w:pPr>
        <w:pStyle w:val="TOC2"/>
        <w:tabs>
          <w:tab w:val="left" w:pos="880"/>
          <w:tab w:val="right" w:leader="dot" w:pos="9350"/>
        </w:tabs>
        <w:rPr>
          <w:rFonts w:asciiTheme="minorHAnsi" w:eastAsiaTheme="minorEastAsia" w:hAnsiTheme="minorHAnsi"/>
          <w:b w:val="0"/>
          <w:noProof/>
          <w:sz w:val="22"/>
        </w:rPr>
      </w:pPr>
      <w:hyperlink w:anchor="_Toc448911473" w:history="1">
        <w:r w:rsidR="00786B03" w:rsidRPr="00CF2509">
          <w:rPr>
            <w:rStyle w:val="Hyperlink"/>
            <w:noProof/>
          </w:rPr>
          <w:t>3.3</w:t>
        </w:r>
        <w:r w:rsidR="00786B03">
          <w:rPr>
            <w:rFonts w:asciiTheme="minorHAnsi" w:eastAsiaTheme="minorEastAsia" w:hAnsiTheme="minorHAnsi"/>
            <w:b w:val="0"/>
            <w:noProof/>
            <w:sz w:val="22"/>
          </w:rPr>
          <w:tab/>
        </w:r>
        <w:r w:rsidR="00786B03" w:rsidRPr="00CF2509">
          <w:rPr>
            <w:rStyle w:val="Hyperlink"/>
            <w:noProof/>
          </w:rPr>
          <w:t>Creating and Managing Work Items in JIRA</w:t>
        </w:r>
        <w:r w:rsidR="00786B03">
          <w:rPr>
            <w:noProof/>
            <w:webHidden/>
          </w:rPr>
          <w:tab/>
        </w:r>
        <w:r w:rsidR="00786B03">
          <w:rPr>
            <w:noProof/>
            <w:webHidden/>
          </w:rPr>
          <w:fldChar w:fldCharType="begin"/>
        </w:r>
        <w:r w:rsidR="00786B03">
          <w:rPr>
            <w:noProof/>
            <w:webHidden/>
          </w:rPr>
          <w:instrText xml:space="preserve"> PAGEREF _Toc448911473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7AE7E3AC"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474" w:history="1">
        <w:r w:rsidR="00786B03" w:rsidRPr="00CF2509">
          <w:rPr>
            <w:rStyle w:val="Hyperlink"/>
            <w:noProof/>
          </w:rPr>
          <w:t>3.3.1</w:t>
        </w:r>
        <w:r w:rsidR="00786B03">
          <w:rPr>
            <w:rFonts w:asciiTheme="minorHAnsi" w:eastAsiaTheme="minorEastAsia" w:hAnsiTheme="minorHAnsi"/>
            <w:b w:val="0"/>
            <w:noProof/>
            <w:sz w:val="22"/>
          </w:rPr>
          <w:tab/>
        </w:r>
        <w:r w:rsidR="00786B03" w:rsidRPr="00CF2509">
          <w:rPr>
            <w:rStyle w:val="Hyperlink"/>
            <w:noProof/>
          </w:rPr>
          <w:t>Creating Work Items</w:t>
        </w:r>
        <w:r w:rsidR="00786B03">
          <w:rPr>
            <w:noProof/>
            <w:webHidden/>
          </w:rPr>
          <w:tab/>
        </w:r>
        <w:r w:rsidR="00786B03">
          <w:rPr>
            <w:noProof/>
            <w:webHidden/>
          </w:rPr>
          <w:fldChar w:fldCharType="begin"/>
        </w:r>
        <w:r w:rsidR="00786B03">
          <w:rPr>
            <w:noProof/>
            <w:webHidden/>
          </w:rPr>
          <w:instrText xml:space="preserve"> PAGEREF _Toc448911474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2D164781"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475" w:history="1">
        <w:r w:rsidR="00786B03" w:rsidRPr="00CF2509">
          <w:rPr>
            <w:rStyle w:val="Hyperlink"/>
            <w:noProof/>
          </w:rPr>
          <w:t>3.3.2</w:t>
        </w:r>
        <w:r w:rsidR="00786B03">
          <w:rPr>
            <w:rFonts w:asciiTheme="minorHAnsi" w:eastAsiaTheme="minorEastAsia" w:hAnsiTheme="minorHAnsi"/>
            <w:b w:val="0"/>
            <w:noProof/>
            <w:sz w:val="22"/>
          </w:rPr>
          <w:tab/>
        </w:r>
        <w:r w:rsidR="00786B03" w:rsidRPr="00CF2509">
          <w:rPr>
            <w:rStyle w:val="Hyperlink"/>
            <w:noProof/>
          </w:rPr>
          <w:t>Adding Links, Subscribers, and Approvers</w:t>
        </w:r>
        <w:r w:rsidR="00786B03">
          <w:rPr>
            <w:noProof/>
            <w:webHidden/>
          </w:rPr>
          <w:tab/>
        </w:r>
        <w:r w:rsidR="00786B03">
          <w:rPr>
            <w:noProof/>
            <w:webHidden/>
          </w:rPr>
          <w:fldChar w:fldCharType="begin"/>
        </w:r>
        <w:r w:rsidR="00786B03">
          <w:rPr>
            <w:noProof/>
            <w:webHidden/>
          </w:rPr>
          <w:instrText xml:space="preserve"> PAGEREF _Toc448911475 \h </w:instrText>
        </w:r>
        <w:r w:rsidR="00786B03">
          <w:rPr>
            <w:noProof/>
            <w:webHidden/>
          </w:rPr>
        </w:r>
        <w:r w:rsidR="00786B03">
          <w:rPr>
            <w:noProof/>
            <w:webHidden/>
          </w:rPr>
          <w:fldChar w:fldCharType="separate"/>
        </w:r>
        <w:r w:rsidR="00786B03">
          <w:rPr>
            <w:noProof/>
            <w:webHidden/>
          </w:rPr>
          <w:t>4</w:t>
        </w:r>
        <w:r w:rsidR="00786B03">
          <w:rPr>
            <w:noProof/>
            <w:webHidden/>
          </w:rPr>
          <w:fldChar w:fldCharType="end"/>
        </w:r>
      </w:hyperlink>
    </w:p>
    <w:p w14:paraId="4AC1E9D1"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476" w:history="1">
        <w:r w:rsidR="00786B03" w:rsidRPr="00CF2509">
          <w:rPr>
            <w:rStyle w:val="Hyperlink"/>
            <w:noProof/>
          </w:rPr>
          <w:t>3.3.3</w:t>
        </w:r>
        <w:r w:rsidR="00786B03">
          <w:rPr>
            <w:rFonts w:asciiTheme="minorHAnsi" w:eastAsiaTheme="minorEastAsia" w:hAnsiTheme="minorHAnsi"/>
            <w:b w:val="0"/>
            <w:noProof/>
            <w:sz w:val="22"/>
          </w:rPr>
          <w:tab/>
        </w:r>
        <w:r w:rsidR="00786B03" w:rsidRPr="00CF2509">
          <w:rPr>
            <w:rStyle w:val="Hyperlink"/>
            <w:noProof/>
          </w:rPr>
          <w:t>Notes for Creating Work Items</w:t>
        </w:r>
        <w:r w:rsidR="00786B03">
          <w:rPr>
            <w:noProof/>
            <w:webHidden/>
          </w:rPr>
          <w:tab/>
        </w:r>
        <w:r w:rsidR="00786B03">
          <w:rPr>
            <w:noProof/>
            <w:webHidden/>
          </w:rPr>
          <w:fldChar w:fldCharType="begin"/>
        </w:r>
        <w:r w:rsidR="00786B03">
          <w:rPr>
            <w:noProof/>
            <w:webHidden/>
          </w:rPr>
          <w:instrText xml:space="preserve"> PAGEREF _Toc448911476 \h </w:instrText>
        </w:r>
        <w:r w:rsidR="00786B03">
          <w:rPr>
            <w:noProof/>
            <w:webHidden/>
          </w:rPr>
        </w:r>
        <w:r w:rsidR="00786B03">
          <w:rPr>
            <w:noProof/>
            <w:webHidden/>
          </w:rPr>
          <w:fldChar w:fldCharType="separate"/>
        </w:r>
        <w:r w:rsidR="00786B03">
          <w:rPr>
            <w:noProof/>
            <w:webHidden/>
          </w:rPr>
          <w:t>4</w:t>
        </w:r>
        <w:r w:rsidR="00786B03">
          <w:rPr>
            <w:noProof/>
            <w:webHidden/>
          </w:rPr>
          <w:fldChar w:fldCharType="end"/>
        </w:r>
      </w:hyperlink>
    </w:p>
    <w:p w14:paraId="0C33DB7C"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477" w:history="1">
        <w:r w:rsidR="00786B03" w:rsidRPr="00CF2509">
          <w:rPr>
            <w:rStyle w:val="Hyperlink"/>
            <w:noProof/>
          </w:rPr>
          <w:t>3.3.4</w:t>
        </w:r>
        <w:r w:rsidR="00786B03">
          <w:rPr>
            <w:rFonts w:asciiTheme="minorHAnsi" w:eastAsiaTheme="minorEastAsia" w:hAnsiTheme="minorHAnsi"/>
            <w:b w:val="0"/>
            <w:noProof/>
            <w:sz w:val="22"/>
          </w:rPr>
          <w:tab/>
        </w:r>
        <w:r w:rsidR="00786B03" w:rsidRPr="00CF2509">
          <w:rPr>
            <w:rStyle w:val="Hyperlink"/>
            <w:noProof/>
          </w:rPr>
          <w:t>Updating Tasks as You Work on Them</w:t>
        </w:r>
        <w:r w:rsidR="00786B03">
          <w:rPr>
            <w:noProof/>
            <w:webHidden/>
          </w:rPr>
          <w:tab/>
        </w:r>
        <w:r w:rsidR="00786B03">
          <w:rPr>
            <w:noProof/>
            <w:webHidden/>
          </w:rPr>
          <w:fldChar w:fldCharType="begin"/>
        </w:r>
        <w:r w:rsidR="00786B03">
          <w:rPr>
            <w:noProof/>
            <w:webHidden/>
          </w:rPr>
          <w:instrText xml:space="preserve"> PAGEREF _Toc448911477 \h </w:instrText>
        </w:r>
        <w:r w:rsidR="00786B03">
          <w:rPr>
            <w:noProof/>
            <w:webHidden/>
          </w:rPr>
        </w:r>
        <w:r w:rsidR="00786B03">
          <w:rPr>
            <w:noProof/>
            <w:webHidden/>
          </w:rPr>
          <w:fldChar w:fldCharType="separate"/>
        </w:r>
        <w:r w:rsidR="00786B03">
          <w:rPr>
            <w:noProof/>
            <w:webHidden/>
          </w:rPr>
          <w:t>5</w:t>
        </w:r>
        <w:r w:rsidR="00786B03">
          <w:rPr>
            <w:noProof/>
            <w:webHidden/>
          </w:rPr>
          <w:fldChar w:fldCharType="end"/>
        </w:r>
      </w:hyperlink>
    </w:p>
    <w:p w14:paraId="3C77CE62"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478" w:history="1">
        <w:r w:rsidR="00786B03" w:rsidRPr="00CF2509">
          <w:rPr>
            <w:rStyle w:val="Hyperlink"/>
            <w:noProof/>
          </w:rPr>
          <w:t>3.3.5</w:t>
        </w:r>
        <w:r w:rsidR="00786B03">
          <w:rPr>
            <w:rFonts w:asciiTheme="minorHAnsi" w:eastAsiaTheme="minorEastAsia" w:hAnsiTheme="minorHAnsi"/>
            <w:b w:val="0"/>
            <w:noProof/>
            <w:sz w:val="22"/>
          </w:rPr>
          <w:tab/>
        </w:r>
        <w:r w:rsidR="00786B03" w:rsidRPr="00CF2509">
          <w:rPr>
            <w:rStyle w:val="Hyperlink"/>
            <w:noProof/>
          </w:rPr>
          <w:t>Extending Stories across Sprints</w:t>
        </w:r>
        <w:r w:rsidR="00786B03">
          <w:rPr>
            <w:noProof/>
            <w:webHidden/>
          </w:rPr>
          <w:tab/>
        </w:r>
        <w:r w:rsidR="00786B03">
          <w:rPr>
            <w:noProof/>
            <w:webHidden/>
          </w:rPr>
          <w:fldChar w:fldCharType="begin"/>
        </w:r>
        <w:r w:rsidR="00786B03">
          <w:rPr>
            <w:noProof/>
            <w:webHidden/>
          </w:rPr>
          <w:instrText xml:space="preserve"> PAGEREF _Toc448911478 \h </w:instrText>
        </w:r>
        <w:r w:rsidR="00786B03">
          <w:rPr>
            <w:noProof/>
            <w:webHidden/>
          </w:rPr>
        </w:r>
        <w:r w:rsidR="00786B03">
          <w:rPr>
            <w:noProof/>
            <w:webHidden/>
          </w:rPr>
          <w:fldChar w:fldCharType="separate"/>
        </w:r>
        <w:r w:rsidR="00786B03">
          <w:rPr>
            <w:noProof/>
            <w:webHidden/>
          </w:rPr>
          <w:t>5</w:t>
        </w:r>
        <w:r w:rsidR="00786B03">
          <w:rPr>
            <w:noProof/>
            <w:webHidden/>
          </w:rPr>
          <w:fldChar w:fldCharType="end"/>
        </w:r>
      </w:hyperlink>
    </w:p>
    <w:p w14:paraId="5B355121"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479" w:history="1">
        <w:r w:rsidR="00786B03" w:rsidRPr="00CF2509">
          <w:rPr>
            <w:rStyle w:val="Hyperlink"/>
            <w:noProof/>
          </w:rPr>
          <w:t>3.3.6</w:t>
        </w:r>
        <w:r w:rsidR="00786B03">
          <w:rPr>
            <w:rFonts w:asciiTheme="minorHAnsi" w:eastAsiaTheme="minorEastAsia" w:hAnsiTheme="minorHAnsi"/>
            <w:b w:val="0"/>
            <w:noProof/>
            <w:sz w:val="22"/>
          </w:rPr>
          <w:tab/>
        </w:r>
        <w:r w:rsidR="00786B03" w:rsidRPr="00CF2509">
          <w:rPr>
            <w:rStyle w:val="Hyperlink"/>
            <w:noProof/>
          </w:rPr>
          <w:t>Closing Out Stories</w:t>
        </w:r>
        <w:r w:rsidR="00786B03">
          <w:rPr>
            <w:noProof/>
            <w:webHidden/>
          </w:rPr>
          <w:tab/>
        </w:r>
        <w:r w:rsidR="00786B03">
          <w:rPr>
            <w:noProof/>
            <w:webHidden/>
          </w:rPr>
          <w:fldChar w:fldCharType="begin"/>
        </w:r>
        <w:r w:rsidR="00786B03">
          <w:rPr>
            <w:noProof/>
            <w:webHidden/>
          </w:rPr>
          <w:instrText xml:space="preserve"> PAGEREF _Toc448911479 \h </w:instrText>
        </w:r>
        <w:r w:rsidR="00786B03">
          <w:rPr>
            <w:noProof/>
            <w:webHidden/>
          </w:rPr>
        </w:r>
        <w:r w:rsidR="00786B03">
          <w:rPr>
            <w:noProof/>
            <w:webHidden/>
          </w:rPr>
          <w:fldChar w:fldCharType="separate"/>
        </w:r>
        <w:r w:rsidR="00786B03">
          <w:rPr>
            <w:noProof/>
            <w:webHidden/>
          </w:rPr>
          <w:t>5</w:t>
        </w:r>
        <w:r w:rsidR="00786B03">
          <w:rPr>
            <w:noProof/>
            <w:webHidden/>
          </w:rPr>
          <w:fldChar w:fldCharType="end"/>
        </w:r>
      </w:hyperlink>
    </w:p>
    <w:p w14:paraId="27763C6D" w14:textId="77777777" w:rsidR="00786B03" w:rsidRDefault="00D45C6E">
      <w:pPr>
        <w:pStyle w:val="TOC2"/>
        <w:tabs>
          <w:tab w:val="left" w:pos="880"/>
          <w:tab w:val="right" w:leader="dot" w:pos="9350"/>
        </w:tabs>
        <w:rPr>
          <w:rFonts w:asciiTheme="minorHAnsi" w:eastAsiaTheme="minorEastAsia" w:hAnsiTheme="minorHAnsi"/>
          <w:b w:val="0"/>
          <w:noProof/>
          <w:sz w:val="22"/>
        </w:rPr>
      </w:pPr>
      <w:hyperlink w:anchor="_Toc448911480" w:history="1">
        <w:r w:rsidR="00786B03" w:rsidRPr="00CF2509">
          <w:rPr>
            <w:rStyle w:val="Hyperlink"/>
            <w:noProof/>
          </w:rPr>
          <w:t>3.4</w:t>
        </w:r>
        <w:r w:rsidR="00786B03">
          <w:rPr>
            <w:rFonts w:asciiTheme="minorHAnsi" w:eastAsiaTheme="minorEastAsia" w:hAnsiTheme="minorHAnsi"/>
            <w:b w:val="0"/>
            <w:noProof/>
            <w:sz w:val="22"/>
          </w:rPr>
          <w:tab/>
        </w:r>
        <w:r w:rsidR="00786B03" w:rsidRPr="00CF2509">
          <w:rPr>
            <w:rStyle w:val="Hyperlink"/>
            <w:noProof/>
          </w:rPr>
          <w:t>Planning Procedures</w:t>
        </w:r>
        <w:r w:rsidR="00786B03">
          <w:rPr>
            <w:noProof/>
            <w:webHidden/>
          </w:rPr>
          <w:tab/>
        </w:r>
        <w:r w:rsidR="00786B03">
          <w:rPr>
            <w:noProof/>
            <w:webHidden/>
          </w:rPr>
          <w:fldChar w:fldCharType="begin"/>
        </w:r>
        <w:r w:rsidR="00786B03">
          <w:rPr>
            <w:noProof/>
            <w:webHidden/>
          </w:rPr>
          <w:instrText xml:space="preserve"> PAGEREF _Toc448911480 \h </w:instrText>
        </w:r>
        <w:r w:rsidR="00786B03">
          <w:rPr>
            <w:noProof/>
            <w:webHidden/>
          </w:rPr>
        </w:r>
        <w:r w:rsidR="00786B03">
          <w:rPr>
            <w:noProof/>
            <w:webHidden/>
          </w:rPr>
          <w:fldChar w:fldCharType="separate"/>
        </w:r>
        <w:r w:rsidR="00786B03">
          <w:rPr>
            <w:noProof/>
            <w:webHidden/>
          </w:rPr>
          <w:t>5</w:t>
        </w:r>
        <w:r w:rsidR="00786B03">
          <w:rPr>
            <w:noProof/>
            <w:webHidden/>
          </w:rPr>
          <w:fldChar w:fldCharType="end"/>
        </w:r>
      </w:hyperlink>
    </w:p>
    <w:p w14:paraId="7DF8E87A"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481" w:history="1">
        <w:r w:rsidR="00786B03" w:rsidRPr="00CF2509">
          <w:rPr>
            <w:rStyle w:val="Hyperlink"/>
            <w:noProof/>
          </w:rPr>
          <w:t>3.4.1</w:t>
        </w:r>
        <w:r w:rsidR="00786B03">
          <w:rPr>
            <w:rFonts w:asciiTheme="minorHAnsi" w:eastAsiaTheme="minorEastAsia" w:hAnsiTheme="minorHAnsi"/>
            <w:b w:val="0"/>
            <w:noProof/>
            <w:sz w:val="22"/>
          </w:rPr>
          <w:tab/>
        </w:r>
        <w:r w:rsidR="00786B03" w:rsidRPr="00CF2509">
          <w:rPr>
            <w:rStyle w:val="Hyperlink"/>
            <w:noProof/>
          </w:rPr>
          <w:t>Determining Sprint Planning Tasks</w:t>
        </w:r>
        <w:r w:rsidR="00786B03">
          <w:rPr>
            <w:noProof/>
            <w:webHidden/>
          </w:rPr>
          <w:tab/>
        </w:r>
        <w:r w:rsidR="00786B03">
          <w:rPr>
            <w:noProof/>
            <w:webHidden/>
          </w:rPr>
          <w:fldChar w:fldCharType="begin"/>
        </w:r>
        <w:r w:rsidR="00786B03">
          <w:rPr>
            <w:noProof/>
            <w:webHidden/>
          </w:rPr>
          <w:instrText xml:space="preserve"> PAGEREF _Toc448911481 \h </w:instrText>
        </w:r>
        <w:r w:rsidR="00786B03">
          <w:rPr>
            <w:noProof/>
            <w:webHidden/>
          </w:rPr>
        </w:r>
        <w:r w:rsidR="00786B03">
          <w:rPr>
            <w:noProof/>
            <w:webHidden/>
          </w:rPr>
          <w:fldChar w:fldCharType="separate"/>
        </w:r>
        <w:r w:rsidR="00786B03">
          <w:rPr>
            <w:noProof/>
            <w:webHidden/>
          </w:rPr>
          <w:t>6</w:t>
        </w:r>
        <w:r w:rsidR="00786B03">
          <w:rPr>
            <w:noProof/>
            <w:webHidden/>
          </w:rPr>
          <w:fldChar w:fldCharType="end"/>
        </w:r>
      </w:hyperlink>
    </w:p>
    <w:p w14:paraId="50FB8A14"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482" w:history="1">
        <w:r w:rsidR="00786B03" w:rsidRPr="00CF2509">
          <w:rPr>
            <w:rStyle w:val="Hyperlink"/>
            <w:noProof/>
          </w:rPr>
          <w:t>3.4.2</w:t>
        </w:r>
        <w:r w:rsidR="00786B03">
          <w:rPr>
            <w:rFonts w:asciiTheme="minorHAnsi" w:eastAsiaTheme="minorEastAsia" w:hAnsiTheme="minorHAnsi"/>
            <w:b w:val="0"/>
            <w:noProof/>
            <w:sz w:val="22"/>
          </w:rPr>
          <w:tab/>
        </w:r>
        <w:r w:rsidR="00786B03" w:rsidRPr="00CF2509">
          <w:rPr>
            <w:rStyle w:val="Hyperlink"/>
            <w:noProof/>
          </w:rPr>
          <w:t>Determining Construction/Development Tasks</w:t>
        </w:r>
        <w:r w:rsidR="00786B03">
          <w:rPr>
            <w:noProof/>
            <w:webHidden/>
          </w:rPr>
          <w:tab/>
        </w:r>
        <w:r w:rsidR="00786B03">
          <w:rPr>
            <w:noProof/>
            <w:webHidden/>
          </w:rPr>
          <w:fldChar w:fldCharType="begin"/>
        </w:r>
        <w:r w:rsidR="00786B03">
          <w:rPr>
            <w:noProof/>
            <w:webHidden/>
          </w:rPr>
          <w:instrText xml:space="preserve"> PAGEREF _Toc448911482 \h </w:instrText>
        </w:r>
        <w:r w:rsidR="00786B03">
          <w:rPr>
            <w:noProof/>
            <w:webHidden/>
          </w:rPr>
        </w:r>
        <w:r w:rsidR="00786B03">
          <w:rPr>
            <w:noProof/>
            <w:webHidden/>
          </w:rPr>
          <w:fldChar w:fldCharType="separate"/>
        </w:r>
        <w:r w:rsidR="00786B03">
          <w:rPr>
            <w:noProof/>
            <w:webHidden/>
          </w:rPr>
          <w:t>6</w:t>
        </w:r>
        <w:r w:rsidR="00786B03">
          <w:rPr>
            <w:noProof/>
            <w:webHidden/>
          </w:rPr>
          <w:fldChar w:fldCharType="end"/>
        </w:r>
      </w:hyperlink>
    </w:p>
    <w:p w14:paraId="5CED018C"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483" w:history="1">
        <w:r w:rsidR="00786B03" w:rsidRPr="00CF2509">
          <w:rPr>
            <w:rStyle w:val="Hyperlink"/>
            <w:noProof/>
          </w:rPr>
          <w:t>3.4.3</w:t>
        </w:r>
        <w:r w:rsidR="00786B03">
          <w:rPr>
            <w:rFonts w:asciiTheme="minorHAnsi" w:eastAsiaTheme="minorEastAsia" w:hAnsiTheme="minorHAnsi"/>
            <w:b w:val="0"/>
            <w:noProof/>
            <w:sz w:val="22"/>
          </w:rPr>
          <w:tab/>
        </w:r>
        <w:r w:rsidR="00786B03" w:rsidRPr="00CF2509">
          <w:rPr>
            <w:rStyle w:val="Hyperlink"/>
            <w:noProof/>
          </w:rPr>
          <w:t>Adding a Requirement</w:t>
        </w:r>
        <w:r w:rsidR="00786B03">
          <w:rPr>
            <w:noProof/>
            <w:webHidden/>
          </w:rPr>
          <w:tab/>
        </w:r>
        <w:r w:rsidR="00786B03">
          <w:rPr>
            <w:noProof/>
            <w:webHidden/>
          </w:rPr>
          <w:fldChar w:fldCharType="begin"/>
        </w:r>
        <w:r w:rsidR="00786B03">
          <w:rPr>
            <w:noProof/>
            <w:webHidden/>
          </w:rPr>
          <w:instrText xml:space="preserve"> PAGEREF _Toc448911483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0B61415D"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484" w:history="1">
        <w:r w:rsidR="00786B03" w:rsidRPr="00CF2509">
          <w:rPr>
            <w:rStyle w:val="Hyperlink"/>
            <w:noProof/>
          </w:rPr>
          <w:t>3.4.4</w:t>
        </w:r>
        <w:r w:rsidR="00786B03">
          <w:rPr>
            <w:rFonts w:asciiTheme="minorHAnsi" w:eastAsiaTheme="minorEastAsia" w:hAnsiTheme="minorHAnsi"/>
            <w:b w:val="0"/>
            <w:noProof/>
            <w:sz w:val="22"/>
          </w:rPr>
          <w:tab/>
        </w:r>
        <w:r w:rsidR="00786B03" w:rsidRPr="00CF2509">
          <w:rPr>
            <w:rStyle w:val="Hyperlink"/>
            <w:noProof/>
          </w:rPr>
          <w:t>Linking the Requirement to the Story</w:t>
        </w:r>
        <w:r w:rsidR="00786B03">
          <w:rPr>
            <w:noProof/>
            <w:webHidden/>
          </w:rPr>
          <w:tab/>
        </w:r>
        <w:r w:rsidR="00786B03">
          <w:rPr>
            <w:noProof/>
            <w:webHidden/>
          </w:rPr>
          <w:fldChar w:fldCharType="begin"/>
        </w:r>
        <w:r w:rsidR="00786B03">
          <w:rPr>
            <w:noProof/>
            <w:webHidden/>
          </w:rPr>
          <w:instrText xml:space="preserve"> PAGEREF _Toc448911484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2D1536AC"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485" w:history="1">
        <w:r w:rsidR="00786B03" w:rsidRPr="00CF2509">
          <w:rPr>
            <w:rStyle w:val="Hyperlink"/>
            <w:noProof/>
          </w:rPr>
          <w:t>3.4.5</w:t>
        </w:r>
        <w:r w:rsidR="00786B03">
          <w:rPr>
            <w:rFonts w:asciiTheme="minorHAnsi" w:eastAsiaTheme="minorEastAsia" w:hAnsiTheme="minorHAnsi"/>
            <w:b w:val="0"/>
            <w:noProof/>
            <w:sz w:val="22"/>
          </w:rPr>
          <w:tab/>
        </w:r>
        <w:r w:rsidR="00786B03" w:rsidRPr="00CF2509">
          <w:rPr>
            <w:rStyle w:val="Hyperlink"/>
            <w:noProof/>
          </w:rPr>
          <w:t>Accessing Requirements from JIRA</w:t>
        </w:r>
        <w:r w:rsidR="00786B03">
          <w:rPr>
            <w:noProof/>
            <w:webHidden/>
          </w:rPr>
          <w:tab/>
        </w:r>
        <w:r w:rsidR="00786B03">
          <w:rPr>
            <w:noProof/>
            <w:webHidden/>
          </w:rPr>
          <w:fldChar w:fldCharType="begin"/>
        </w:r>
        <w:r w:rsidR="00786B03">
          <w:rPr>
            <w:noProof/>
            <w:webHidden/>
          </w:rPr>
          <w:instrText xml:space="preserve"> PAGEREF _Toc448911485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21DF2C91"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486" w:history="1">
        <w:r w:rsidR="00786B03" w:rsidRPr="00CF2509">
          <w:rPr>
            <w:rStyle w:val="Hyperlink"/>
            <w:noProof/>
          </w:rPr>
          <w:t>3.4.6</w:t>
        </w:r>
        <w:r w:rsidR="00786B03">
          <w:rPr>
            <w:rFonts w:asciiTheme="minorHAnsi" w:eastAsiaTheme="minorEastAsia" w:hAnsiTheme="minorHAnsi"/>
            <w:b w:val="0"/>
            <w:noProof/>
            <w:sz w:val="22"/>
          </w:rPr>
          <w:tab/>
        </w:r>
        <w:r w:rsidR="00786B03" w:rsidRPr="00CF2509">
          <w:rPr>
            <w:rStyle w:val="Hyperlink"/>
            <w:noProof/>
          </w:rPr>
          <w:t>Adding a Test Case</w:t>
        </w:r>
        <w:r w:rsidR="00786B03">
          <w:rPr>
            <w:noProof/>
            <w:webHidden/>
          </w:rPr>
          <w:tab/>
        </w:r>
        <w:r w:rsidR="00786B03">
          <w:rPr>
            <w:noProof/>
            <w:webHidden/>
          </w:rPr>
          <w:fldChar w:fldCharType="begin"/>
        </w:r>
        <w:r w:rsidR="00786B03">
          <w:rPr>
            <w:noProof/>
            <w:webHidden/>
          </w:rPr>
          <w:instrText xml:space="preserve"> PAGEREF _Toc448911486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09BD867A"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487" w:history="1">
        <w:r w:rsidR="00786B03" w:rsidRPr="00CF2509">
          <w:rPr>
            <w:rStyle w:val="Hyperlink"/>
            <w:noProof/>
          </w:rPr>
          <w:t>3.4.7</w:t>
        </w:r>
        <w:r w:rsidR="00786B03">
          <w:rPr>
            <w:rFonts w:asciiTheme="minorHAnsi" w:eastAsiaTheme="minorEastAsia" w:hAnsiTheme="minorHAnsi"/>
            <w:b w:val="0"/>
            <w:noProof/>
            <w:sz w:val="22"/>
          </w:rPr>
          <w:tab/>
        </w:r>
        <w:r w:rsidR="00786B03" w:rsidRPr="00CF2509">
          <w:rPr>
            <w:rStyle w:val="Hyperlink"/>
            <w:noProof/>
          </w:rPr>
          <w:t>Linking Requirements to the Test Case</w:t>
        </w:r>
        <w:r w:rsidR="00786B03">
          <w:rPr>
            <w:noProof/>
            <w:webHidden/>
          </w:rPr>
          <w:tab/>
        </w:r>
        <w:r w:rsidR="00786B03">
          <w:rPr>
            <w:noProof/>
            <w:webHidden/>
          </w:rPr>
          <w:fldChar w:fldCharType="begin"/>
        </w:r>
        <w:r w:rsidR="00786B03">
          <w:rPr>
            <w:noProof/>
            <w:webHidden/>
          </w:rPr>
          <w:instrText xml:space="preserve"> PAGEREF _Toc448911487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46DCBAF4"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488" w:history="1">
        <w:r w:rsidR="00786B03" w:rsidRPr="00CF2509">
          <w:rPr>
            <w:rStyle w:val="Hyperlink"/>
            <w:noProof/>
          </w:rPr>
          <w:t>3.4.8</w:t>
        </w:r>
        <w:r w:rsidR="00786B03">
          <w:rPr>
            <w:rFonts w:asciiTheme="minorHAnsi" w:eastAsiaTheme="minorEastAsia" w:hAnsiTheme="minorHAnsi"/>
            <w:b w:val="0"/>
            <w:noProof/>
            <w:sz w:val="22"/>
          </w:rPr>
          <w:tab/>
        </w:r>
        <w:r w:rsidR="00786B03" w:rsidRPr="00CF2509">
          <w:rPr>
            <w:rStyle w:val="Hyperlink"/>
            <w:noProof/>
          </w:rPr>
          <w:t>Linking the Test Case to the Story</w:t>
        </w:r>
        <w:r w:rsidR="00786B03">
          <w:rPr>
            <w:noProof/>
            <w:webHidden/>
          </w:rPr>
          <w:tab/>
        </w:r>
        <w:r w:rsidR="00786B03">
          <w:rPr>
            <w:noProof/>
            <w:webHidden/>
          </w:rPr>
          <w:fldChar w:fldCharType="begin"/>
        </w:r>
        <w:r w:rsidR="00786B03">
          <w:rPr>
            <w:noProof/>
            <w:webHidden/>
          </w:rPr>
          <w:instrText xml:space="preserve"> PAGEREF _Toc448911488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1CFD0B2B"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489" w:history="1">
        <w:r w:rsidR="00786B03" w:rsidRPr="00CF2509">
          <w:rPr>
            <w:rStyle w:val="Hyperlink"/>
            <w:noProof/>
          </w:rPr>
          <w:t>3.4.9</w:t>
        </w:r>
        <w:r w:rsidR="00786B03">
          <w:rPr>
            <w:rFonts w:asciiTheme="minorHAnsi" w:eastAsiaTheme="minorEastAsia" w:hAnsiTheme="minorHAnsi"/>
            <w:b w:val="0"/>
            <w:noProof/>
            <w:sz w:val="22"/>
          </w:rPr>
          <w:tab/>
        </w:r>
        <w:r w:rsidR="00786B03" w:rsidRPr="00CF2509">
          <w:rPr>
            <w:rStyle w:val="Hyperlink"/>
            <w:noProof/>
          </w:rPr>
          <w:t>Accessing Test Cases from JIRA</w:t>
        </w:r>
        <w:r w:rsidR="00786B03">
          <w:rPr>
            <w:noProof/>
            <w:webHidden/>
          </w:rPr>
          <w:tab/>
        </w:r>
        <w:r w:rsidR="00786B03">
          <w:rPr>
            <w:noProof/>
            <w:webHidden/>
          </w:rPr>
          <w:fldChar w:fldCharType="begin"/>
        </w:r>
        <w:r w:rsidR="00786B03">
          <w:rPr>
            <w:noProof/>
            <w:webHidden/>
          </w:rPr>
          <w:instrText xml:space="preserve"> PAGEREF _Toc448911489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32A23302" w14:textId="77777777" w:rsidR="00786B03" w:rsidRDefault="00D45C6E">
      <w:pPr>
        <w:pStyle w:val="TOC2"/>
        <w:tabs>
          <w:tab w:val="left" w:pos="880"/>
          <w:tab w:val="right" w:leader="dot" w:pos="9350"/>
        </w:tabs>
        <w:rPr>
          <w:rFonts w:asciiTheme="minorHAnsi" w:eastAsiaTheme="minorEastAsia" w:hAnsiTheme="minorHAnsi"/>
          <w:b w:val="0"/>
          <w:noProof/>
          <w:sz w:val="22"/>
        </w:rPr>
      </w:pPr>
      <w:hyperlink w:anchor="_Toc448911490" w:history="1">
        <w:r w:rsidR="00786B03" w:rsidRPr="00CF2509">
          <w:rPr>
            <w:rStyle w:val="Hyperlink"/>
            <w:noProof/>
          </w:rPr>
          <w:t>3.5</w:t>
        </w:r>
        <w:r w:rsidR="00786B03">
          <w:rPr>
            <w:rFonts w:asciiTheme="minorHAnsi" w:eastAsiaTheme="minorEastAsia" w:hAnsiTheme="minorHAnsi"/>
            <w:b w:val="0"/>
            <w:noProof/>
            <w:sz w:val="22"/>
          </w:rPr>
          <w:tab/>
        </w:r>
        <w:r w:rsidR="00786B03" w:rsidRPr="00CF2509">
          <w:rPr>
            <w:rStyle w:val="Hyperlink"/>
            <w:noProof/>
          </w:rPr>
          <w:t>Configuration Management Procedures</w:t>
        </w:r>
        <w:r w:rsidR="00786B03">
          <w:rPr>
            <w:noProof/>
            <w:webHidden/>
          </w:rPr>
          <w:tab/>
        </w:r>
        <w:r w:rsidR="00786B03">
          <w:rPr>
            <w:noProof/>
            <w:webHidden/>
          </w:rPr>
          <w:fldChar w:fldCharType="begin"/>
        </w:r>
        <w:r w:rsidR="00786B03">
          <w:rPr>
            <w:noProof/>
            <w:webHidden/>
          </w:rPr>
          <w:instrText xml:space="preserve"> PAGEREF _Toc448911490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138BAB05"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491" w:history="1">
        <w:r w:rsidR="00786B03" w:rsidRPr="00CF2509">
          <w:rPr>
            <w:rStyle w:val="Hyperlink"/>
            <w:noProof/>
          </w:rPr>
          <w:t>3.5.1</w:t>
        </w:r>
        <w:r w:rsidR="00786B03">
          <w:rPr>
            <w:rFonts w:asciiTheme="minorHAnsi" w:eastAsiaTheme="minorEastAsia" w:hAnsiTheme="minorHAnsi"/>
            <w:b w:val="0"/>
            <w:noProof/>
            <w:sz w:val="22"/>
          </w:rPr>
          <w:tab/>
        </w:r>
        <w:r w:rsidR="00786B03" w:rsidRPr="00CF2509">
          <w:rPr>
            <w:rStyle w:val="Hyperlink"/>
            <w:noProof/>
          </w:rPr>
          <w:t>Builds</w:t>
        </w:r>
        <w:r w:rsidR="00786B03">
          <w:rPr>
            <w:noProof/>
            <w:webHidden/>
          </w:rPr>
          <w:tab/>
        </w:r>
        <w:r w:rsidR="00786B03">
          <w:rPr>
            <w:noProof/>
            <w:webHidden/>
          </w:rPr>
          <w:fldChar w:fldCharType="begin"/>
        </w:r>
        <w:r w:rsidR="00786B03">
          <w:rPr>
            <w:noProof/>
            <w:webHidden/>
          </w:rPr>
          <w:instrText xml:space="preserve"> PAGEREF _Toc448911491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702CA9BE"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492" w:history="1">
        <w:r w:rsidR="00786B03" w:rsidRPr="00CF2509">
          <w:rPr>
            <w:rStyle w:val="Hyperlink"/>
            <w:noProof/>
          </w:rPr>
          <w:t>3.5.2</w:t>
        </w:r>
        <w:r w:rsidR="00786B03">
          <w:rPr>
            <w:rFonts w:asciiTheme="minorHAnsi" w:eastAsiaTheme="minorEastAsia" w:hAnsiTheme="minorHAnsi"/>
            <w:b w:val="0"/>
            <w:noProof/>
            <w:sz w:val="22"/>
          </w:rPr>
          <w:tab/>
        </w:r>
        <w:r w:rsidR="00786B03" w:rsidRPr="00CF2509">
          <w:rPr>
            <w:rStyle w:val="Hyperlink"/>
            <w:noProof/>
          </w:rPr>
          <w:t>Automated Deployment Process</w:t>
        </w:r>
        <w:r w:rsidR="00786B03">
          <w:rPr>
            <w:noProof/>
            <w:webHidden/>
          </w:rPr>
          <w:tab/>
        </w:r>
        <w:r w:rsidR="00786B03">
          <w:rPr>
            <w:noProof/>
            <w:webHidden/>
          </w:rPr>
          <w:fldChar w:fldCharType="begin"/>
        </w:r>
        <w:r w:rsidR="00786B03">
          <w:rPr>
            <w:noProof/>
            <w:webHidden/>
          </w:rPr>
          <w:instrText xml:space="preserve"> PAGEREF _Toc448911492 \h </w:instrText>
        </w:r>
        <w:r w:rsidR="00786B03">
          <w:rPr>
            <w:noProof/>
            <w:webHidden/>
          </w:rPr>
        </w:r>
        <w:r w:rsidR="00786B03">
          <w:rPr>
            <w:noProof/>
            <w:webHidden/>
          </w:rPr>
          <w:fldChar w:fldCharType="separate"/>
        </w:r>
        <w:r w:rsidR="00786B03">
          <w:rPr>
            <w:noProof/>
            <w:webHidden/>
          </w:rPr>
          <w:t>8</w:t>
        </w:r>
        <w:r w:rsidR="00786B03">
          <w:rPr>
            <w:noProof/>
            <w:webHidden/>
          </w:rPr>
          <w:fldChar w:fldCharType="end"/>
        </w:r>
      </w:hyperlink>
    </w:p>
    <w:p w14:paraId="7C78D070"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493" w:history="1">
        <w:r w:rsidR="00786B03" w:rsidRPr="00CF2509">
          <w:rPr>
            <w:rStyle w:val="Hyperlink"/>
            <w:noProof/>
          </w:rPr>
          <w:t>3.5.3</w:t>
        </w:r>
        <w:r w:rsidR="00786B03">
          <w:rPr>
            <w:rFonts w:asciiTheme="minorHAnsi" w:eastAsiaTheme="minorEastAsia" w:hAnsiTheme="minorHAnsi"/>
            <w:b w:val="0"/>
            <w:noProof/>
            <w:sz w:val="22"/>
          </w:rPr>
          <w:tab/>
        </w:r>
        <w:r w:rsidR="00786B03" w:rsidRPr="00CF2509">
          <w:rPr>
            <w:rStyle w:val="Hyperlink"/>
            <w:noProof/>
          </w:rPr>
          <w:t>CI&amp;D Dashboard</w:t>
        </w:r>
        <w:r w:rsidR="00786B03">
          <w:rPr>
            <w:noProof/>
            <w:webHidden/>
          </w:rPr>
          <w:tab/>
        </w:r>
        <w:r w:rsidR="00786B03">
          <w:rPr>
            <w:noProof/>
            <w:webHidden/>
          </w:rPr>
          <w:fldChar w:fldCharType="begin"/>
        </w:r>
        <w:r w:rsidR="00786B03">
          <w:rPr>
            <w:noProof/>
            <w:webHidden/>
          </w:rPr>
          <w:instrText xml:space="preserve"> PAGEREF _Toc448911493 \h </w:instrText>
        </w:r>
        <w:r w:rsidR="00786B03">
          <w:rPr>
            <w:noProof/>
            <w:webHidden/>
          </w:rPr>
        </w:r>
        <w:r w:rsidR="00786B03">
          <w:rPr>
            <w:noProof/>
            <w:webHidden/>
          </w:rPr>
          <w:fldChar w:fldCharType="separate"/>
        </w:r>
        <w:r w:rsidR="00786B03">
          <w:rPr>
            <w:noProof/>
            <w:webHidden/>
          </w:rPr>
          <w:t>8</w:t>
        </w:r>
        <w:r w:rsidR="00786B03">
          <w:rPr>
            <w:noProof/>
            <w:webHidden/>
          </w:rPr>
          <w:fldChar w:fldCharType="end"/>
        </w:r>
      </w:hyperlink>
    </w:p>
    <w:p w14:paraId="41E1409D" w14:textId="77777777" w:rsidR="00786B03" w:rsidRDefault="00D45C6E">
      <w:pPr>
        <w:pStyle w:val="TOC2"/>
        <w:tabs>
          <w:tab w:val="left" w:pos="880"/>
          <w:tab w:val="right" w:leader="dot" w:pos="9350"/>
        </w:tabs>
        <w:rPr>
          <w:rFonts w:asciiTheme="minorHAnsi" w:eastAsiaTheme="minorEastAsia" w:hAnsiTheme="minorHAnsi"/>
          <w:b w:val="0"/>
          <w:noProof/>
          <w:sz w:val="22"/>
        </w:rPr>
      </w:pPr>
      <w:hyperlink w:anchor="_Toc448911494" w:history="1">
        <w:r w:rsidR="00786B03" w:rsidRPr="00CF2509">
          <w:rPr>
            <w:rStyle w:val="Hyperlink"/>
            <w:noProof/>
          </w:rPr>
          <w:t>3.6</w:t>
        </w:r>
        <w:r w:rsidR="00786B03">
          <w:rPr>
            <w:rFonts w:asciiTheme="minorHAnsi" w:eastAsiaTheme="minorEastAsia" w:hAnsiTheme="minorHAnsi"/>
            <w:b w:val="0"/>
            <w:noProof/>
            <w:sz w:val="22"/>
          </w:rPr>
          <w:tab/>
        </w:r>
        <w:r w:rsidR="00786B03" w:rsidRPr="00CF2509">
          <w:rPr>
            <w:rStyle w:val="Hyperlink"/>
            <w:noProof/>
          </w:rPr>
          <w:t>Moving Files in SCR</w:t>
        </w:r>
        <w:r w:rsidR="00786B03">
          <w:rPr>
            <w:noProof/>
            <w:webHidden/>
          </w:rPr>
          <w:tab/>
        </w:r>
        <w:r w:rsidR="00786B03">
          <w:rPr>
            <w:noProof/>
            <w:webHidden/>
          </w:rPr>
          <w:fldChar w:fldCharType="begin"/>
        </w:r>
        <w:r w:rsidR="00786B03">
          <w:rPr>
            <w:noProof/>
            <w:webHidden/>
          </w:rPr>
          <w:instrText xml:space="preserve"> PAGEREF _Toc448911494 \h </w:instrText>
        </w:r>
        <w:r w:rsidR="00786B03">
          <w:rPr>
            <w:noProof/>
            <w:webHidden/>
          </w:rPr>
        </w:r>
        <w:r w:rsidR="00786B03">
          <w:rPr>
            <w:noProof/>
            <w:webHidden/>
          </w:rPr>
          <w:fldChar w:fldCharType="separate"/>
        </w:r>
        <w:r w:rsidR="00786B03">
          <w:rPr>
            <w:noProof/>
            <w:webHidden/>
          </w:rPr>
          <w:t>9</w:t>
        </w:r>
        <w:r w:rsidR="00786B03">
          <w:rPr>
            <w:noProof/>
            <w:webHidden/>
          </w:rPr>
          <w:fldChar w:fldCharType="end"/>
        </w:r>
      </w:hyperlink>
    </w:p>
    <w:p w14:paraId="79789E79"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495" w:history="1">
        <w:r w:rsidR="00786B03" w:rsidRPr="00CF2509">
          <w:rPr>
            <w:rStyle w:val="Hyperlink"/>
            <w:noProof/>
          </w:rPr>
          <w:t>3.6.1</w:t>
        </w:r>
        <w:r w:rsidR="00786B03">
          <w:rPr>
            <w:rFonts w:asciiTheme="minorHAnsi" w:eastAsiaTheme="minorEastAsia" w:hAnsiTheme="minorHAnsi"/>
            <w:b w:val="0"/>
            <w:noProof/>
            <w:sz w:val="22"/>
          </w:rPr>
          <w:tab/>
        </w:r>
        <w:r w:rsidR="00786B03" w:rsidRPr="00CF2509">
          <w:rPr>
            <w:rStyle w:val="Hyperlink"/>
            <w:noProof/>
          </w:rPr>
          <w:t>Moving a File or Folder</w:t>
        </w:r>
        <w:r w:rsidR="00786B03">
          <w:rPr>
            <w:noProof/>
            <w:webHidden/>
          </w:rPr>
          <w:tab/>
        </w:r>
        <w:r w:rsidR="00786B03">
          <w:rPr>
            <w:noProof/>
            <w:webHidden/>
          </w:rPr>
          <w:fldChar w:fldCharType="begin"/>
        </w:r>
        <w:r w:rsidR="00786B03">
          <w:rPr>
            <w:noProof/>
            <w:webHidden/>
          </w:rPr>
          <w:instrText xml:space="preserve"> PAGEREF _Toc448911495 \h </w:instrText>
        </w:r>
        <w:r w:rsidR="00786B03">
          <w:rPr>
            <w:noProof/>
            <w:webHidden/>
          </w:rPr>
        </w:r>
        <w:r w:rsidR="00786B03">
          <w:rPr>
            <w:noProof/>
            <w:webHidden/>
          </w:rPr>
          <w:fldChar w:fldCharType="separate"/>
        </w:r>
        <w:r w:rsidR="00786B03">
          <w:rPr>
            <w:noProof/>
            <w:webHidden/>
          </w:rPr>
          <w:t>9</w:t>
        </w:r>
        <w:r w:rsidR="00786B03">
          <w:rPr>
            <w:noProof/>
            <w:webHidden/>
          </w:rPr>
          <w:fldChar w:fldCharType="end"/>
        </w:r>
      </w:hyperlink>
    </w:p>
    <w:p w14:paraId="23648730" w14:textId="77777777" w:rsidR="00786B03" w:rsidRDefault="00D45C6E">
      <w:pPr>
        <w:pStyle w:val="TOC1"/>
        <w:rPr>
          <w:rFonts w:asciiTheme="minorHAnsi" w:eastAsiaTheme="minorEastAsia" w:hAnsiTheme="minorHAnsi"/>
          <w:b w:val="0"/>
          <w:noProof/>
          <w:sz w:val="22"/>
        </w:rPr>
      </w:pPr>
      <w:hyperlink w:anchor="_Toc448911496" w:history="1">
        <w:r w:rsidR="00786B03" w:rsidRPr="00CF2509">
          <w:rPr>
            <w:rStyle w:val="Hyperlink"/>
            <w:noProof/>
          </w:rPr>
          <w:t>4.</w:t>
        </w:r>
        <w:r w:rsidR="00786B03">
          <w:rPr>
            <w:rFonts w:asciiTheme="minorHAnsi" w:eastAsiaTheme="minorEastAsia" w:hAnsiTheme="minorHAnsi"/>
            <w:b w:val="0"/>
            <w:noProof/>
            <w:sz w:val="22"/>
          </w:rPr>
          <w:tab/>
        </w:r>
        <w:r w:rsidR="00786B03" w:rsidRPr="00CF2509">
          <w:rPr>
            <w:rStyle w:val="Hyperlink"/>
            <w:noProof/>
          </w:rPr>
          <w:t>Development Guidelines</w:t>
        </w:r>
        <w:r w:rsidR="00786B03">
          <w:rPr>
            <w:noProof/>
            <w:webHidden/>
          </w:rPr>
          <w:tab/>
        </w:r>
        <w:r w:rsidR="00786B03">
          <w:rPr>
            <w:noProof/>
            <w:webHidden/>
          </w:rPr>
          <w:fldChar w:fldCharType="begin"/>
        </w:r>
        <w:r w:rsidR="00786B03">
          <w:rPr>
            <w:noProof/>
            <w:webHidden/>
          </w:rPr>
          <w:instrText xml:space="preserve"> PAGEREF _Toc448911496 \h </w:instrText>
        </w:r>
        <w:r w:rsidR="00786B03">
          <w:rPr>
            <w:noProof/>
            <w:webHidden/>
          </w:rPr>
        </w:r>
        <w:r w:rsidR="00786B03">
          <w:rPr>
            <w:noProof/>
            <w:webHidden/>
          </w:rPr>
          <w:fldChar w:fldCharType="separate"/>
        </w:r>
        <w:r w:rsidR="00786B03">
          <w:rPr>
            <w:noProof/>
            <w:webHidden/>
          </w:rPr>
          <w:t>10</w:t>
        </w:r>
        <w:r w:rsidR="00786B03">
          <w:rPr>
            <w:noProof/>
            <w:webHidden/>
          </w:rPr>
          <w:fldChar w:fldCharType="end"/>
        </w:r>
      </w:hyperlink>
    </w:p>
    <w:p w14:paraId="62A30065" w14:textId="77777777" w:rsidR="00786B03" w:rsidRDefault="00D45C6E">
      <w:pPr>
        <w:pStyle w:val="TOC2"/>
        <w:tabs>
          <w:tab w:val="left" w:pos="880"/>
          <w:tab w:val="right" w:leader="dot" w:pos="9350"/>
        </w:tabs>
        <w:rPr>
          <w:rFonts w:asciiTheme="minorHAnsi" w:eastAsiaTheme="minorEastAsia" w:hAnsiTheme="minorHAnsi"/>
          <w:b w:val="0"/>
          <w:noProof/>
          <w:sz w:val="22"/>
        </w:rPr>
      </w:pPr>
      <w:hyperlink w:anchor="_Toc448911497" w:history="1">
        <w:r w:rsidR="00786B03" w:rsidRPr="00CF2509">
          <w:rPr>
            <w:rStyle w:val="Hyperlink"/>
            <w:noProof/>
          </w:rPr>
          <w:t>4.1</w:t>
        </w:r>
        <w:r w:rsidR="00786B03">
          <w:rPr>
            <w:rFonts w:asciiTheme="minorHAnsi" w:eastAsiaTheme="minorEastAsia" w:hAnsiTheme="minorHAnsi"/>
            <w:b w:val="0"/>
            <w:noProof/>
            <w:sz w:val="22"/>
          </w:rPr>
          <w:tab/>
        </w:r>
        <w:r w:rsidR="00786B03" w:rsidRPr="00CF2509">
          <w:rPr>
            <w:rStyle w:val="Hyperlink"/>
            <w:noProof/>
          </w:rPr>
          <w:t>Implementing Front-End Components Standards</w:t>
        </w:r>
        <w:r w:rsidR="00786B03">
          <w:rPr>
            <w:noProof/>
            <w:webHidden/>
          </w:rPr>
          <w:tab/>
        </w:r>
        <w:r w:rsidR="00786B03">
          <w:rPr>
            <w:noProof/>
            <w:webHidden/>
          </w:rPr>
          <w:fldChar w:fldCharType="begin"/>
        </w:r>
        <w:r w:rsidR="00786B03">
          <w:rPr>
            <w:noProof/>
            <w:webHidden/>
          </w:rPr>
          <w:instrText xml:space="preserve"> PAGEREF _Toc448911497 \h </w:instrText>
        </w:r>
        <w:r w:rsidR="00786B03">
          <w:rPr>
            <w:noProof/>
            <w:webHidden/>
          </w:rPr>
        </w:r>
        <w:r w:rsidR="00786B03">
          <w:rPr>
            <w:noProof/>
            <w:webHidden/>
          </w:rPr>
          <w:fldChar w:fldCharType="separate"/>
        </w:r>
        <w:r w:rsidR="00786B03">
          <w:rPr>
            <w:noProof/>
            <w:webHidden/>
          </w:rPr>
          <w:t>10</w:t>
        </w:r>
        <w:r w:rsidR="00786B03">
          <w:rPr>
            <w:noProof/>
            <w:webHidden/>
          </w:rPr>
          <w:fldChar w:fldCharType="end"/>
        </w:r>
      </w:hyperlink>
    </w:p>
    <w:p w14:paraId="2253193B" w14:textId="77777777" w:rsidR="00786B03" w:rsidRDefault="00D45C6E">
      <w:pPr>
        <w:pStyle w:val="TOC2"/>
        <w:tabs>
          <w:tab w:val="left" w:pos="880"/>
          <w:tab w:val="right" w:leader="dot" w:pos="9350"/>
        </w:tabs>
        <w:rPr>
          <w:rFonts w:asciiTheme="minorHAnsi" w:eastAsiaTheme="minorEastAsia" w:hAnsiTheme="minorHAnsi"/>
          <w:b w:val="0"/>
          <w:noProof/>
          <w:sz w:val="22"/>
        </w:rPr>
      </w:pPr>
      <w:hyperlink w:anchor="_Toc448911498" w:history="1">
        <w:r w:rsidR="00786B03" w:rsidRPr="00CF2509">
          <w:rPr>
            <w:rStyle w:val="Hyperlink"/>
            <w:noProof/>
          </w:rPr>
          <w:t>4.2</w:t>
        </w:r>
        <w:r w:rsidR="00786B03">
          <w:rPr>
            <w:rFonts w:asciiTheme="minorHAnsi" w:eastAsiaTheme="minorEastAsia" w:hAnsiTheme="minorHAnsi"/>
            <w:b w:val="0"/>
            <w:noProof/>
            <w:sz w:val="22"/>
          </w:rPr>
          <w:tab/>
        </w:r>
        <w:r w:rsidR="00786B03" w:rsidRPr="00CF2509">
          <w:rPr>
            <w:rStyle w:val="Hyperlink"/>
            <w:noProof/>
          </w:rPr>
          <w:t>Unsaved Changes Validation</w:t>
        </w:r>
        <w:r w:rsidR="00786B03">
          <w:rPr>
            <w:noProof/>
            <w:webHidden/>
          </w:rPr>
          <w:tab/>
        </w:r>
        <w:r w:rsidR="00786B03">
          <w:rPr>
            <w:noProof/>
            <w:webHidden/>
          </w:rPr>
          <w:fldChar w:fldCharType="begin"/>
        </w:r>
        <w:r w:rsidR="00786B03">
          <w:rPr>
            <w:noProof/>
            <w:webHidden/>
          </w:rPr>
          <w:instrText xml:space="preserve"> PAGEREF _Toc448911498 \h </w:instrText>
        </w:r>
        <w:r w:rsidR="00786B03">
          <w:rPr>
            <w:noProof/>
            <w:webHidden/>
          </w:rPr>
        </w:r>
        <w:r w:rsidR="00786B03">
          <w:rPr>
            <w:noProof/>
            <w:webHidden/>
          </w:rPr>
          <w:fldChar w:fldCharType="separate"/>
        </w:r>
        <w:r w:rsidR="00786B03">
          <w:rPr>
            <w:noProof/>
            <w:webHidden/>
          </w:rPr>
          <w:t>11</w:t>
        </w:r>
        <w:r w:rsidR="00786B03">
          <w:rPr>
            <w:noProof/>
            <w:webHidden/>
          </w:rPr>
          <w:fldChar w:fldCharType="end"/>
        </w:r>
      </w:hyperlink>
    </w:p>
    <w:p w14:paraId="68FBAD8B" w14:textId="77777777" w:rsidR="00786B03" w:rsidRDefault="00D45C6E">
      <w:pPr>
        <w:pStyle w:val="TOC2"/>
        <w:tabs>
          <w:tab w:val="left" w:pos="880"/>
          <w:tab w:val="right" w:leader="dot" w:pos="9350"/>
        </w:tabs>
        <w:rPr>
          <w:rFonts w:asciiTheme="minorHAnsi" w:eastAsiaTheme="minorEastAsia" w:hAnsiTheme="minorHAnsi"/>
          <w:b w:val="0"/>
          <w:noProof/>
          <w:sz w:val="22"/>
        </w:rPr>
      </w:pPr>
      <w:hyperlink w:anchor="_Toc448911499" w:history="1">
        <w:r w:rsidR="00786B03" w:rsidRPr="00CF2509">
          <w:rPr>
            <w:rStyle w:val="Hyperlink"/>
            <w:noProof/>
          </w:rPr>
          <w:t>4.3</w:t>
        </w:r>
        <w:r w:rsidR="00786B03">
          <w:rPr>
            <w:rFonts w:asciiTheme="minorHAnsi" w:eastAsiaTheme="minorEastAsia" w:hAnsiTheme="minorHAnsi"/>
            <w:b w:val="0"/>
            <w:noProof/>
            <w:sz w:val="22"/>
          </w:rPr>
          <w:tab/>
        </w:r>
        <w:r w:rsidR="00786B03" w:rsidRPr="00CF2509">
          <w:rPr>
            <w:rStyle w:val="Hyperlink"/>
            <w:noProof/>
          </w:rPr>
          <w:t>Required Fields Validation</w:t>
        </w:r>
        <w:r w:rsidR="00786B03">
          <w:rPr>
            <w:noProof/>
            <w:webHidden/>
          </w:rPr>
          <w:tab/>
        </w:r>
        <w:r w:rsidR="00786B03">
          <w:rPr>
            <w:noProof/>
            <w:webHidden/>
          </w:rPr>
          <w:fldChar w:fldCharType="begin"/>
        </w:r>
        <w:r w:rsidR="00786B03">
          <w:rPr>
            <w:noProof/>
            <w:webHidden/>
          </w:rPr>
          <w:instrText xml:space="preserve"> PAGEREF _Toc448911499 \h </w:instrText>
        </w:r>
        <w:r w:rsidR="00786B03">
          <w:rPr>
            <w:noProof/>
            <w:webHidden/>
          </w:rPr>
        </w:r>
        <w:r w:rsidR="00786B03">
          <w:rPr>
            <w:noProof/>
            <w:webHidden/>
          </w:rPr>
          <w:fldChar w:fldCharType="separate"/>
        </w:r>
        <w:r w:rsidR="00786B03">
          <w:rPr>
            <w:noProof/>
            <w:webHidden/>
          </w:rPr>
          <w:t>12</w:t>
        </w:r>
        <w:r w:rsidR="00786B03">
          <w:rPr>
            <w:noProof/>
            <w:webHidden/>
          </w:rPr>
          <w:fldChar w:fldCharType="end"/>
        </w:r>
      </w:hyperlink>
    </w:p>
    <w:p w14:paraId="1A3DA7C8"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500" w:history="1">
        <w:r w:rsidR="00786B03" w:rsidRPr="00CF2509">
          <w:rPr>
            <w:rStyle w:val="Hyperlink"/>
            <w:noProof/>
          </w:rPr>
          <w:t>4.3.1</w:t>
        </w:r>
        <w:r w:rsidR="00786B03">
          <w:rPr>
            <w:rFonts w:asciiTheme="minorHAnsi" w:eastAsiaTheme="minorEastAsia" w:hAnsiTheme="minorHAnsi"/>
            <w:b w:val="0"/>
            <w:noProof/>
            <w:sz w:val="22"/>
          </w:rPr>
          <w:tab/>
        </w:r>
        <w:r w:rsidR="00786B03" w:rsidRPr="00CF2509">
          <w:rPr>
            <w:rStyle w:val="Hyperlink"/>
            <w:noProof/>
          </w:rPr>
          <w:t>Description</w:t>
        </w:r>
        <w:r w:rsidR="00786B03">
          <w:rPr>
            <w:noProof/>
            <w:webHidden/>
          </w:rPr>
          <w:tab/>
        </w:r>
        <w:r w:rsidR="00786B03">
          <w:rPr>
            <w:noProof/>
            <w:webHidden/>
          </w:rPr>
          <w:fldChar w:fldCharType="begin"/>
        </w:r>
        <w:r w:rsidR="00786B03">
          <w:rPr>
            <w:noProof/>
            <w:webHidden/>
          </w:rPr>
          <w:instrText xml:space="preserve"> PAGEREF _Toc448911500 \h </w:instrText>
        </w:r>
        <w:r w:rsidR="00786B03">
          <w:rPr>
            <w:noProof/>
            <w:webHidden/>
          </w:rPr>
        </w:r>
        <w:r w:rsidR="00786B03">
          <w:rPr>
            <w:noProof/>
            <w:webHidden/>
          </w:rPr>
          <w:fldChar w:fldCharType="separate"/>
        </w:r>
        <w:r w:rsidR="00786B03">
          <w:rPr>
            <w:noProof/>
            <w:webHidden/>
          </w:rPr>
          <w:t>12</w:t>
        </w:r>
        <w:r w:rsidR="00786B03">
          <w:rPr>
            <w:noProof/>
            <w:webHidden/>
          </w:rPr>
          <w:fldChar w:fldCharType="end"/>
        </w:r>
      </w:hyperlink>
    </w:p>
    <w:p w14:paraId="4A5A67EA"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501" w:history="1">
        <w:r w:rsidR="00786B03" w:rsidRPr="00CF2509">
          <w:rPr>
            <w:rStyle w:val="Hyperlink"/>
            <w:noProof/>
          </w:rPr>
          <w:t>4.3.2</w:t>
        </w:r>
        <w:r w:rsidR="00786B03">
          <w:rPr>
            <w:rFonts w:asciiTheme="minorHAnsi" w:eastAsiaTheme="minorEastAsia" w:hAnsiTheme="minorHAnsi"/>
            <w:b w:val="0"/>
            <w:noProof/>
            <w:sz w:val="22"/>
          </w:rPr>
          <w:tab/>
        </w:r>
        <w:r w:rsidR="00786B03" w:rsidRPr="00CF2509">
          <w:rPr>
            <w:rStyle w:val="Hyperlink"/>
            <w:noProof/>
          </w:rPr>
          <w:t>Initialization</w:t>
        </w:r>
        <w:r w:rsidR="00786B03">
          <w:rPr>
            <w:noProof/>
            <w:webHidden/>
          </w:rPr>
          <w:tab/>
        </w:r>
        <w:r w:rsidR="00786B03">
          <w:rPr>
            <w:noProof/>
            <w:webHidden/>
          </w:rPr>
          <w:fldChar w:fldCharType="begin"/>
        </w:r>
        <w:r w:rsidR="00786B03">
          <w:rPr>
            <w:noProof/>
            <w:webHidden/>
          </w:rPr>
          <w:instrText xml:space="preserve"> PAGEREF _Toc448911501 \h </w:instrText>
        </w:r>
        <w:r w:rsidR="00786B03">
          <w:rPr>
            <w:noProof/>
            <w:webHidden/>
          </w:rPr>
        </w:r>
        <w:r w:rsidR="00786B03">
          <w:rPr>
            <w:noProof/>
            <w:webHidden/>
          </w:rPr>
          <w:fldChar w:fldCharType="separate"/>
        </w:r>
        <w:r w:rsidR="00786B03">
          <w:rPr>
            <w:noProof/>
            <w:webHidden/>
          </w:rPr>
          <w:t>12</w:t>
        </w:r>
        <w:r w:rsidR="00786B03">
          <w:rPr>
            <w:noProof/>
            <w:webHidden/>
          </w:rPr>
          <w:fldChar w:fldCharType="end"/>
        </w:r>
      </w:hyperlink>
    </w:p>
    <w:p w14:paraId="0951680F"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502" w:history="1">
        <w:r w:rsidR="00786B03" w:rsidRPr="00CF2509">
          <w:rPr>
            <w:rStyle w:val="Hyperlink"/>
            <w:noProof/>
          </w:rPr>
          <w:t>4.3.3</w:t>
        </w:r>
        <w:r w:rsidR="00786B03">
          <w:rPr>
            <w:rFonts w:asciiTheme="minorHAnsi" w:eastAsiaTheme="minorEastAsia" w:hAnsiTheme="minorHAnsi"/>
            <w:b w:val="0"/>
            <w:noProof/>
            <w:sz w:val="22"/>
          </w:rPr>
          <w:tab/>
        </w:r>
        <w:r w:rsidR="00786B03" w:rsidRPr="00CF2509">
          <w:rPr>
            <w:rStyle w:val="Hyperlink"/>
            <w:noProof/>
          </w:rPr>
          <w:t>Applying Field Validation</w:t>
        </w:r>
        <w:r w:rsidR="00786B03">
          <w:rPr>
            <w:noProof/>
            <w:webHidden/>
          </w:rPr>
          <w:tab/>
        </w:r>
        <w:r w:rsidR="00786B03">
          <w:rPr>
            <w:noProof/>
            <w:webHidden/>
          </w:rPr>
          <w:fldChar w:fldCharType="begin"/>
        </w:r>
        <w:r w:rsidR="00786B03">
          <w:rPr>
            <w:noProof/>
            <w:webHidden/>
          </w:rPr>
          <w:instrText xml:space="preserve"> PAGEREF _Toc448911502 \h </w:instrText>
        </w:r>
        <w:r w:rsidR="00786B03">
          <w:rPr>
            <w:noProof/>
            <w:webHidden/>
          </w:rPr>
        </w:r>
        <w:r w:rsidR="00786B03">
          <w:rPr>
            <w:noProof/>
            <w:webHidden/>
          </w:rPr>
          <w:fldChar w:fldCharType="separate"/>
        </w:r>
        <w:r w:rsidR="00786B03">
          <w:rPr>
            <w:noProof/>
            <w:webHidden/>
          </w:rPr>
          <w:t>12</w:t>
        </w:r>
        <w:r w:rsidR="00786B03">
          <w:rPr>
            <w:noProof/>
            <w:webHidden/>
          </w:rPr>
          <w:fldChar w:fldCharType="end"/>
        </w:r>
      </w:hyperlink>
    </w:p>
    <w:p w14:paraId="1311B815"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503" w:history="1">
        <w:r w:rsidR="00786B03" w:rsidRPr="00CF2509">
          <w:rPr>
            <w:rStyle w:val="Hyperlink"/>
            <w:noProof/>
            <w:lang w:eastAsia="ko-KR"/>
          </w:rPr>
          <w:t>4.3.4</w:t>
        </w:r>
        <w:r w:rsidR="00786B03">
          <w:rPr>
            <w:rFonts w:asciiTheme="minorHAnsi" w:eastAsiaTheme="minorEastAsia" w:hAnsiTheme="minorHAnsi"/>
            <w:b w:val="0"/>
            <w:noProof/>
            <w:sz w:val="22"/>
          </w:rPr>
          <w:tab/>
        </w:r>
        <w:r w:rsidR="00786B03" w:rsidRPr="00CF2509">
          <w:rPr>
            <w:rStyle w:val="Hyperlink"/>
            <w:noProof/>
            <w:lang w:eastAsia="ko-KR"/>
          </w:rPr>
          <w:t>Usage Tips</w:t>
        </w:r>
        <w:r w:rsidR="00786B03">
          <w:rPr>
            <w:noProof/>
            <w:webHidden/>
          </w:rPr>
          <w:tab/>
        </w:r>
        <w:r w:rsidR="00786B03">
          <w:rPr>
            <w:noProof/>
            <w:webHidden/>
          </w:rPr>
          <w:fldChar w:fldCharType="begin"/>
        </w:r>
        <w:r w:rsidR="00786B03">
          <w:rPr>
            <w:noProof/>
            <w:webHidden/>
          </w:rPr>
          <w:instrText xml:space="preserve"> PAGEREF _Toc448911503 \h </w:instrText>
        </w:r>
        <w:r w:rsidR="00786B03">
          <w:rPr>
            <w:noProof/>
            <w:webHidden/>
          </w:rPr>
        </w:r>
        <w:r w:rsidR="00786B03">
          <w:rPr>
            <w:noProof/>
            <w:webHidden/>
          </w:rPr>
          <w:fldChar w:fldCharType="separate"/>
        </w:r>
        <w:r w:rsidR="00786B03">
          <w:rPr>
            <w:noProof/>
            <w:webHidden/>
          </w:rPr>
          <w:t>14</w:t>
        </w:r>
        <w:r w:rsidR="00786B03">
          <w:rPr>
            <w:noProof/>
            <w:webHidden/>
          </w:rPr>
          <w:fldChar w:fldCharType="end"/>
        </w:r>
      </w:hyperlink>
    </w:p>
    <w:p w14:paraId="29CFACB0" w14:textId="77777777" w:rsidR="00786B03" w:rsidRDefault="00D45C6E">
      <w:pPr>
        <w:pStyle w:val="TOC2"/>
        <w:tabs>
          <w:tab w:val="left" w:pos="880"/>
          <w:tab w:val="right" w:leader="dot" w:pos="9350"/>
        </w:tabs>
        <w:rPr>
          <w:rFonts w:asciiTheme="minorHAnsi" w:eastAsiaTheme="minorEastAsia" w:hAnsiTheme="minorHAnsi"/>
          <w:b w:val="0"/>
          <w:noProof/>
          <w:sz w:val="22"/>
        </w:rPr>
      </w:pPr>
      <w:hyperlink w:anchor="_Toc448911504" w:history="1">
        <w:r w:rsidR="00786B03" w:rsidRPr="00CF2509">
          <w:rPr>
            <w:rStyle w:val="Hyperlink"/>
            <w:noProof/>
          </w:rPr>
          <w:t>4.4</w:t>
        </w:r>
        <w:r w:rsidR="00786B03">
          <w:rPr>
            <w:rFonts w:asciiTheme="minorHAnsi" w:eastAsiaTheme="minorEastAsia" w:hAnsiTheme="minorHAnsi"/>
            <w:b w:val="0"/>
            <w:noProof/>
            <w:sz w:val="22"/>
          </w:rPr>
          <w:tab/>
        </w:r>
        <w:r w:rsidR="00786B03" w:rsidRPr="00CF2509">
          <w:rPr>
            <w:rStyle w:val="Hyperlink"/>
            <w:noProof/>
          </w:rPr>
          <w:t>Miscellaneous Notes</w:t>
        </w:r>
        <w:r w:rsidR="00786B03">
          <w:rPr>
            <w:noProof/>
            <w:webHidden/>
          </w:rPr>
          <w:tab/>
        </w:r>
        <w:r w:rsidR="00786B03">
          <w:rPr>
            <w:noProof/>
            <w:webHidden/>
          </w:rPr>
          <w:fldChar w:fldCharType="begin"/>
        </w:r>
        <w:r w:rsidR="00786B03">
          <w:rPr>
            <w:noProof/>
            <w:webHidden/>
          </w:rPr>
          <w:instrText xml:space="preserve"> PAGEREF _Toc448911504 \h </w:instrText>
        </w:r>
        <w:r w:rsidR="00786B03">
          <w:rPr>
            <w:noProof/>
            <w:webHidden/>
          </w:rPr>
        </w:r>
        <w:r w:rsidR="00786B03">
          <w:rPr>
            <w:noProof/>
            <w:webHidden/>
          </w:rPr>
          <w:fldChar w:fldCharType="separate"/>
        </w:r>
        <w:r w:rsidR="00786B03">
          <w:rPr>
            <w:noProof/>
            <w:webHidden/>
          </w:rPr>
          <w:t>14</w:t>
        </w:r>
        <w:r w:rsidR="00786B03">
          <w:rPr>
            <w:noProof/>
            <w:webHidden/>
          </w:rPr>
          <w:fldChar w:fldCharType="end"/>
        </w:r>
      </w:hyperlink>
    </w:p>
    <w:p w14:paraId="1F20921D" w14:textId="77777777" w:rsidR="00786B03" w:rsidRDefault="00D45C6E">
      <w:pPr>
        <w:pStyle w:val="TOC3"/>
        <w:tabs>
          <w:tab w:val="left" w:pos="1320"/>
          <w:tab w:val="right" w:leader="dot" w:pos="9350"/>
        </w:tabs>
        <w:rPr>
          <w:rFonts w:asciiTheme="minorHAnsi" w:eastAsiaTheme="minorEastAsia" w:hAnsiTheme="minorHAnsi"/>
          <w:b w:val="0"/>
          <w:noProof/>
          <w:sz w:val="22"/>
        </w:rPr>
      </w:pPr>
      <w:hyperlink w:anchor="_Toc448911505" w:history="1">
        <w:r w:rsidR="00786B03" w:rsidRPr="00CF2509">
          <w:rPr>
            <w:rStyle w:val="Hyperlink"/>
            <w:noProof/>
          </w:rPr>
          <w:t>4.4.1</w:t>
        </w:r>
        <w:r w:rsidR="00786B03">
          <w:rPr>
            <w:rFonts w:asciiTheme="minorHAnsi" w:eastAsiaTheme="minorEastAsia" w:hAnsiTheme="minorHAnsi"/>
            <w:b w:val="0"/>
            <w:noProof/>
            <w:sz w:val="22"/>
          </w:rPr>
          <w:tab/>
        </w:r>
        <w:r w:rsidR="00786B03" w:rsidRPr="00CF2509">
          <w:rPr>
            <w:rStyle w:val="Hyperlink"/>
            <w:noProof/>
          </w:rPr>
          <w:t>Target Screen Resolution</w:t>
        </w:r>
        <w:r w:rsidR="00786B03">
          <w:rPr>
            <w:noProof/>
            <w:webHidden/>
          </w:rPr>
          <w:tab/>
        </w:r>
        <w:r w:rsidR="00786B03">
          <w:rPr>
            <w:noProof/>
            <w:webHidden/>
          </w:rPr>
          <w:fldChar w:fldCharType="begin"/>
        </w:r>
        <w:r w:rsidR="00786B03">
          <w:rPr>
            <w:noProof/>
            <w:webHidden/>
          </w:rPr>
          <w:instrText xml:space="preserve"> PAGEREF _Toc448911505 \h </w:instrText>
        </w:r>
        <w:r w:rsidR="00786B03">
          <w:rPr>
            <w:noProof/>
            <w:webHidden/>
          </w:rPr>
        </w:r>
        <w:r w:rsidR="00786B03">
          <w:rPr>
            <w:noProof/>
            <w:webHidden/>
          </w:rPr>
          <w:fldChar w:fldCharType="separate"/>
        </w:r>
        <w:r w:rsidR="00786B03">
          <w:rPr>
            <w:noProof/>
            <w:webHidden/>
          </w:rPr>
          <w:t>14</w:t>
        </w:r>
        <w:r w:rsidR="00786B03">
          <w:rPr>
            <w:noProof/>
            <w:webHidden/>
          </w:rPr>
          <w:fldChar w:fldCharType="end"/>
        </w:r>
      </w:hyperlink>
    </w:p>
    <w:p w14:paraId="3F922286" w14:textId="77777777" w:rsidR="00786B03" w:rsidRDefault="00D45C6E">
      <w:pPr>
        <w:pStyle w:val="TOC1"/>
        <w:rPr>
          <w:rFonts w:asciiTheme="minorHAnsi" w:eastAsiaTheme="minorEastAsia" w:hAnsiTheme="minorHAnsi"/>
          <w:b w:val="0"/>
          <w:noProof/>
          <w:sz w:val="22"/>
        </w:rPr>
      </w:pPr>
      <w:hyperlink w:anchor="_Toc448911506" w:history="1">
        <w:r w:rsidR="00786B03" w:rsidRPr="00CF2509">
          <w:rPr>
            <w:rStyle w:val="Hyperlink"/>
            <w:noProof/>
          </w:rPr>
          <w:t>A.</w:t>
        </w:r>
        <w:r w:rsidR="00786B03">
          <w:rPr>
            <w:rFonts w:asciiTheme="minorHAnsi" w:eastAsiaTheme="minorEastAsia" w:hAnsiTheme="minorHAnsi"/>
            <w:b w:val="0"/>
            <w:noProof/>
            <w:sz w:val="22"/>
          </w:rPr>
          <w:tab/>
        </w:r>
        <w:r w:rsidR="00786B03" w:rsidRPr="00CF2509">
          <w:rPr>
            <w:rStyle w:val="Hyperlink"/>
            <w:noProof/>
          </w:rPr>
          <w:t>Terminology</w:t>
        </w:r>
        <w:r w:rsidR="00786B03">
          <w:rPr>
            <w:noProof/>
            <w:webHidden/>
          </w:rPr>
          <w:tab/>
        </w:r>
        <w:r w:rsidR="00786B03">
          <w:rPr>
            <w:noProof/>
            <w:webHidden/>
          </w:rPr>
          <w:fldChar w:fldCharType="begin"/>
        </w:r>
        <w:r w:rsidR="00786B03">
          <w:rPr>
            <w:noProof/>
            <w:webHidden/>
          </w:rPr>
          <w:instrText xml:space="preserve"> PAGEREF _Toc448911506 \h </w:instrText>
        </w:r>
        <w:r w:rsidR="00786B03">
          <w:rPr>
            <w:noProof/>
            <w:webHidden/>
          </w:rPr>
        </w:r>
        <w:r w:rsidR="00786B03">
          <w:rPr>
            <w:noProof/>
            <w:webHidden/>
          </w:rPr>
          <w:fldChar w:fldCharType="separate"/>
        </w:r>
        <w:r w:rsidR="00786B03">
          <w:rPr>
            <w:noProof/>
            <w:webHidden/>
          </w:rPr>
          <w:t>15</w:t>
        </w:r>
        <w:r w:rsidR="00786B03">
          <w:rPr>
            <w:noProof/>
            <w:webHidden/>
          </w:rPr>
          <w:fldChar w:fldCharType="end"/>
        </w:r>
      </w:hyperlink>
    </w:p>
    <w:p w14:paraId="64434D2A" w14:textId="77777777" w:rsidR="00786B03" w:rsidRDefault="00D45C6E">
      <w:pPr>
        <w:pStyle w:val="TOC1"/>
        <w:rPr>
          <w:rFonts w:asciiTheme="minorHAnsi" w:eastAsiaTheme="minorEastAsia" w:hAnsiTheme="minorHAnsi"/>
          <w:b w:val="0"/>
          <w:noProof/>
          <w:sz w:val="22"/>
        </w:rPr>
      </w:pPr>
      <w:hyperlink w:anchor="_Toc448911507" w:history="1">
        <w:r w:rsidR="00786B03" w:rsidRPr="00CF2509">
          <w:rPr>
            <w:rStyle w:val="Hyperlink"/>
            <w:noProof/>
          </w:rPr>
          <w:t>B.</w:t>
        </w:r>
        <w:r w:rsidR="00786B03">
          <w:rPr>
            <w:rFonts w:asciiTheme="minorHAnsi" w:eastAsiaTheme="minorEastAsia" w:hAnsiTheme="minorHAnsi"/>
            <w:b w:val="0"/>
            <w:noProof/>
            <w:sz w:val="22"/>
          </w:rPr>
          <w:tab/>
        </w:r>
        <w:r w:rsidR="00786B03" w:rsidRPr="00CF2509">
          <w:rPr>
            <w:rStyle w:val="Hyperlink"/>
            <w:noProof/>
          </w:rPr>
          <w:t>References</w:t>
        </w:r>
        <w:r w:rsidR="00786B03">
          <w:rPr>
            <w:noProof/>
            <w:webHidden/>
          </w:rPr>
          <w:tab/>
        </w:r>
        <w:r w:rsidR="00786B03">
          <w:rPr>
            <w:noProof/>
            <w:webHidden/>
          </w:rPr>
          <w:fldChar w:fldCharType="begin"/>
        </w:r>
        <w:r w:rsidR="00786B03">
          <w:rPr>
            <w:noProof/>
            <w:webHidden/>
          </w:rPr>
          <w:instrText xml:space="preserve"> PAGEREF _Toc448911507 \h </w:instrText>
        </w:r>
        <w:r w:rsidR="00786B03">
          <w:rPr>
            <w:noProof/>
            <w:webHidden/>
          </w:rPr>
        </w:r>
        <w:r w:rsidR="00786B03">
          <w:rPr>
            <w:noProof/>
            <w:webHidden/>
          </w:rPr>
          <w:fldChar w:fldCharType="separate"/>
        </w:r>
        <w:r w:rsidR="00786B03">
          <w:rPr>
            <w:noProof/>
            <w:webHidden/>
          </w:rPr>
          <w:t>16</w:t>
        </w:r>
        <w:r w:rsidR="00786B03">
          <w:rPr>
            <w:noProof/>
            <w:webHidden/>
          </w:rPr>
          <w:fldChar w:fldCharType="end"/>
        </w:r>
      </w:hyperlink>
    </w:p>
    <w:p w14:paraId="04F41FF9" w14:textId="77777777" w:rsidR="00786B03" w:rsidRDefault="00D45C6E">
      <w:pPr>
        <w:pStyle w:val="TOC2"/>
        <w:tabs>
          <w:tab w:val="left" w:pos="880"/>
          <w:tab w:val="right" w:leader="dot" w:pos="9350"/>
        </w:tabs>
        <w:rPr>
          <w:rFonts w:asciiTheme="minorHAnsi" w:eastAsiaTheme="minorEastAsia" w:hAnsiTheme="minorHAnsi"/>
          <w:b w:val="0"/>
          <w:noProof/>
          <w:sz w:val="22"/>
        </w:rPr>
      </w:pPr>
      <w:hyperlink w:anchor="_Toc448911508" w:history="1">
        <w:r w:rsidR="00786B03" w:rsidRPr="00CF2509">
          <w:rPr>
            <w:rStyle w:val="Hyperlink"/>
            <w:noProof/>
          </w:rPr>
          <w:t>B.1.</w:t>
        </w:r>
        <w:r w:rsidR="00786B03">
          <w:rPr>
            <w:rFonts w:asciiTheme="minorHAnsi" w:eastAsiaTheme="minorEastAsia" w:hAnsiTheme="minorHAnsi"/>
            <w:b w:val="0"/>
            <w:noProof/>
            <w:sz w:val="22"/>
          </w:rPr>
          <w:tab/>
        </w:r>
        <w:r w:rsidR="00786B03" w:rsidRPr="00CF2509">
          <w:rPr>
            <w:rStyle w:val="Hyperlink"/>
            <w:noProof/>
          </w:rPr>
          <w:t>User Documentation</w:t>
        </w:r>
        <w:r w:rsidR="00786B03">
          <w:rPr>
            <w:noProof/>
            <w:webHidden/>
          </w:rPr>
          <w:tab/>
        </w:r>
        <w:r w:rsidR="00786B03">
          <w:rPr>
            <w:noProof/>
            <w:webHidden/>
          </w:rPr>
          <w:fldChar w:fldCharType="begin"/>
        </w:r>
        <w:r w:rsidR="00786B03">
          <w:rPr>
            <w:noProof/>
            <w:webHidden/>
          </w:rPr>
          <w:instrText xml:space="preserve"> PAGEREF _Toc448911508 \h </w:instrText>
        </w:r>
        <w:r w:rsidR="00786B03">
          <w:rPr>
            <w:noProof/>
            <w:webHidden/>
          </w:rPr>
        </w:r>
        <w:r w:rsidR="00786B03">
          <w:rPr>
            <w:noProof/>
            <w:webHidden/>
          </w:rPr>
          <w:fldChar w:fldCharType="separate"/>
        </w:r>
        <w:r w:rsidR="00786B03">
          <w:rPr>
            <w:noProof/>
            <w:webHidden/>
          </w:rPr>
          <w:t>16</w:t>
        </w:r>
        <w:r w:rsidR="00786B03">
          <w:rPr>
            <w:noProof/>
            <w:webHidden/>
          </w:rPr>
          <w:fldChar w:fldCharType="end"/>
        </w:r>
      </w:hyperlink>
    </w:p>
    <w:p w14:paraId="247B5386" w14:textId="77777777" w:rsidR="00786B03" w:rsidRDefault="00D45C6E">
      <w:pPr>
        <w:pStyle w:val="TOC1"/>
        <w:tabs>
          <w:tab w:val="left" w:pos="1847"/>
        </w:tabs>
        <w:rPr>
          <w:rFonts w:asciiTheme="minorHAnsi" w:eastAsiaTheme="minorEastAsia" w:hAnsiTheme="minorHAnsi"/>
          <w:b w:val="0"/>
          <w:noProof/>
          <w:sz w:val="22"/>
        </w:rPr>
      </w:pPr>
      <w:hyperlink w:anchor="_Toc448911509" w:history="1">
        <w:r w:rsidR="00786B03" w:rsidRPr="00CF2509">
          <w:rPr>
            <w:rStyle w:val="Hyperlink"/>
            <w:noProof/>
          </w:rPr>
          <w:t>Attachment A.</w:t>
        </w:r>
        <w:r w:rsidR="00786B03">
          <w:rPr>
            <w:rFonts w:asciiTheme="minorHAnsi" w:eastAsiaTheme="minorEastAsia" w:hAnsiTheme="minorHAnsi"/>
            <w:b w:val="0"/>
            <w:noProof/>
            <w:sz w:val="22"/>
          </w:rPr>
          <w:tab/>
        </w:r>
        <w:r w:rsidR="00786B03" w:rsidRPr="00CF2509">
          <w:rPr>
            <w:rStyle w:val="Hyperlink"/>
            <w:noProof/>
          </w:rPr>
          <w:t>Approval Signatures</w:t>
        </w:r>
        <w:r w:rsidR="00786B03">
          <w:rPr>
            <w:noProof/>
            <w:webHidden/>
          </w:rPr>
          <w:tab/>
        </w:r>
        <w:r w:rsidR="00786B03">
          <w:rPr>
            <w:noProof/>
            <w:webHidden/>
          </w:rPr>
          <w:fldChar w:fldCharType="begin"/>
        </w:r>
        <w:r w:rsidR="00786B03">
          <w:rPr>
            <w:noProof/>
            <w:webHidden/>
          </w:rPr>
          <w:instrText xml:space="preserve"> PAGEREF _Toc448911509 \h </w:instrText>
        </w:r>
        <w:r w:rsidR="00786B03">
          <w:rPr>
            <w:noProof/>
            <w:webHidden/>
          </w:rPr>
        </w:r>
        <w:r w:rsidR="00786B03">
          <w:rPr>
            <w:noProof/>
            <w:webHidden/>
          </w:rPr>
          <w:fldChar w:fldCharType="separate"/>
        </w:r>
        <w:r w:rsidR="00786B03">
          <w:rPr>
            <w:noProof/>
            <w:webHidden/>
          </w:rPr>
          <w:t>17</w:t>
        </w:r>
        <w:r w:rsidR="00786B03">
          <w:rPr>
            <w:noProof/>
            <w:webHidden/>
          </w:rPr>
          <w:fldChar w:fldCharType="end"/>
        </w:r>
      </w:hyperlink>
    </w:p>
    <w:p w14:paraId="46107BC7" w14:textId="77777777" w:rsidR="008E0265" w:rsidRDefault="001845B4" w:rsidP="008E0265">
      <w:pPr>
        <w:pStyle w:val="BodyText"/>
        <w:rPr>
          <w:lang w:val="da-DK"/>
        </w:rPr>
      </w:pPr>
      <w:r>
        <w:rPr>
          <w:lang w:val="da-DK"/>
        </w:rPr>
        <w:fldChar w:fldCharType="end"/>
      </w:r>
    </w:p>
    <w:p w14:paraId="016967E0" w14:textId="77777777" w:rsidR="008E0265" w:rsidRDefault="008E0265" w:rsidP="008E0265">
      <w:pPr>
        <w:pStyle w:val="BodyText"/>
        <w:rPr>
          <w:lang w:val="da-DK"/>
        </w:rPr>
      </w:pPr>
    </w:p>
    <w:p w14:paraId="5657C4DE" w14:textId="77777777" w:rsidR="003B210F" w:rsidRDefault="003B210F">
      <w:pPr>
        <w:spacing w:before="0" w:after="200" w:line="276" w:lineRule="auto"/>
      </w:pPr>
      <w:r>
        <w:br w:type="page"/>
      </w:r>
    </w:p>
    <w:p w14:paraId="5E28468A" w14:textId="77777777" w:rsidR="005C246A" w:rsidRDefault="005C246A" w:rsidP="005C477F">
      <w:pPr>
        <w:pStyle w:val="BodyText"/>
        <w:jc w:val="center"/>
        <w:rPr>
          <w:lang w:val="da-DK"/>
        </w:rPr>
        <w:sectPr w:rsidR="005C246A">
          <w:footerReference w:type="default" r:id="rId9"/>
          <w:pgSz w:w="12240" w:h="15840"/>
          <w:pgMar w:top="1440" w:right="1440" w:bottom="1440" w:left="1440" w:header="720" w:footer="720" w:gutter="0"/>
          <w:pgNumType w:fmt="lowerRoman"/>
          <w:cols w:space="720"/>
          <w:titlePg/>
          <w:docGrid w:linePitch="360"/>
        </w:sectPr>
      </w:pPr>
    </w:p>
    <w:p w14:paraId="1CF585FC" w14:textId="77777777" w:rsidR="008E0265" w:rsidRPr="00691BDB" w:rsidRDefault="008E0265" w:rsidP="00715ED4">
      <w:pPr>
        <w:pStyle w:val="Heading1"/>
      </w:pPr>
      <w:bookmarkStart w:id="24" w:name="_Toc374085082"/>
      <w:bookmarkStart w:id="25" w:name="_Toc448911457"/>
      <w:r w:rsidRPr="00691BDB">
        <w:lastRenderedPageBreak/>
        <w:t>Introduction</w:t>
      </w:r>
      <w:bookmarkEnd w:id="24"/>
      <w:bookmarkEnd w:id="25"/>
    </w:p>
    <w:p w14:paraId="1221E134" w14:textId="3222A427" w:rsidR="008E0798" w:rsidRDefault="008E0798" w:rsidP="005C477F">
      <w:r>
        <w:t xml:space="preserve">This </w:t>
      </w:r>
      <w:r w:rsidR="00775087">
        <w:t>developer’s guide</w:t>
      </w:r>
      <w:r>
        <w:t xml:space="preserve"> provides the information required for a new member of the</w:t>
      </w:r>
      <w:r w:rsidR="006E696E">
        <w:t xml:space="preserve"> Department of Veterans Affairs (VA)</w:t>
      </w:r>
      <w:r>
        <w:t xml:space="preserve"> </w:t>
      </w:r>
      <w:r w:rsidR="00335EBE" w:rsidRPr="00335EBE">
        <w:t xml:space="preserve">Benefits Claims Decision Support </w:t>
      </w:r>
      <w:r w:rsidR="00335EBE" w:rsidRPr="00335EBE">
        <w:rPr>
          <w:rFonts w:cs="Calibri"/>
        </w:rPr>
        <w:t>System (BCDSS)</w:t>
      </w:r>
      <w:r>
        <w:t xml:space="preserve"> product development team to create a local environment with the tools and configuration settings necessary to perform his or her role on the team.</w:t>
      </w:r>
    </w:p>
    <w:p w14:paraId="242F9413" w14:textId="77777777" w:rsidR="00F47536" w:rsidRDefault="00F47536" w:rsidP="005C477F"/>
    <w:p w14:paraId="38C93466" w14:textId="0260BC5E" w:rsidR="008E0798" w:rsidRDefault="000B01C3" w:rsidP="00AB0F8C">
      <w:pPr>
        <w:pStyle w:val="BodyText"/>
        <w:rPr>
          <w:rFonts w:cs="Calibri"/>
        </w:rPr>
      </w:pPr>
      <w:r>
        <w:rPr>
          <w:rFonts w:cs="Calibri"/>
        </w:rPr>
        <w:t>Contractors develop t</w:t>
      </w:r>
      <w:r w:rsidR="008E0798" w:rsidRPr="003C5AD1">
        <w:rPr>
          <w:rFonts w:cs="Calibri"/>
        </w:rPr>
        <w:t xml:space="preserve">he </w:t>
      </w:r>
      <w:r w:rsidR="00335EBE">
        <w:rPr>
          <w:rFonts w:cs="Calibri"/>
        </w:rPr>
        <w:t>BCDSS</w:t>
      </w:r>
      <w:r w:rsidR="008E0798">
        <w:rPr>
          <w:rFonts w:cs="Calibri"/>
        </w:rPr>
        <w:t xml:space="preserve"> </w:t>
      </w:r>
      <w:r w:rsidR="008E0798" w:rsidRPr="003C5AD1">
        <w:rPr>
          <w:rFonts w:cs="Calibri"/>
        </w:rPr>
        <w:t xml:space="preserve">application on </w:t>
      </w:r>
      <w:r>
        <w:rPr>
          <w:rFonts w:cs="Calibri"/>
        </w:rPr>
        <w:t xml:space="preserve">their </w:t>
      </w:r>
      <w:r w:rsidR="008E0798" w:rsidRPr="003C5AD1">
        <w:rPr>
          <w:rFonts w:cs="Calibri"/>
        </w:rPr>
        <w:t>laptops and</w:t>
      </w:r>
      <w:r>
        <w:rPr>
          <w:rFonts w:cs="Calibri"/>
        </w:rPr>
        <w:t xml:space="preserve"> perform</w:t>
      </w:r>
      <w:r w:rsidR="008E0798" w:rsidRPr="003C5AD1">
        <w:rPr>
          <w:rFonts w:cs="Calibri"/>
        </w:rPr>
        <w:t xml:space="preserve"> integration test</w:t>
      </w:r>
      <w:r>
        <w:rPr>
          <w:rFonts w:cs="Calibri"/>
        </w:rPr>
        <w:t>ing</w:t>
      </w:r>
      <w:r w:rsidR="008E0798" w:rsidRPr="003C5AD1">
        <w:rPr>
          <w:rFonts w:cs="Calibri"/>
        </w:rPr>
        <w:t xml:space="preserve"> in the </w:t>
      </w:r>
      <w:r w:rsidR="00335EBE">
        <w:rPr>
          <w:rFonts w:cs="Calibri"/>
        </w:rPr>
        <w:t>VACI FTL environment</w:t>
      </w:r>
      <w:r w:rsidR="008E0798" w:rsidRPr="003C5AD1">
        <w:rPr>
          <w:rFonts w:cs="Calibri"/>
        </w:rPr>
        <w:t>.</w:t>
      </w:r>
      <w:r w:rsidR="00C84E62">
        <w:rPr>
          <w:rFonts w:cs="Calibri"/>
        </w:rPr>
        <w:t xml:space="preserve"> </w:t>
      </w:r>
      <w:r w:rsidR="002437F4">
        <w:rPr>
          <w:rFonts w:cs="Calibri"/>
        </w:rPr>
        <w:t xml:space="preserve">The </w:t>
      </w:r>
      <w:r w:rsidR="00335EBE">
        <w:rPr>
          <w:rFonts w:cs="Calibri"/>
        </w:rPr>
        <w:t>FTL</w:t>
      </w:r>
      <w:r w:rsidR="002437F4">
        <w:rPr>
          <w:rFonts w:cs="Calibri"/>
        </w:rPr>
        <w:t xml:space="preserve"> team must</w:t>
      </w:r>
      <w:r w:rsidR="008E0798" w:rsidRPr="003C5AD1">
        <w:rPr>
          <w:rFonts w:cs="Calibri"/>
        </w:rPr>
        <w:t xml:space="preserve"> configure a consistent image</w:t>
      </w:r>
      <w:r w:rsidR="008E0798">
        <w:rPr>
          <w:rFonts w:cs="Calibri"/>
        </w:rPr>
        <w:t xml:space="preserve"> of </w:t>
      </w:r>
      <w:r w:rsidR="00335EBE">
        <w:rPr>
          <w:rFonts w:cs="Calibri"/>
        </w:rPr>
        <w:t>BCDSS</w:t>
      </w:r>
      <w:r w:rsidR="008E0798" w:rsidRPr="003C5AD1">
        <w:rPr>
          <w:rFonts w:cs="Calibri"/>
        </w:rPr>
        <w:t xml:space="preserve"> so that developer testing can occur in a common fashion</w:t>
      </w:r>
      <w:r w:rsidR="002437F4">
        <w:rPr>
          <w:rFonts w:cs="Calibri"/>
        </w:rPr>
        <w:t xml:space="preserve"> b</w:t>
      </w:r>
      <w:r w:rsidR="002437F4" w:rsidRPr="003C5AD1">
        <w:rPr>
          <w:rFonts w:cs="Calibri"/>
        </w:rPr>
        <w:t>ecause th</w:t>
      </w:r>
      <w:r w:rsidR="002437F4">
        <w:rPr>
          <w:rFonts w:cs="Calibri"/>
        </w:rPr>
        <w:t xml:space="preserve">e </w:t>
      </w:r>
      <w:r w:rsidR="00335EBE">
        <w:rPr>
          <w:rFonts w:cs="Calibri"/>
        </w:rPr>
        <w:t>BCDSS</w:t>
      </w:r>
      <w:r w:rsidR="002437F4">
        <w:rPr>
          <w:rFonts w:cs="Calibri"/>
        </w:rPr>
        <w:t xml:space="preserve"> team develops the</w:t>
      </w:r>
      <w:r w:rsidR="002437F4" w:rsidRPr="003C5AD1">
        <w:rPr>
          <w:rFonts w:cs="Calibri"/>
        </w:rPr>
        <w:t xml:space="preserve"> application on</w:t>
      </w:r>
      <w:r w:rsidR="002437F4">
        <w:rPr>
          <w:rFonts w:cs="Calibri"/>
        </w:rPr>
        <w:t xml:space="preserve"> local</w:t>
      </w:r>
      <w:r w:rsidR="002437F4" w:rsidRPr="003C5AD1">
        <w:rPr>
          <w:rFonts w:cs="Calibri"/>
        </w:rPr>
        <w:t xml:space="preserve"> contractor laptops</w:t>
      </w:r>
      <w:r w:rsidR="008E0798" w:rsidRPr="003C5AD1">
        <w:rPr>
          <w:rFonts w:cs="Calibri"/>
        </w:rPr>
        <w:t>.</w:t>
      </w:r>
      <w:r w:rsidR="008E0798">
        <w:rPr>
          <w:rFonts w:cs="Calibri"/>
        </w:rPr>
        <w:t xml:space="preserve"> This Guide includes i</w:t>
      </w:r>
      <w:r w:rsidR="008E0798" w:rsidRPr="003C5AD1">
        <w:rPr>
          <w:rFonts w:cs="Calibri"/>
        </w:rPr>
        <w:t>nstructions for configuring</w:t>
      </w:r>
      <w:r w:rsidR="008E0798">
        <w:rPr>
          <w:rFonts w:cs="Calibri"/>
        </w:rPr>
        <w:t xml:space="preserve"> a local developer, analyst, technical writer, and tester </w:t>
      </w:r>
      <w:r w:rsidR="008E0798" w:rsidRPr="003C5AD1">
        <w:rPr>
          <w:rFonts w:cs="Calibri"/>
        </w:rPr>
        <w:t>workstation.</w:t>
      </w:r>
    </w:p>
    <w:p w14:paraId="50505ADE" w14:textId="77777777" w:rsidR="00F47536" w:rsidRDefault="00F47536" w:rsidP="00AB0F8C">
      <w:pPr>
        <w:pStyle w:val="BodyText"/>
        <w:rPr>
          <w:rFonts w:cs="Calibri"/>
        </w:rPr>
      </w:pPr>
    </w:p>
    <w:p w14:paraId="19EC02DA" w14:textId="30887D47" w:rsidR="008E0798" w:rsidRDefault="002437F4" w:rsidP="005C477F">
      <w:pPr>
        <w:rPr>
          <w:rFonts w:cs="Calibri"/>
        </w:rPr>
      </w:pPr>
      <w:r>
        <w:rPr>
          <w:rFonts w:cs="Calibri"/>
        </w:rPr>
        <w:t>L</w:t>
      </w:r>
      <w:r w:rsidR="008E0798" w:rsidRPr="003C5AD1">
        <w:rPr>
          <w:rFonts w:cs="Calibri"/>
        </w:rPr>
        <w:t xml:space="preserve">ocal environments </w:t>
      </w:r>
      <w:r>
        <w:rPr>
          <w:rFonts w:cs="Calibri"/>
        </w:rPr>
        <w:t>should</w:t>
      </w:r>
      <w:r w:rsidR="008E0798" w:rsidRPr="003C5AD1">
        <w:rPr>
          <w:rFonts w:cs="Calibri"/>
        </w:rPr>
        <w:t xml:space="preserve"> not have any dependencies on the VA network or </w:t>
      </w:r>
      <w:r w:rsidR="008E0798">
        <w:rPr>
          <w:rFonts w:cs="Calibri"/>
        </w:rPr>
        <w:t xml:space="preserve">the </w:t>
      </w:r>
      <w:r w:rsidR="00335EBE">
        <w:rPr>
          <w:rFonts w:cs="Calibri"/>
        </w:rPr>
        <w:t>FTL</w:t>
      </w:r>
      <w:r w:rsidR="008E0798" w:rsidRPr="003C5AD1">
        <w:rPr>
          <w:rFonts w:cs="Calibri"/>
        </w:rPr>
        <w:t xml:space="preserve"> </w:t>
      </w:r>
      <w:r w:rsidR="00335EBE">
        <w:rPr>
          <w:rFonts w:cs="Calibri"/>
        </w:rPr>
        <w:t>Sandbox</w:t>
      </w:r>
      <w:r w:rsidR="008E0798" w:rsidRPr="003C5AD1">
        <w:rPr>
          <w:rFonts w:cs="Calibri"/>
        </w:rPr>
        <w:t xml:space="preserve"> to develop, build, deploy</w:t>
      </w:r>
      <w:r w:rsidR="008E0798">
        <w:rPr>
          <w:rFonts w:cs="Calibri"/>
        </w:rPr>
        <w:t xml:space="preserve"> and test </w:t>
      </w:r>
      <w:r w:rsidR="00335EBE">
        <w:rPr>
          <w:rFonts w:cs="Calibri"/>
        </w:rPr>
        <w:t>BCDSS</w:t>
      </w:r>
      <w:r w:rsidR="008E0798">
        <w:rPr>
          <w:rFonts w:cs="Calibri"/>
        </w:rPr>
        <w:t>.</w:t>
      </w:r>
    </w:p>
    <w:p w14:paraId="35BAD8CE" w14:textId="77777777" w:rsidR="00F47536" w:rsidRDefault="00F47536" w:rsidP="005C477F">
      <w:pPr>
        <w:rPr>
          <w:rFonts w:cs="Calibri"/>
        </w:rPr>
      </w:pPr>
    </w:p>
    <w:p w14:paraId="0E3617DA" w14:textId="610D4FC5" w:rsidR="008E0798" w:rsidRDefault="008E0798" w:rsidP="005C477F">
      <w:r w:rsidRPr="005759F4">
        <w:rPr>
          <w:b/>
          <w:i/>
        </w:rPr>
        <w:t>Note:</w:t>
      </w:r>
      <w:r>
        <w:tab/>
      </w:r>
      <w:r w:rsidR="002437F4">
        <w:t>As</w:t>
      </w:r>
      <w:r>
        <w:t xml:space="preserve"> a living document</w:t>
      </w:r>
      <w:r w:rsidR="002437F4">
        <w:t>,</w:t>
      </w:r>
      <w:r>
        <w:t xml:space="preserve"> </w:t>
      </w:r>
      <w:r w:rsidR="002437F4">
        <w:t>this document</w:t>
      </w:r>
      <w:r>
        <w:t xml:space="preserve"> will undergo continual refinement based on feedback from </w:t>
      </w:r>
      <w:r w:rsidR="00335EBE">
        <w:t>BCDSS</w:t>
      </w:r>
      <w:r>
        <w:t xml:space="preserve"> team users and other evaluators.</w:t>
      </w:r>
    </w:p>
    <w:p w14:paraId="4C3DB194" w14:textId="77777777" w:rsidR="00845A09" w:rsidRDefault="00845A09" w:rsidP="005C477F"/>
    <w:p w14:paraId="75D25B1F" w14:textId="77777777" w:rsidR="008E0798" w:rsidRPr="00691BDB" w:rsidRDefault="008E0798" w:rsidP="008949D2">
      <w:pPr>
        <w:pStyle w:val="Heading2"/>
      </w:pPr>
      <w:bookmarkStart w:id="26" w:name="_Toc79889712"/>
      <w:bookmarkStart w:id="27" w:name="_Ref207529449"/>
      <w:bookmarkStart w:id="28" w:name="_Toc234302622"/>
      <w:bookmarkStart w:id="29" w:name="_Toc268603314"/>
      <w:bookmarkStart w:id="30" w:name="_Toc335902945"/>
      <w:bookmarkStart w:id="31" w:name="_Toc374085083"/>
      <w:bookmarkStart w:id="32" w:name="_Toc448911458"/>
      <w:r w:rsidRPr="00691BDB">
        <w:t>Purpose</w:t>
      </w:r>
      <w:bookmarkEnd w:id="26"/>
      <w:bookmarkEnd w:id="27"/>
      <w:bookmarkEnd w:id="28"/>
      <w:bookmarkEnd w:id="29"/>
      <w:bookmarkEnd w:id="30"/>
      <w:bookmarkEnd w:id="31"/>
      <w:bookmarkEnd w:id="32"/>
    </w:p>
    <w:p w14:paraId="21FEA4BB" w14:textId="38E0DAF3" w:rsidR="008E0798" w:rsidRDefault="00493CFA" w:rsidP="005C477F">
      <w:r>
        <w:t>T</w:t>
      </w:r>
      <w:r w:rsidR="008E0798" w:rsidRPr="00375289">
        <w:t>his</w:t>
      </w:r>
      <w:r w:rsidR="008E0798">
        <w:t xml:space="preserve"> </w:t>
      </w:r>
      <w:r w:rsidR="008E0798" w:rsidRPr="00375289">
        <w:t>manual provide</w:t>
      </w:r>
      <w:r>
        <w:t>s</w:t>
      </w:r>
      <w:r w:rsidR="008E0798" w:rsidRPr="00375289">
        <w:t xml:space="preserve"> the information required for members of the </w:t>
      </w:r>
      <w:r w:rsidR="00335EBE">
        <w:t>BCDSS</w:t>
      </w:r>
      <w:r w:rsidR="008E0798" w:rsidRPr="00375289">
        <w:t xml:space="preserve"> product development team to create a software</w:t>
      </w:r>
      <w:r w:rsidR="008E0798">
        <w:t xml:space="preserve"> </w:t>
      </w:r>
      <w:r w:rsidR="008E0798" w:rsidRPr="00375289">
        <w:t>environment and use the tools necessary to develop,</w:t>
      </w:r>
      <w:r w:rsidR="008E0798">
        <w:t xml:space="preserve"> </w:t>
      </w:r>
      <w:r w:rsidR="008E0798" w:rsidRPr="00375289">
        <w:t xml:space="preserve">test, manage, and document the </w:t>
      </w:r>
      <w:r w:rsidR="00335EBE">
        <w:t>BCDSS</w:t>
      </w:r>
      <w:r w:rsidR="008E0798" w:rsidRPr="00375289">
        <w:t xml:space="preserve"> application.</w:t>
      </w:r>
      <w:r w:rsidR="008E0798">
        <w:t xml:space="preserve"> It also provides development guidelines for developers.</w:t>
      </w:r>
    </w:p>
    <w:p w14:paraId="41026623" w14:textId="77777777" w:rsidR="00845A09" w:rsidRPr="00375289" w:rsidRDefault="00845A09" w:rsidP="005C477F"/>
    <w:p w14:paraId="14151C24" w14:textId="77777777" w:rsidR="008E0798" w:rsidRPr="00691BDB" w:rsidRDefault="008E0798" w:rsidP="008949D2">
      <w:pPr>
        <w:pStyle w:val="Heading2"/>
      </w:pPr>
      <w:bookmarkStart w:id="33" w:name="_Toc318088993"/>
      <w:bookmarkStart w:id="34" w:name="_Toc320274581"/>
      <w:bookmarkStart w:id="35" w:name="_Toc320279454"/>
      <w:bookmarkStart w:id="36" w:name="_Toc323533344"/>
      <w:bookmarkStart w:id="37" w:name="_Toc79889713"/>
      <w:bookmarkStart w:id="38" w:name="_Ref207529529"/>
      <w:bookmarkStart w:id="39" w:name="_Toc234302623"/>
      <w:bookmarkStart w:id="40" w:name="_Toc268603315"/>
      <w:bookmarkStart w:id="41" w:name="_Toc335902946"/>
      <w:bookmarkStart w:id="42" w:name="_Toc374085084"/>
      <w:bookmarkStart w:id="43" w:name="_Toc448911459"/>
      <w:r w:rsidRPr="00691BDB">
        <w:t>Scope</w:t>
      </w:r>
      <w:bookmarkEnd w:id="33"/>
      <w:bookmarkEnd w:id="34"/>
      <w:bookmarkEnd w:id="35"/>
      <w:bookmarkEnd w:id="36"/>
      <w:bookmarkEnd w:id="37"/>
      <w:bookmarkEnd w:id="38"/>
      <w:bookmarkEnd w:id="39"/>
      <w:bookmarkEnd w:id="40"/>
      <w:bookmarkEnd w:id="41"/>
      <w:bookmarkEnd w:id="42"/>
      <w:bookmarkEnd w:id="43"/>
    </w:p>
    <w:p w14:paraId="08E5593D" w14:textId="1C72243A" w:rsidR="008E0798" w:rsidRDefault="008E0798" w:rsidP="005C477F">
      <w:r w:rsidRPr="008E0798">
        <w:t>Th</w:t>
      </w:r>
      <w:r w:rsidR="00455ECC">
        <w:t>is document’s</w:t>
      </w:r>
      <w:r w:rsidRPr="008E0798">
        <w:t xml:space="preserve"> scope </w:t>
      </w:r>
      <w:r w:rsidR="00455ECC">
        <w:t xml:space="preserve">covers </w:t>
      </w:r>
      <w:r w:rsidRPr="008E0798">
        <w:t xml:space="preserve">the set of tasks necessary to create a local environment for developing, testing, managing, and documenting the </w:t>
      </w:r>
      <w:r w:rsidR="00335EBE">
        <w:t>BCDSS</w:t>
      </w:r>
      <w:r w:rsidRPr="008E0798">
        <w:t xml:space="preserve"> product.</w:t>
      </w:r>
    </w:p>
    <w:p w14:paraId="619D2990" w14:textId="77777777" w:rsidR="00845A09" w:rsidRPr="008E0798" w:rsidRDefault="00845A09" w:rsidP="005C477F"/>
    <w:p w14:paraId="65506030" w14:textId="77777777" w:rsidR="008E0798" w:rsidRPr="00691BDB" w:rsidRDefault="008E0798" w:rsidP="008949D2">
      <w:pPr>
        <w:pStyle w:val="Heading2"/>
      </w:pPr>
      <w:bookmarkStart w:id="44" w:name="_Toc335902947"/>
      <w:bookmarkStart w:id="45" w:name="_Toc374085085"/>
      <w:bookmarkStart w:id="46" w:name="_Toc448911460"/>
      <w:r w:rsidRPr="00691BDB">
        <w:t>Intended Audience</w:t>
      </w:r>
      <w:bookmarkEnd w:id="44"/>
      <w:bookmarkEnd w:id="45"/>
      <w:bookmarkEnd w:id="46"/>
    </w:p>
    <w:p w14:paraId="5786FA56" w14:textId="436C3F4B" w:rsidR="008E0798" w:rsidRDefault="008E0798" w:rsidP="005C477F">
      <w:r w:rsidRPr="00375289">
        <w:t>Th</w:t>
      </w:r>
      <w:r w:rsidR="00455ECC">
        <w:t>is document’s intended</w:t>
      </w:r>
      <w:r w:rsidRPr="00375289">
        <w:t xml:space="preserve"> audience </w:t>
      </w:r>
      <w:r w:rsidR="00455ECC">
        <w:t xml:space="preserve">includes </w:t>
      </w:r>
      <w:r w:rsidRPr="00375289">
        <w:t xml:space="preserve">personnel involved with </w:t>
      </w:r>
      <w:r w:rsidR="00335EBE">
        <w:t>BCDSS</w:t>
      </w:r>
      <w:r w:rsidRPr="00375289">
        <w:t xml:space="preserve"> product development, including software development, configuration management, testing, documentation, and other functions that require setting up an environment and using the standard set </w:t>
      </w:r>
      <w:r>
        <w:t xml:space="preserve">of </w:t>
      </w:r>
      <w:r w:rsidR="00335EBE">
        <w:t>BCDSS</w:t>
      </w:r>
      <w:r w:rsidRPr="00375289">
        <w:t xml:space="preserve"> product development tools.</w:t>
      </w:r>
    </w:p>
    <w:p w14:paraId="703E9A78" w14:textId="77777777" w:rsidR="00845A09" w:rsidRPr="00375289" w:rsidRDefault="00845A09" w:rsidP="005C477F">
      <w:pPr>
        <w:rPr>
          <w:rFonts w:ascii="Tahoma" w:hAnsi="Tahoma" w:cs="Tahoma"/>
          <w:color w:val="000000"/>
        </w:rPr>
      </w:pPr>
    </w:p>
    <w:p w14:paraId="2CB8D6A5" w14:textId="77777777" w:rsidR="008E0798" w:rsidRPr="00691BDB" w:rsidRDefault="008E0798" w:rsidP="008949D2">
      <w:pPr>
        <w:pStyle w:val="Heading2"/>
      </w:pPr>
      <w:bookmarkStart w:id="47" w:name="_Toc268603316"/>
      <w:bookmarkStart w:id="48" w:name="_Toc335902948"/>
      <w:bookmarkStart w:id="49" w:name="_Toc374085086"/>
      <w:bookmarkStart w:id="50" w:name="_Toc448911461"/>
      <w:r w:rsidRPr="00691BDB">
        <w:t>Assumptions and Dependencies</w:t>
      </w:r>
      <w:bookmarkEnd w:id="47"/>
      <w:bookmarkEnd w:id="48"/>
      <w:bookmarkEnd w:id="49"/>
      <w:bookmarkEnd w:id="50"/>
    </w:p>
    <w:p w14:paraId="4A0F44E4" w14:textId="32E3FBAD" w:rsidR="008E0798" w:rsidRDefault="008E0798" w:rsidP="005C477F"/>
    <w:p w14:paraId="46D2CD92" w14:textId="77777777" w:rsidR="00845A09" w:rsidRDefault="00845A09" w:rsidP="005C477F"/>
    <w:p w14:paraId="202545B7" w14:textId="77777777" w:rsidR="00510FEC" w:rsidRPr="00691BDB" w:rsidRDefault="00510FEC" w:rsidP="00715ED4">
      <w:pPr>
        <w:pStyle w:val="Heading1"/>
      </w:pPr>
      <w:bookmarkStart w:id="51" w:name="_Toc335902953"/>
      <w:bookmarkStart w:id="52" w:name="_Toc374085087"/>
      <w:bookmarkStart w:id="53" w:name="_Toc448911462"/>
      <w:r w:rsidRPr="00691BDB">
        <w:t>Setting up the Local Environment</w:t>
      </w:r>
      <w:bookmarkEnd w:id="51"/>
      <w:bookmarkEnd w:id="52"/>
      <w:bookmarkEnd w:id="53"/>
    </w:p>
    <w:p w14:paraId="50F031A1" w14:textId="4520E4E7" w:rsidR="00510FEC" w:rsidRDefault="00DF4C01" w:rsidP="005C477F">
      <w:r>
        <w:t>The selections below</w:t>
      </w:r>
      <w:r w:rsidR="00B254E0">
        <w:t xml:space="preserve"> detail the i</w:t>
      </w:r>
      <w:r w:rsidR="00B254E0" w:rsidRPr="003C5AD1">
        <w:t xml:space="preserve">nstructions </w:t>
      </w:r>
      <w:r w:rsidR="00510FEC" w:rsidRPr="003C5AD1">
        <w:t>for configuring</w:t>
      </w:r>
      <w:r w:rsidR="00510FEC">
        <w:t xml:space="preserve"> a local environment</w:t>
      </w:r>
      <w:r w:rsidR="00510FEC" w:rsidRPr="003C5AD1">
        <w:t xml:space="preserve"> </w:t>
      </w:r>
      <w:r w:rsidR="00B254E0">
        <w:t>on a local team-member</w:t>
      </w:r>
      <w:r>
        <w:t>’s</w:t>
      </w:r>
      <w:r w:rsidR="00B254E0">
        <w:t xml:space="preserve"> computer</w:t>
      </w:r>
      <w:r w:rsidR="00510FEC" w:rsidRPr="003C5AD1">
        <w:t>.</w:t>
      </w:r>
      <w:r w:rsidR="00510FEC">
        <w:t xml:space="preserve"> </w:t>
      </w:r>
      <w:r w:rsidR="00B254E0">
        <w:t xml:space="preserve">These sections assume </w:t>
      </w:r>
      <w:r w:rsidR="00510FEC" w:rsidRPr="003C5AD1">
        <w:t xml:space="preserve">that local environments will not </w:t>
      </w:r>
      <w:r w:rsidR="00B254E0">
        <w:t xml:space="preserve">depend </w:t>
      </w:r>
      <w:r w:rsidR="00510FEC" w:rsidRPr="003C5AD1">
        <w:t xml:space="preserve">on the VA network or </w:t>
      </w:r>
      <w:r w:rsidR="00510FEC">
        <w:t xml:space="preserve">the </w:t>
      </w:r>
      <w:r w:rsidR="00C13068">
        <w:t>FTL Sandbox</w:t>
      </w:r>
      <w:r w:rsidR="00510FEC" w:rsidRPr="003C5AD1">
        <w:t xml:space="preserve"> to develop, build, deploy</w:t>
      </w:r>
      <w:r>
        <w:t>,</w:t>
      </w:r>
      <w:r w:rsidR="00510FEC" w:rsidRPr="003C5AD1">
        <w:t xml:space="preserve"> and test </w:t>
      </w:r>
      <w:r w:rsidR="00335EBE">
        <w:t>BCDSS</w:t>
      </w:r>
      <w:r w:rsidR="00510FEC">
        <w:t>.</w:t>
      </w:r>
    </w:p>
    <w:p w14:paraId="29ACD783" w14:textId="77777777" w:rsidR="00845A09" w:rsidRDefault="00845A09" w:rsidP="005C477F"/>
    <w:p w14:paraId="3A12A190" w14:textId="77777777" w:rsidR="007D452F" w:rsidRDefault="007D452F" w:rsidP="008949D2">
      <w:pPr>
        <w:pStyle w:val="Heading2"/>
      </w:pPr>
      <w:bookmarkStart w:id="54" w:name="_Toc320554525"/>
      <w:bookmarkStart w:id="55" w:name="_Toc320554781"/>
      <w:bookmarkStart w:id="56" w:name="_Toc320559618"/>
      <w:bookmarkStart w:id="57" w:name="_Toc320614037"/>
      <w:bookmarkStart w:id="58" w:name="_Toc320623688"/>
      <w:bookmarkStart w:id="59" w:name="_Toc320624633"/>
      <w:bookmarkStart w:id="60" w:name="_Toc320554526"/>
      <w:bookmarkStart w:id="61" w:name="_Toc320554782"/>
      <w:bookmarkStart w:id="62" w:name="_Toc320559619"/>
      <w:bookmarkStart w:id="63" w:name="_Toc320614038"/>
      <w:bookmarkStart w:id="64" w:name="_Toc320623689"/>
      <w:bookmarkStart w:id="65" w:name="_Toc320624634"/>
      <w:bookmarkStart w:id="66" w:name="_Toc320554528"/>
      <w:bookmarkStart w:id="67" w:name="_Toc320554784"/>
      <w:bookmarkStart w:id="68" w:name="_Toc320559621"/>
      <w:bookmarkStart w:id="69" w:name="_Toc320614040"/>
      <w:bookmarkStart w:id="70" w:name="_Toc320623691"/>
      <w:bookmarkStart w:id="71" w:name="_Toc320624636"/>
      <w:bookmarkStart w:id="72" w:name="_Toc320554529"/>
      <w:bookmarkStart w:id="73" w:name="_Toc320554785"/>
      <w:bookmarkStart w:id="74" w:name="_Toc320559622"/>
      <w:bookmarkStart w:id="75" w:name="_Toc320614041"/>
      <w:bookmarkStart w:id="76" w:name="_Toc320623692"/>
      <w:bookmarkStart w:id="77" w:name="_Toc320624637"/>
      <w:bookmarkStart w:id="78" w:name="_Toc320554531"/>
      <w:bookmarkStart w:id="79" w:name="_Toc320554787"/>
      <w:bookmarkStart w:id="80" w:name="_Toc320559624"/>
      <w:bookmarkStart w:id="81" w:name="_Toc320614043"/>
      <w:bookmarkStart w:id="82" w:name="_Toc320623694"/>
      <w:bookmarkStart w:id="83" w:name="_Toc320624639"/>
      <w:bookmarkStart w:id="84" w:name="_Creating_the_Directory"/>
      <w:bookmarkStart w:id="85" w:name="_Toc379035642"/>
      <w:bookmarkStart w:id="86" w:name="_Toc320614081"/>
      <w:bookmarkStart w:id="87" w:name="_Toc320623732"/>
      <w:bookmarkStart w:id="88" w:name="_Toc320624677"/>
      <w:bookmarkStart w:id="89" w:name="_Toc320614083"/>
      <w:bookmarkStart w:id="90" w:name="_Toc320623734"/>
      <w:bookmarkStart w:id="91" w:name="_Toc320624679"/>
      <w:bookmarkStart w:id="92" w:name="_Toc320614085"/>
      <w:bookmarkStart w:id="93" w:name="_Toc320623736"/>
      <w:bookmarkStart w:id="94" w:name="_Toc320624681"/>
      <w:bookmarkStart w:id="95" w:name="_Setup_RTC_Workspaces"/>
      <w:bookmarkStart w:id="96" w:name="_Instructions_for_Building"/>
      <w:bookmarkStart w:id="97" w:name="_Toc448911463"/>
      <w:bookmarkStart w:id="98" w:name="_Ref326846164"/>
      <w:bookmarkStart w:id="99" w:name="_Ref326846168"/>
      <w:bookmarkStart w:id="100" w:name="_Toc335902968"/>
      <w:bookmarkStart w:id="101" w:name="_Toc374085105"/>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t>Instructions for Building a Developer Environment</w:t>
      </w:r>
      <w:bookmarkEnd w:id="97"/>
    </w:p>
    <w:p w14:paraId="5E54B238" w14:textId="3DAD19C2" w:rsidR="008F4B7D" w:rsidRDefault="008B23C6" w:rsidP="00946FDF">
      <w:r>
        <w:t xml:space="preserve">Instructions for how to download and configure all tools required to contribute to the </w:t>
      </w:r>
      <w:r w:rsidR="00335EBE">
        <w:t>BCDSS</w:t>
      </w:r>
      <w:r>
        <w:t xml:space="preserve"> application can be found on the </w:t>
      </w:r>
      <w:r w:rsidR="00335EBE">
        <w:t>BCDSS</w:t>
      </w:r>
      <w:r>
        <w:t xml:space="preserve"> </w:t>
      </w:r>
      <w:r w:rsidR="00C13068">
        <w:t>Confluence</w:t>
      </w:r>
      <w:r>
        <w:t xml:space="preserve"> site.</w:t>
      </w:r>
      <w:bookmarkStart w:id="102" w:name="OLE_LINK1"/>
      <w:bookmarkStart w:id="103" w:name="OLE_LINK2"/>
      <w:bookmarkEnd w:id="98"/>
      <w:bookmarkEnd w:id="99"/>
      <w:bookmarkEnd w:id="100"/>
      <w:bookmarkEnd w:id="101"/>
    </w:p>
    <w:p w14:paraId="40025314" w14:textId="77777777" w:rsidR="00946FDF" w:rsidRPr="00220793" w:rsidRDefault="00946FDF" w:rsidP="00946FDF">
      <w:pPr>
        <w:pStyle w:val="Heading3"/>
        <w:rPr>
          <w:rStyle w:val="CodeChar"/>
          <w:rFonts w:ascii="Arial" w:hAnsi="Arial"/>
          <w:sz w:val="32"/>
        </w:rPr>
      </w:pPr>
      <w:bookmarkStart w:id="104" w:name="_Toc451504005"/>
      <w:r w:rsidRPr="00220793">
        <w:rPr>
          <w:rStyle w:val="CodeChar"/>
          <w:rFonts w:ascii="Arial" w:hAnsi="Arial"/>
          <w:sz w:val="32"/>
        </w:rPr>
        <w:t>Development Tool</w:t>
      </w:r>
      <w:r>
        <w:rPr>
          <w:rStyle w:val="CodeChar"/>
          <w:rFonts w:ascii="Arial" w:hAnsi="Arial"/>
          <w:sz w:val="32"/>
        </w:rPr>
        <w:t>s</w:t>
      </w:r>
      <w:bookmarkEnd w:id="104"/>
    </w:p>
    <w:p w14:paraId="70AD21FF" w14:textId="77777777" w:rsidR="00996947" w:rsidRPr="00062924" w:rsidRDefault="00996947" w:rsidP="00996947">
      <w:pPr>
        <w:pStyle w:val="Caption"/>
        <w:jc w:val="both"/>
        <w:rPr>
          <w:ins w:id="105" w:author="Dominic Yeh" w:date="2016-06-29T11:59:00Z"/>
          <w:rStyle w:val="CodeChar"/>
          <w:rFonts w:ascii="Arial" w:hAnsi="Arial"/>
          <w:sz w:val="22"/>
        </w:rPr>
      </w:pPr>
      <w:ins w:id="106" w:author="Dominic Yeh" w:date="2016-06-29T11:59:00Z">
        <w:r>
          <w:rPr>
            <w:rStyle w:val="CodeChar"/>
            <w:rFonts w:ascii="Arial" w:hAnsi="Arial"/>
            <w:sz w:val="22"/>
          </w:rPr>
          <w:t>Java</w:t>
        </w:r>
        <w:r w:rsidRPr="00062924">
          <w:rPr>
            <w:rStyle w:val="CodeChar"/>
            <w:rFonts w:ascii="Arial" w:hAnsi="Arial"/>
            <w:sz w:val="22"/>
          </w:rPr>
          <w:t xml:space="preserve"> </w:t>
        </w:r>
        <w:r>
          <w:rPr>
            <w:rStyle w:val="CodeChar"/>
            <w:rFonts w:ascii="Arial" w:hAnsi="Arial"/>
            <w:sz w:val="22"/>
          </w:rPr>
          <w:t>SE Development Kit 8u91</w:t>
        </w:r>
      </w:ins>
    </w:p>
    <w:p w14:paraId="3CFE1F1F" w14:textId="77777777" w:rsidR="00996947" w:rsidRDefault="00996947" w:rsidP="00996947">
      <w:pPr>
        <w:pStyle w:val="Caption"/>
        <w:jc w:val="both"/>
        <w:rPr>
          <w:ins w:id="107" w:author="Dominic Yeh" w:date="2016-06-29T11:59:00Z"/>
          <w:rStyle w:val="CodeChar"/>
          <w:rFonts w:ascii="Times New Roman" w:eastAsiaTheme="minorHAnsi" w:hAnsi="Times New Roman" w:cs="Times New Roman"/>
          <w:b w:val="0"/>
          <w:bCs w:val="0"/>
          <w:sz w:val="24"/>
          <w:szCs w:val="24"/>
        </w:rPr>
      </w:pPr>
      <w:ins w:id="108" w:author="Dominic Yeh" w:date="2016-06-29T11:59:00Z">
        <w:r w:rsidRPr="00C630B5">
          <w:rPr>
            <w:rStyle w:val="CodeChar"/>
            <w:rFonts w:ascii="Times New Roman" w:eastAsiaTheme="minorHAnsi" w:hAnsi="Times New Roman" w:cs="Times New Roman"/>
            <w:b w:val="0"/>
            <w:bCs w:val="0"/>
            <w:sz w:val="24"/>
            <w:szCs w:val="24"/>
          </w:rPr>
          <w:t>Java Platform, Standard Edition (Java SE) lets you develop and deploy Java applications on desktops and servers, as well as in today's demanding embedded environments. Java offers the rich user interface, performance, versatility, portability, and security that today's applications</w:t>
        </w:r>
        <w:r>
          <w:rPr>
            <w:rStyle w:val="CodeChar"/>
            <w:rFonts w:ascii="Times New Roman" w:eastAsiaTheme="minorHAnsi" w:hAnsi="Times New Roman" w:cs="Times New Roman"/>
            <w:b w:val="0"/>
            <w:bCs w:val="0"/>
            <w:sz w:val="24"/>
            <w:szCs w:val="24"/>
          </w:rPr>
          <w:t xml:space="preserve"> </w:t>
        </w:r>
        <w:r w:rsidRPr="00C630B5">
          <w:rPr>
            <w:rStyle w:val="CodeChar"/>
            <w:rFonts w:ascii="Times New Roman" w:eastAsiaTheme="minorHAnsi" w:hAnsi="Times New Roman" w:cs="Times New Roman"/>
            <w:b w:val="0"/>
            <w:bCs w:val="0"/>
            <w:sz w:val="24"/>
            <w:szCs w:val="24"/>
          </w:rPr>
          <w:t>require.</w:t>
        </w:r>
      </w:ins>
    </w:p>
    <w:p w14:paraId="3439F6F7" w14:textId="77777777" w:rsidR="00946FDF" w:rsidRPr="00946FDF" w:rsidRDefault="00946FDF" w:rsidP="00946FDF">
      <w:pPr>
        <w:pStyle w:val="Caption"/>
        <w:jc w:val="both"/>
        <w:rPr>
          <w:rStyle w:val="CodeChar"/>
          <w:rFonts w:ascii="Arial" w:hAnsi="Arial"/>
          <w:sz w:val="24"/>
          <w:szCs w:val="24"/>
        </w:rPr>
      </w:pPr>
      <w:bookmarkStart w:id="109" w:name="_GoBack"/>
      <w:bookmarkEnd w:id="109"/>
      <w:r w:rsidRPr="00946FDF">
        <w:rPr>
          <w:rStyle w:val="CodeChar"/>
          <w:rFonts w:ascii="Arial" w:hAnsi="Arial"/>
          <w:sz w:val="24"/>
          <w:szCs w:val="24"/>
        </w:rPr>
        <w:t>Ant 1.9.4</w:t>
      </w:r>
    </w:p>
    <w:p w14:paraId="2EC42D42"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14:paraId="37091A6A"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Maven 3.2.1</w:t>
      </w:r>
    </w:p>
    <w:p w14:paraId="73471B63"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Maven is a software project management and comprehension tool. Based on the concept of a project object model (POM), Maven can manage a project's build, reporting and documentation from a central piece of information.</w:t>
      </w:r>
    </w:p>
    <w:p w14:paraId="09F29EBA"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GIT 2.8.1 64-bit</w:t>
      </w:r>
    </w:p>
    <w:p w14:paraId="3BBFFF7E"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GIT is a free and open source distributed version control system designed to handle everything from small to very large projects with speed and efficiency.</w:t>
      </w:r>
    </w:p>
    <w:p w14:paraId="4FB947E9"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SourceTree 1.8.3</w:t>
      </w:r>
    </w:p>
    <w:p w14:paraId="120885E5"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 free GIT &amp; Mercurial client for Windows or Mac.</w:t>
      </w:r>
    </w:p>
    <w:p w14:paraId="6C056A45"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lastRenderedPageBreak/>
        <w:t>Oracle SQL Server 11g (11.2 xe)</w:t>
      </w:r>
    </w:p>
    <w:p w14:paraId="26CACF3B"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Database 11g Express Edition (Oracle Database XE) is an entry-level, small-footprint database based on the Oracle Database 11g Release 2 code base.  It's free to develop, deploy, and distribute; fast to download; and simple to administer.</w:t>
      </w:r>
    </w:p>
    <w:p w14:paraId="4D7CCF24"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Oracle SQL Developer 4.1.3 – 64 bit</w:t>
      </w:r>
    </w:p>
    <w:p w14:paraId="48238792"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SQL Developer is a free integrated development environment that simplifies the development and management of Oracle Database in both traditional and Cloud deployments. SQL Developer offers complete end-to-end development of your PL/SQL applications, a worksheet for running queries and scripts, a DBA console for managing the database, a reports interface, a complete data modeling solution, and a migration platform for moving your 3rd party databases to Oracle.</w:t>
      </w:r>
    </w:p>
    <w:p w14:paraId="1614D0AC" w14:textId="3AA9DD5A"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Tomcat Apache Server</w:t>
      </w:r>
      <w:ins w:id="110" w:author="Dominic Yeh" w:date="2016-06-29T11:58:00Z">
        <w:r w:rsidR="00996947">
          <w:rPr>
            <w:rStyle w:val="CodeChar"/>
            <w:rFonts w:ascii="Arial" w:hAnsi="Arial"/>
            <w:sz w:val="24"/>
            <w:szCs w:val="24"/>
          </w:rPr>
          <w:t xml:space="preserve"> 8.x</w:t>
        </w:r>
      </w:ins>
    </w:p>
    <w:p w14:paraId="379607CA" w14:textId="77777777" w:rsidR="00946FDF" w:rsidRPr="00062924"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Apache Tomcat® software is an open source implementation of the Java Servlet, JavaServer Pages, Java Expression Language and Java WebSocket technologies. The Java Servlet, JavaServer Pages, Java Expression Language and Java WebSocket specifications are developed under the Java Community Process.</w:t>
      </w:r>
    </w:p>
    <w:p w14:paraId="11B597CB" w14:textId="77777777" w:rsidR="00946FDF" w:rsidRPr="00062924"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Apache Tomcat software is developed in an open and participatory environment and released under the Apache License version 2. The Apache Tomcat project is intended to be a collaboration of the best-of-breed developers from around the world. We invite you to participate in this open development project.</w:t>
      </w:r>
    </w:p>
    <w:p w14:paraId="7E8CFE31"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Eclipse Mars 4.5.2</w:t>
      </w:r>
    </w:p>
    <w:p w14:paraId="02008787"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Eclipse provides IDEs and platforms nearly every language and architecture. We are famous for our Java IDE, C/C++, JavaScript and PHP IDEs built on extensible platforms for creating desktop, Web and cloud IDEs. These platforms deliver the most extensive collection of add-on tools available for software developers.</w:t>
      </w:r>
    </w:p>
    <w:p w14:paraId="5101756A" w14:textId="77777777" w:rsidR="00946FDF" w:rsidRPr="00691BDB" w:rsidRDefault="00946FDF" w:rsidP="00946FDF">
      <w:pPr>
        <w:rPr>
          <w:rStyle w:val="CodeChar"/>
        </w:rPr>
      </w:pPr>
    </w:p>
    <w:p w14:paraId="139F1C3F" w14:textId="77777777" w:rsidR="00946FDF" w:rsidRDefault="00946FDF">
      <w:pPr>
        <w:spacing w:before="0" w:after="200" w:line="276" w:lineRule="auto"/>
        <w:rPr>
          <w:rFonts w:ascii="Arial" w:eastAsiaTheme="majorEastAsia" w:hAnsi="Arial" w:cstheme="majorBidi"/>
          <w:b/>
          <w:bCs/>
          <w:sz w:val="36"/>
          <w:szCs w:val="28"/>
        </w:rPr>
      </w:pPr>
      <w:bookmarkStart w:id="111" w:name="_Toc335902972"/>
      <w:bookmarkStart w:id="112" w:name="_Toc374085109"/>
      <w:bookmarkStart w:id="113" w:name="_Toc448911464"/>
      <w:bookmarkEnd w:id="102"/>
      <w:bookmarkEnd w:id="103"/>
      <w:r>
        <w:br w:type="page"/>
      </w:r>
    </w:p>
    <w:p w14:paraId="7245FCC9" w14:textId="34C20DFB" w:rsidR="008F4B7D" w:rsidRPr="00691BDB" w:rsidRDefault="008F4B7D" w:rsidP="00715ED4">
      <w:pPr>
        <w:pStyle w:val="Heading1"/>
      </w:pPr>
      <w:r w:rsidRPr="00691BDB">
        <w:lastRenderedPageBreak/>
        <w:t xml:space="preserve">Configuring and Using the </w:t>
      </w:r>
      <w:r w:rsidR="00C13068">
        <w:t>FTL and JIRA</w:t>
      </w:r>
      <w:r w:rsidRPr="00691BDB">
        <w:t xml:space="preserve"> Environment</w:t>
      </w:r>
      <w:bookmarkEnd w:id="111"/>
      <w:bookmarkEnd w:id="112"/>
      <w:bookmarkEnd w:id="113"/>
    </w:p>
    <w:p w14:paraId="01FFA130" w14:textId="6F226BE3" w:rsidR="008F4B7D" w:rsidRPr="00847871" w:rsidRDefault="008F4B7D" w:rsidP="005C477F">
      <w:r w:rsidRPr="00847871">
        <w:t xml:space="preserve">This section describes the </w:t>
      </w:r>
      <w:r w:rsidR="00C13068">
        <w:t>JIRA</w:t>
      </w:r>
      <w:r w:rsidRPr="00847871">
        <w:t xml:space="preserve"> environment as it relates to the </w:t>
      </w:r>
      <w:r w:rsidR="00335EBE">
        <w:t>BCDSS</w:t>
      </w:r>
      <w:r w:rsidRPr="00847871">
        <w:t xml:space="preserve"> effort. </w:t>
      </w:r>
      <w:r w:rsidR="002C1DEE">
        <w:t>This section details</w:t>
      </w:r>
      <w:r w:rsidRPr="00847871">
        <w:t xml:space="preserve"> the relationships between </w:t>
      </w:r>
      <w:r w:rsidR="006A6D14">
        <w:t>FTL, JIRA, epics, stories</w:t>
      </w:r>
      <w:r>
        <w:t>,</w:t>
      </w:r>
      <w:r w:rsidRPr="00847871">
        <w:t xml:space="preserve"> tasks, requirements, test cases, and source code.</w:t>
      </w:r>
      <w:r>
        <w:t xml:space="preserve"> </w:t>
      </w:r>
      <w:r w:rsidR="00897000">
        <w:t>The following figure</w:t>
      </w:r>
      <w:r w:rsidRPr="00847871">
        <w:t xml:space="preserve"> </w:t>
      </w:r>
      <w:r>
        <w:t>depicts these relationships.</w:t>
      </w:r>
    </w:p>
    <w:p w14:paraId="46D74CC9" w14:textId="77777777" w:rsidR="00897000" w:rsidRDefault="00897000" w:rsidP="005C477F">
      <w:pPr>
        <w:pStyle w:val="Caption"/>
        <w:spacing w:before="60"/>
        <w:jc w:val="center"/>
      </w:pPr>
      <w:bookmarkStart w:id="114" w:name="_top"/>
      <w:bookmarkEnd w:id="114"/>
    </w:p>
    <w:p w14:paraId="4CA98427" w14:textId="59EBE199" w:rsidR="008F4B7D" w:rsidRDefault="00B61A96" w:rsidP="00845A09">
      <w:pPr>
        <w:pStyle w:val="BodyText"/>
        <w:jc w:val="center"/>
      </w:pPr>
      <w:r>
        <w:rPr>
          <w:noProof/>
          <w:lang w:eastAsia="zh-CN"/>
        </w:rPr>
        <w:drawing>
          <wp:inline distT="0" distB="0" distL="0" distR="0" wp14:anchorId="3B4B21A4" wp14:editId="35A49296">
            <wp:extent cx="49149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3105150"/>
                    </a:xfrm>
                    <a:prstGeom prst="rect">
                      <a:avLst/>
                    </a:prstGeom>
                    <a:noFill/>
                    <a:ln>
                      <a:noFill/>
                    </a:ln>
                  </pic:spPr>
                </pic:pic>
              </a:graphicData>
            </a:graphic>
          </wp:inline>
        </w:drawing>
      </w:r>
    </w:p>
    <w:p w14:paraId="1E3FA170" w14:textId="3A9A535F" w:rsidR="00DB12C9" w:rsidRDefault="00DB12C9" w:rsidP="00845A09">
      <w:pPr>
        <w:pStyle w:val="BodyText"/>
        <w:jc w:val="center"/>
        <w:rPr>
          <w:b/>
          <w:sz w:val="20"/>
          <w:szCs w:val="20"/>
        </w:rPr>
      </w:pPr>
      <w:r w:rsidRPr="00845A09">
        <w:rPr>
          <w:b/>
          <w:sz w:val="20"/>
          <w:szCs w:val="20"/>
        </w:rPr>
        <w:t xml:space="preserve">Figure </w:t>
      </w:r>
      <w:r w:rsidR="001845B4" w:rsidRPr="00845A09">
        <w:rPr>
          <w:b/>
          <w:sz w:val="20"/>
          <w:szCs w:val="20"/>
        </w:rPr>
        <w:fldChar w:fldCharType="begin"/>
      </w:r>
      <w:r w:rsidRPr="00845A09">
        <w:rPr>
          <w:b/>
          <w:sz w:val="20"/>
          <w:szCs w:val="20"/>
        </w:rPr>
        <w:instrText xml:space="preserve"> SEQ Figure \* ARABIC </w:instrText>
      </w:r>
      <w:r w:rsidR="001845B4" w:rsidRPr="00845A09">
        <w:rPr>
          <w:b/>
          <w:sz w:val="20"/>
          <w:szCs w:val="20"/>
        </w:rPr>
        <w:fldChar w:fldCharType="separate"/>
      </w:r>
      <w:r w:rsidR="00F53E4F">
        <w:rPr>
          <w:b/>
          <w:noProof/>
          <w:sz w:val="20"/>
          <w:szCs w:val="20"/>
        </w:rPr>
        <w:t>2</w:t>
      </w:r>
      <w:r w:rsidR="001845B4" w:rsidRPr="00845A09">
        <w:rPr>
          <w:b/>
          <w:sz w:val="20"/>
          <w:szCs w:val="20"/>
        </w:rPr>
        <w:fldChar w:fldCharType="end"/>
      </w:r>
      <w:r w:rsidRPr="00845A09">
        <w:rPr>
          <w:b/>
          <w:sz w:val="20"/>
          <w:szCs w:val="20"/>
        </w:rPr>
        <w:t xml:space="preserve">: </w:t>
      </w:r>
      <w:r w:rsidR="00335EBE">
        <w:rPr>
          <w:b/>
          <w:sz w:val="20"/>
          <w:szCs w:val="20"/>
        </w:rPr>
        <w:t>BCDSS</w:t>
      </w:r>
      <w:r w:rsidRPr="00845A09">
        <w:rPr>
          <w:b/>
          <w:sz w:val="20"/>
          <w:szCs w:val="20"/>
        </w:rPr>
        <w:t xml:space="preserve"> and the </w:t>
      </w:r>
      <w:r w:rsidR="00C13068">
        <w:rPr>
          <w:b/>
          <w:sz w:val="20"/>
          <w:szCs w:val="20"/>
        </w:rPr>
        <w:t>JIRA</w:t>
      </w:r>
      <w:r w:rsidRPr="00845A09">
        <w:rPr>
          <w:b/>
          <w:sz w:val="20"/>
          <w:szCs w:val="20"/>
        </w:rPr>
        <w:t xml:space="preserve"> Environment</w:t>
      </w:r>
    </w:p>
    <w:p w14:paraId="0A21144A" w14:textId="77777777" w:rsidR="00845A09" w:rsidRPr="00845A09" w:rsidRDefault="00845A09" w:rsidP="00845A09"/>
    <w:p w14:paraId="3214231D" w14:textId="18911468" w:rsidR="008F4B7D" w:rsidRPr="00847871" w:rsidRDefault="008F4B7D" w:rsidP="005C477F">
      <w:r w:rsidRPr="00847871">
        <w:t>A s</w:t>
      </w:r>
      <w:r>
        <w:t>tory contains all s</w:t>
      </w:r>
      <w:r w:rsidRPr="00847871">
        <w:t>print artifacts</w:t>
      </w:r>
      <w:r w:rsidR="000E413C">
        <w:t xml:space="preserve"> and</w:t>
      </w:r>
      <w:r>
        <w:t xml:space="preserve"> describes what </w:t>
      </w:r>
      <w:r w:rsidR="002C1DEE">
        <w:t xml:space="preserve">the team </w:t>
      </w:r>
      <w:r w:rsidRPr="00847871">
        <w:t xml:space="preserve">implemented for </w:t>
      </w:r>
      <w:r w:rsidR="000E413C">
        <w:t>the cycle</w:t>
      </w:r>
      <w:r w:rsidRPr="00847871">
        <w:t>. Although</w:t>
      </w:r>
      <w:r w:rsidR="002C1DEE">
        <w:t xml:space="preserve"> </w:t>
      </w:r>
      <w:r w:rsidR="006A6D14">
        <w:t>JIRA</w:t>
      </w:r>
      <w:r w:rsidR="002C1DEE">
        <w:t xml:space="preserve"> store</w:t>
      </w:r>
      <w:r w:rsidRPr="00847871">
        <w:t xml:space="preserve"> artifacts, such as requirements and test cases, these items always link to </w:t>
      </w:r>
      <w:r w:rsidR="002C1DEE">
        <w:t>a</w:t>
      </w:r>
      <w:r w:rsidR="002C1DEE" w:rsidRPr="00847871">
        <w:t xml:space="preserve"> </w:t>
      </w:r>
      <w:r w:rsidRPr="00847871">
        <w:t>s</w:t>
      </w:r>
      <w:r>
        <w:t xml:space="preserve">tory in </w:t>
      </w:r>
      <w:r w:rsidR="006A6D14">
        <w:t>JIRA</w:t>
      </w:r>
      <w:r>
        <w:t>. In addition, s</w:t>
      </w:r>
      <w:r w:rsidRPr="00847871">
        <w:t>ourc</w:t>
      </w:r>
      <w:r>
        <w:t>e code check-in references the s</w:t>
      </w:r>
      <w:r w:rsidRPr="00847871">
        <w:t>tory.</w:t>
      </w:r>
    </w:p>
    <w:p w14:paraId="4993ED45" w14:textId="77777777" w:rsidR="008F4B7D" w:rsidRDefault="008F4B7D" w:rsidP="005C477F">
      <w:r w:rsidRPr="00847871">
        <w:t>The</w:t>
      </w:r>
      <w:r w:rsidR="002C1DEE">
        <w:t xml:space="preserve"> following sections describe the</w:t>
      </w:r>
      <w:r w:rsidRPr="00847871">
        <w:t xml:space="preserve"> tasks associated with this effort </w:t>
      </w:r>
      <w:r w:rsidRPr="009E5DDB">
        <w:t>based on where the event occurs in the development life cycle</w:t>
      </w:r>
      <w:r w:rsidRPr="00847871">
        <w:t>.</w:t>
      </w:r>
    </w:p>
    <w:p w14:paraId="4B0252D2" w14:textId="77777777" w:rsidR="00845A09" w:rsidRPr="00847871" w:rsidRDefault="00845A09" w:rsidP="005C477F"/>
    <w:p w14:paraId="4EB31A04" w14:textId="4A24C9AA" w:rsidR="008F4B7D" w:rsidRPr="006A6D14" w:rsidRDefault="006A6D14" w:rsidP="006A6D14">
      <w:pPr>
        <w:pStyle w:val="Heading2"/>
        <w:rPr>
          <w:rStyle w:val="Hyperlink"/>
          <w:color w:val="auto"/>
          <w:u w:val="none"/>
        </w:rPr>
      </w:pPr>
      <w:bookmarkStart w:id="115" w:name="_Toc335902973"/>
      <w:bookmarkStart w:id="116" w:name="_Toc374085110"/>
      <w:bookmarkStart w:id="117" w:name="_Toc448911465"/>
      <w:commentRangeStart w:id="118"/>
      <w:r>
        <w:t>Source Code Repository</w:t>
      </w:r>
      <w:commentRangeEnd w:id="118"/>
      <w:r>
        <w:rPr>
          <w:rStyle w:val="CommentReference"/>
          <w:rFonts w:ascii="Times New Roman" w:eastAsiaTheme="minorHAnsi" w:hAnsi="Times New Roman" w:cstheme="minorBidi"/>
          <w:b w:val="0"/>
          <w:bCs w:val="0"/>
        </w:rPr>
        <w:commentReference w:id="118"/>
      </w:r>
      <w:r w:rsidR="008F4B7D" w:rsidRPr="00691BDB">
        <w:t xml:space="preserve"> Overview</w:t>
      </w:r>
      <w:bookmarkEnd w:id="115"/>
      <w:bookmarkEnd w:id="116"/>
      <w:bookmarkEnd w:id="117"/>
    </w:p>
    <w:p w14:paraId="47F9DAA7" w14:textId="77777777" w:rsidR="00845A09" w:rsidRPr="004B5C0E" w:rsidRDefault="00845A09" w:rsidP="00845A09">
      <w:pPr>
        <w:pStyle w:val="BodyText"/>
      </w:pPr>
    </w:p>
    <w:p w14:paraId="57461248" w14:textId="7CA06EA9" w:rsidR="008F4B7D" w:rsidRDefault="006A6D14" w:rsidP="00025FF5">
      <w:pPr>
        <w:pStyle w:val="Heading3"/>
      </w:pPr>
      <w:bookmarkStart w:id="119" w:name="_Toc335902974"/>
      <w:bookmarkStart w:id="120" w:name="_Toc374085111"/>
      <w:bookmarkStart w:id="121" w:name="_Toc448911466"/>
      <w:r>
        <w:t>Tool</w:t>
      </w:r>
      <w:r w:rsidR="008F4B7D">
        <w:t xml:space="preserve"> Source Control Overview</w:t>
      </w:r>
      <w:bookmarkEnd w:id="119"/>
      <w:bookmarkEnd w:id="120"/>
      <w:bookmarkEnd w:id="121"/>
    </w:p>
    <w:p w14:paraId="3F5932B9" w14:textId="77777777" w:rsidR="00845A09" w:rsidRPr="007A4F7E" w:rsidRDefault="00845A09" w:rsidP="005C477F"/>
    <w:p w14:paraId="5BFBC6A3" w14:textId="2EA245B6" w:rsidR="008F4B7D" w:rsidRPr="00691BDB" w:rsidRDefault="008F4B7D" w:rsidP="008949D2">
      <w:pPr>
        <w:pStyle w:val="Heading2"/>
      </w:pPr>
      <w:bookmarkStart w:id="122" w:name="_Toc335902975"/>
      <w:bookmarkStart w:id="123" w:name="_Toc374085112"/>
      <w:bookmarkStart w:id="124" w:name="_Toc448911467"/>
      <w:r w:rsidRPr="00691BDB">
        <w:t xml:space="preserve">Checking Files into </w:t>
      </w:r>
      <w:bookmarkEnd w:id="122"/>
      <w:bookmarkEnd w:id="123"/>
      <w:r w:rsidR="006A6D14">
        <w:t>Source Code Repository</w:t>
      </w:r>
      <w:bookmarkEnd w:id="124"/>
    </w:p>
    <w:p w14:paraId="54D566CA" w14:textId="744132B5" w:rsidR="008F4B7D" w:rsidRDefault="008F4B7D" w:rsidP="00691BDB">
      <w:pPr>
        <w:pStyle w:val="BodyText"/>
        <w:rPr>
          <w:noProof/>
        </w:rPr>
      </w:pPr>
    </w:p>
    <w:p w14:paraId="19D528BB" w14:textId="77777777" w:rsidR="008F4B7D" w:rsidRDefault="008F4B7D" w:rsidP="00025FF5">
      <w:pPr>
        <w:pStyle w:val="Heading3"/>
        <w:rPr>
          <w:noProof/>
        </w:rPr>
      </w:pPr>
      <w:bookmarkStart w:id="125" w:name="_Toc335902976"/>
      <w:bookmarkStart w:id="126" w:name="_Toc374085113"/>
      <w:bookmarkStart w:id="127" w:name="_Toc448911468"/>
      <w:r>
        <w:rPr>
          <w:noProof/>
        </w:rPr>
        <w:lastRenderedPageBreak/>
        <w:t>Refresh Remote Changes</w:t>
      </w:r>
      <w:bookmarkEnd w:id="125"/>
      <w:bookmarkEnd w:id="126"/>
      <w:bookmarkEnd w:id="127"/>
    </w:p>
    <w:p w14:paraId="5A161BE8" w14:textId="77777777" w:rsidR="00845A09" w:rsidRDefault="00845A09" w:rsidP="00691BDB">
      <w:pPr>
        <w:pStyle w:val="BodyText"/>
      </w:pPr>
    </w:p>
    <w:p w14:paraId="1D3986E6" w14:textId="77777777" w:rsidR="008F4B7D" w:rsidRDefault="008F4B7D" w:rsidP="00025FF5">
      <w:pPr>
        <w:pStyle w:val="Heading3"/>
        <w:rPr>
          <w:noProof/>
        </w:rPr>
      </w:pPr>
      <w:bookmarkStart w:id="128" w:name="_Toc335902977"/>
      <w:bookmarkStart w:id="129" w:name="_Toc374085114"/>
      <w:bookmarkStart w:id="130" w:name="_Toc448911469"/>
      <w:r>
        <w:rPr>
          <w:noProof/>
        </w:rPr>
        <w:t>Refresh Sandbox</w:t>
      </w:r>
      <w:bookmarkEnd w:id="128"/>
      <w:bookmarkEnd w:id="129"/>
      <w:bookmarkEnd w:id="130"/>
    </w:p>
    <w:p w14:paraId="41026657" w14:textId="77777777" w:rsidR="00845A09" w:rsidRDefault="00845A09" w:rsidP="00BE1DB3">
      <w:pPr>
        <w:pStyle w:val="BodyText"/>
      </w:pPr>
    </w:p>
    <w:p w14:paraId="141CFA70" w14:textId="77777777" w:rsidR="008F4B7D" w:rsidRDefault="008F4B7D" w:rsidP="00025FF5">
      <w:pPr>
        <w:pStyle w:val="Heading3"/>
      </w:pPr>
      <w:bookmarkStart w:id="131" w:name="_Toc335902978"/>
      <w:bookmarkStart w:id="132" w:name="_Toc374085115"/>
      <w:bookmarkStart w:id="133" w:name="_Ref389562959"/>
      <w:bookmarkStart w:id="134" w:name="_Toc448911470"/>
      <w:r>
        <w:t>Check-in and Deliver</w:t>
      </w:r>
      <w:bookmarkStart w:id="135" w:name="_Toc320623758"/>
      <w:bookmarkStart w:id="136" w:name="_Toc320624703"/>
      <w:bookmarkEnd w:id="131"/>
      <w:bookmarkEnd w:id="132"/>
      <w:bookmarkEnd w:id="133"/>
      <w:bookmarkEnd w:id="134"/>
      <w:bookmarkEnd w:id="135"/>
      <w:bookmarkEnd w:id="136"/>
    </w:p>
    <w:p w14:paraId="54497D3F" w14:textId="77777777" w:rsidR="00845A09" w:rsidRDefault="00845A09" w:rsidP="00845A09">
      <w:pPr>
        <w:pStyle w:val="BodyText"/>
      </w:pPr>
    </w:p>
    <w:p w14:paraId="2256AC4F" w14:textId="77777777" w:rsidR="008F4B7D" w:rsidRDefault="008F4B7D" w:rsidP="00025FF5">
      <w:pPr>
        <w:pStyle w:val="Heading3"/>
      </w:pPr>
      <w:bookmarkStart w:id="137" w:name="_Ref289683791"/>
      <w:bookmarkStart w:id="138" w:name="_Toc335902979"/>
      <w:bookmarkStart w:id="139" w:name="_Toc374085116"/>
      <w:bookmarkStart w:id="140" w:name="_Toc448911471"/>
      <w:r>
        <w:t>Resolving File Conflicts</w:t>
      </w:r>
      <w:bookmarkEnd w:id="137"/>
      <w:bookmarkEnd w:id="138"/>
      <w:bookmarkEnd w:id="139"/>
      <w:bookmarkEnd w:id="140"/>
    </w:p>
    <w:p w14:paraId="35F6FC67" w14:textId="77777777" w:rsidR="00845A09" w:rsidRDefault="00845A09" w:rsidP="00845A09">
      <w:pPr>
        <w:pStyle w:val="BodyText"/>
      </w:pPr>
    </w:p>
    <w:p w14:paraId="5D266D27" w14:textId="65AC1746" w:rsidR="00556391" w:rsidRDefault="008F4B7D" w:rsidP="00D966E7">
      <w:pPr>
        <w:pStyle w:val="Heading3"/>
      </w:pPr>
      <w:bookmarkStart w:id="141" w:name="_Toc335902980"/>
      <w:bookmarkStart w:id="142" w:name="_Toc374085117"/>
      <w:bookmarkStart w:id="143" w:name="_Toc448911472"/>
      <w:r>
        <w:t>Configuring an External Compare Tool</w:t>
      </w:r>
      <w:bookmarkStart w:id="144" w:name="_Toc335903005"/>
      <w:bookmarkStart w:id="145" w:name="_Toc374085148"/>
      <w:bookmarkEnd w:id="141"/>
      <w:bookmarkEnd w:id="142"/>
      <w:bookmarkEnd w:id="143"/>
    </w:p>
    <w:p w14:paraId="26366708" w14:textId="77777777" w:rsidR="001C02F0" w:rsidRDefault="001C02F0" w:rsidP="001C02F0"/>
    <w:p w14:paraId="07329E8E" w14:textId="77777777" w:rsidR="00030E25" w:rsidRPr="00691BDB" w:rsidRDefault="00030E25" w:rsidP="00715ED4">
      <w:pPr>
        <w:pStyle w:val="Heading1"/>
      </w:pPr>
      <w:bookmarkStart w:id="146" w:name="_Toc448911496"/>
      <w:r w:rsidRPr="00691BDB">
        <w:t>Development Guidelines</w:t>
      </w:r>
      <w:bookmarkEnd w:id="144"/>
      <w:bookmarkEnd w:id="145"/>
      <w:bookmarkEnd w:id="146"/>
    </w:p>
    <w:p w14:paraId="3BF96E79" w14:textId="77777777" w:rsidR="00030E25" w:rsidRDefault="008F2748" w:rsidP="00BF6ACA">
      <w:r>
        <w:t>These</w:t>
      </w:r>
      <w:r w:rsidR="00030E25" w:rsidRPr="00DB10EB">
        <w:t xml:space="preserve"> sect</w:t>
      </w:r>
      <w:r w:rsidR="00030E25">
        <w:t>ion</w:t>
      </w:r>
      <w:r>
        <w:t>s</w:t>
      </w:r>
      <w:r w:rsidR="00030E25">
        <w:t xml:space="preserve"> provide </w:t>
      </w:r>
      <w:r w:rsidR="00030E25" w:rsidRPr="00DB10EB">
        <w:t xml:space="preserve">guidance </w:t>
      </w:r>
      <w:r w:rsidR="00030E25">
        <w:t>to developers to ensure a consistent approach for code artifacts</w:t>
      </w:r>
      <w:r w:rsidR="00030E25" w:rsidRPr="00DB10EB">
        <w:t>.</w:t>
      </w:r>
    </w:p>
    <w:p w14:paraId="6B0FFD55" w14:textId="77777777" w:rsidR="001C02F0" w:rsidRPr="00DB10EB" w:rsidRDefault="001C02F0" w:rsidP="00BF6ACA"/>
    <w:p w14:paraId="5F769CDD" w14:textId="77777777" w:rsidR="00030E25" w:rsidRPr="00691BDB" w:rsidRDefault="00030E25" w:rsidP="008949D2">
      <w:pPr>
        <w:pStyle w:val="Heading2"/>
      </w:pPr>
      <w:bookmarkStart w:id="147" w:name="_Toc282164101"/>
      <w:bookmarkStart w:id="148" w:name="_Toc335903006"/>
      <w:bookmarkStart w:id="149" w:name="_Toc374085149"/>
      <w:bookmarkStart w:id="150" w:name="_Toc448911497"/>
      <w:r w:rsidRPr="00691BDB">
        <w:t>Implementing Front-End Components</w:t>
      </w:r>
      <w:bookmarkEnd w:id="147"/>
      <w:r w:rsidRPr="00691BDB">
        <w:t xml:space="preserve"> Standards</w:t>
      </w:r>
      <w:bookmarkEnd w:id="148"/>
      <w:bookmarkEnd w:id="149"/>
      <w:bookmarkEnd w:id="150"/>
    </w:p>
    <w:p w14:paraId="646CB535" w14:textId="77777777" w:rsidR="00030E25" w:rsidRPr="0065261C" w:rsidRDefault="00030E25" w:rsidP="00691BDB">
      <w:pPr>
        <w:pStyle w:val="BodyText"/>
      </w:pPr>
      <w:r>
        <w:t>A</w:t>
      </w:r>
      <w:r w:rsidRPr="0065261C">
        <w:t>dhere to the following standards when author</w:t>
      </w:r>
      <w:r w:rsidR="00624E51">
        <w:t>ing</w:t>
      </w:r>
      <w:r w:rsidRPr="0065261C">
        <w:t xml:space="preserve"> front-end components:</w:t>
      </w:r>
    </w:p>
    <w:p w14:paraId="397093D0" w14:textId="0B6CEC40" w:rsidR="00030E25" w:rsidRPr="0065261C" w:rsidRDefault="00030E25" w:rsidP="008F2748">
      <w:pPr>
        <w:pStyle w:val="BodyText"/>
        <w:numPr>
          <w:ilvl w:val="0"/>
          <w:numId w:val="38"/>
        </w:numPr>
      </w:pPr>
      <w:r w:rsidRPr="0065261C">
        <w:t>Controllers talk to Services i</w:t>
      </w:r>
      <w:r>
        <w:t>nstead of</w:t>
      </w:r>
      <w:r w:rsidR="0030262E">
        <w:t xml:space="preserve"> Data Access Objects</w:t>
      </w:r>
      <w:r>
        <w:t xml:space="preserve"> </w:t>
      </w:r>
      <w:r w:rsidR="0030262E">
        <w:t>(</w:t>
      </w:r>
      <w:r>
        <w:t>DAO</w:t>
      </w:r>
      <w:r w:rsidR="0030262E">
        <w:t>s)</w:t>
      </w:r>
      <w:r>
        <w:t>, whereas S</w:t>
      </w:r>
      <w:r w:rsidRPr="0065261C">
        <w:t>ervices talk to DAOs and Delegates as needed.</w:t>
      </w:r>
    </w:p>
    <w:p w14:paraId="2EE35912" w14:textId="12DD60EE" w:rsidR="00030E25" w:rsidRPr="0065261C" w:rsidRDefault="00030E25" w:rsidP="008F2748">
      <w:pPr>
        <w:pStyle w:val="BodyText"/>
        <w:numPr>
          <w:ilvl w:val="0"/>
          <w:numId w:val="38"/>
        </w:numPr>
      </w:pPr>
      <w:r w:rsidRPr="0065261C">
        <w:t>Access</w:t>
      </w:r>
      <w:r>
        <w:t xml:space="preserve"> the </w:t>
      </w:r>
      <w:r w:rsidR="00327AA3">
        <w:t>BCDSS</w:t>
      </w:r>
      <w:r>
        <w:t xml:space="preserve"> Database</w:t>
      </w:r>
      <w:r w:rsidRPr="0065261C">
        <w:t xml:space="preserve"> </w:t>
      </w:r>
      <w:r>
        <w:t>(</w:t>
      </w:r>
      <w:r w:rsidR="00327AA3">
        <w:t>B</w:t>
      </w:r>
      <w:r w:rsidRPr="0065261C">
        <w:t>DB</w:t>
      </w:r>
      <w:r>
        <w:t>)</w:t>
      </w:r>
      <w:r w:rsidRPr="0065261C">
        <w:t xml:space="preserve"> via </w:t>
      </w:r>
      <w:r w:rsidR="008F2748">
        <w:rPr>
          <w:b/>
        </w:rPr>
        <w:t>Controller&gt;Service</w:t>
      </w:r>
      <w:r w:rsidRPr="0065261C">
        <w:rPr>
          <w:b/>
        </w:rPr>
        <w:t>&gt;DAO</w:t>
      </w:r>
      <w:r w:rsidRPr="0065261C">
        <w:t>.</w:t>
      </w:r>
    </w:p>
    <w:p w14:paraId="62DCDE74" w14:textId="19738146" w:rsidR="00030E25" w:rsidRPr="0065261C" w:rsidRDefault="00030E25" w:rsidP="008F2748">
      <w:pPr>
        <w:pStyle w:val="BodyText"/>
        <w:numPr>
          <w:ilvl w:val="0"/>
          <w:numId w:val="38"/>
        </w:numPr>
      </w:pPr>
      <w:r w:rsidRPr="0065261C">
        <w:t xml:space="preserve">Access </w:t>
      </w:r>
      <w:r>
        <w:t xml:space="preserve">the </w:t>
      </w:r>
      <w:r w:rsidR="00327AA3">
        <w:t>NoSQL</w:t>
      </w:r>
      <w:r w:rsidR="00767956">
        <w:t xml:space="preserve"> Database (</w:t>
      </w:r>
      <w:r w:rsidR="00327AA3">
        <w:t>N</w:t>
      </w:r>
      <w:r w:rsidRPr="0065261C">
        <w:t>DB</w:t>
      </w:r>
      <w:r w:rsidR="00767956">
        <w:t>)</w:t>
      </w:r>
      <w:r w:rsidR="00327AA3">
        <w:t xml:space="preserve"> </w:t>
      </w:r>
      <w:r w:rsidRPr="0065261C">
        <w:t xml:space="preserve">via </w:t>
      </w:r>
      <w:r w:rsidRPr="0065261C">
        <w:rPr>
          <w:b/>
        </w:rPr>
        <w:t>Controller</w:t>
      </w:r>
      <w:r w:rsidR="00C042F7">
        <w:rPr>
          <w:b/>
        </w:rPr>
        <w:t>&gt;</w:t>
      </w:r>
      <w:r w:rsidRPr="0065261C">
        <w:rPr>
          <w:b/>
        </w:rPr>
        <w:t>Service-&gt;Delegate</w:t>
      </w:r>
      <w:r w:rsidR="00C042F7">
        <w:rPr>
          <w:b/>
        </w:rPr>
        <w:t>&gt;</w:t>
      </w:r>
      <w:r w:rsidRPr="0065261C">
        <w:t>.</w:t>
      </w:r>
    </w:p>
    <w:p w14:paraId="4E4EFCF4" w14:textId="77777777" w:rsidR="00030E25" w:rsidRPr="0065261C" w:rsidRDefault="00767956" w:rsidP="008F2748">
      <w:pPr>
        <w:pStyle w:val="BodyText"/>
        <w:numPr>
          <w:ilvl w:val="0"/>
          <w:numId w:val="38"/>
        </w:numPr>
      </w:pPr>
      <w:r>
        <w:t>S</w:t>
      </w:r>
      <w:r w:rsidRPr="0065261C">
        <w:t>caffold code</w:t>
      </w:r>
      <w:r>
        <w:t xml:space="preserve"> automatically styles</w:t>
      </w:r>
      <w:r w:rsidRPr="0065261C">
        <w:t xml:space="preserve"> </w:t>
      </w:r>
      <w:r>
        <w:t>a</w:t>
      </w:r>
      <w:r w:rsidRPr="0065261C">
        <w:t xml:space="preserve">ll </w:t>
      </w:r>
      <w:r w:rsidR="00030E25" w:rsidRPr="0065261C">
        <w:t xml:space="preserve">buttons </w:t>
      </w:r>
      <w:r w:rsidR="00030E25" w:rsidRPr="00767956">
        <w:t>(</w:t>
      </w:r>
      <w:r w:rsidR="00030E25" w:rsidRPr="00767956">
        <w:rPr>
          <w:rStyle w:val="CodeChar"/>
        </w:rPr>
        <w:t>&lt;button&gt;</w:t>
      </w:r>
      <w:r w:rsidR="00030E25" w:rsidRPr="00767956">
        <w:t>)</w:t>
      </w:r>
      <w:r w:rsidR="00030E25" w:rsidRPr="0072178F">
        <w:t xml:space="preserve"> </w:t>
      </w:r>
      <w:r w:rsidR="00030E25" w:rsidRPr="0065261C">
        <w:t xml:space="preserve">as </w:t>
      </w:r>
      <w:r w:rsidR="00030E25" w:rsidRPr="00767956">
        <w:rPr>
          <w:rStyle w:val="CodeChar"/>
        </w:rPr>
        <w:t>jQuery</w:t>
      </w:r>
      <w:r w:rsidR="00030E25" w:rsidRPr="0065261C">
        <w:t xml:space="preserve"> buttons by default.</w:t>
      </w:r>
    </w:p>
    <w:p w14:paraId="474AFD4C" w14:textId="77777777" w:rsidR="00030E25" w:rsidRPr="0065261C" w:rsidRDefault="00030E25" w:rsidP="008F2748">
      <w:pPr>
        <w:pStyle w:val="BodyText"/>
        <w:numPr>
          <w:ilvl w:val="0"/>
          <w:numId w:val="38"/>
        </w:numPr>
      </w:pPr>
      <w:r w:rsidRPr="0065261C">
        <w:t xml:space="preserve">Place script in </w:t>
      </w:r>
      <w:r w:rsidRPr="00767956">
        <w:rPr>
          <w:rStyle w:val="CodeChar"/>
        </w:rPr>
        <w:t>&lt;jsp:attribute name=”scripts”&gt;</w:t>
      </w:r>
      <w:r w:rsidRPr="0065261C">
        <w:t xml:space="preserve"> instead of the</w:t>
      </w:r>
      <w:r w:rsidR="00995BEB">
        <w:t xml:space="preserve"> </w:t>
      </w:r>
      <w:r w:rsidRPr="00767956">
        <w:rPr>
          <w:rStyle w:val="CodeChar"/>
        </w:rPr>
        <w:t>&lt;jsp:body&gt;</w:t>
      </w:r>
      <w:r w:rsidRPr="0065261C">
        <w:t xml:space="preserve"> area.</w:t>
      </w:r>
    </w:p>
    <w:p w14:paraId="22E43297" w14:textId="77777777" w:rsidR="00030E25" w:rsidRPr="0065261C" w:rsidRDefault="00030E25" w:rsidP="008F2748">
      <w:pPr>
        <w:pStyle w:val="BodyText"/>
        <w:numPr>
          <w:ilvl w:val="0"/>
          <w:numId w:val="38"/>
        </w:numPr>
      </w:pPr>
      <w:r w:rsidRPr="0065261C">
        <w:t xml:space="preserve">Use </w:t>
      </w:r>
      <w:r w:rsidRPr="00767956">
        <w:rPr>
          <w:rStyle w:val="CodeChar"/>
        </w:rPr>
        <w:t>&lt;label&gt;</w:t>
      </w:r>
      <w:r w:rsidRPr="0065261C">
        <w:t xml:space="preserve"> for input-element field labels.</w:t>
      </w:r>
    </w:p>
    <w:p w14:paraId="27758680" w14:textId="77777777" w:rsidR="00030E25" w:rsidRPr="0065261C" w:rsidRDefault="00030E25" w:rsidP="008F2748">
      <w:pPr>
        <w:pStyle w:val="BodyText"/>
        <w:numPr>
          <w:ilvl w:val="0"/>
          <w:numId w:val="38"/>
        </w:numPr>
      </w:pPr>
      <w:r w:rsidRPr="0065261C">
        <w:t>Perform client-side validation for format/type.</w:t>
      </w:r>
    </w:p>
    <w:p w14:paraId="62B5A674" w14:textId="7F33134C" w:rsidR="00030E25" w:rsidRPr="0065261C" w:rsidRDefault="00030E25" w:rsidP="008F2748">
      <w:pPr>
        <w:pStyle w:val="BodyText"/>
        <w:numPr>
          <w:ilvl w:val="0"/>
          <w:numId w:val="38"/>
        </w:numPr>
      </w:pPr>
      <w:r w:rsidRPr="0065261C">
        <w:t>Leverage the</w:t>
      </w:r>
      <w:r>
        <w:t xml:space="preserve"> </w:t>
      </w:r>
      <w:r w:rsidRPr="00767956">
        <w:rPr>
          <w:rStyle w:val="CodeChar"/>
        </w:rPr>
        <w:t>showError(…)</w:t>
      </w:r>
      <w:r w:rsidRPr="0065261C">
        <w:t xml:space="preserve"> </w:t>
      </w:r>
      <w:r>
        <w:t xml:space="preserve">Java Script (JS) function </w:t>
      </w:r>
      <w:r w:rsidRPr="0065261C">
        <w:t xml:space="preserve">to populate error messages from validation or server-side errors </w:t>
      </w:r>
      <w:r w:rsidRPr="00767956">
        <w:rPr>
          <w:rStyle w:val="CodeChar"/>
        </w:rPr>
        <w:t>()</w:t>
      </w:r>
      <w:r w:rsidRPr="0065261C">
        <w:t>.</w:t>
      </w:r>
    </w:p>
    <w:p w14:paraId="6DBF94B1" w14:textId="77777777" w:rsidR="00030E25" w:rsidRPr="009E2C18" w:rsidRDefault="00030E25" w:rsidP="00D33D97">
      <w:pPr>
        <w:pStyle w:val="BodyText"/>
        <w:numPr>
          <w:ilvl w:val="1"/>
          <w:numId w:val="38"/>
        </w:numPr>
      </w:pPr>
      <w:r w:rsidRPr="009E2C18">
        <w:rPr>
          <w:b/>
          <w:i/>
        </w:rPr>
        <w:t>Note</w:t>
      </w:r>
      <w:r w:rsidRPr="00D11080">
        <w:t>:</w:t>
      </w:r>
      <w:r w:rsidR="00D11080">
        <w:tab/>
      </w:r>
      <w:r w:rsidR="00D33D97">
        <w:t>A</w:t>
      </w:r>
      <w:r w:rsidR="00D33D97" w:rsidRPr="009E2C18">
        <w:t xml:space="preserve">lso </w:t>
      </w:r>
      <w:r w:rsidRPr="009E2C18">
        <w:t xml:space="preserve">use this function for </w:t>
      </w:r>
      <w:r w:rsidRPr="00767956">
        <w:rPr>
          <w:rStyle w:val="CodeChar"/>
        </w:rPr>
        <w:t>showWarning()</w:t>
      </w:r>
      <w:r w:rsidRPr="009E2C18">
        <w:t xml:space="preserve"> and </w:t>
      </w:r>
      <w:r w:rsidRPr="00767956">
        <w:rPr>
          <w:rStyle w:val="CodeChar"/>
        </w:rPr>
        <w:t>showInfo()</w:t>
      </w:r>
      <w:r w:rsidRPr="009E2C18">
        <w:t>.</w:t>
      </w:r>
    </w:p>
    <w:p w14:paraId="69B8415C" w14:textId="36E9EF7C" w:rsidR="00030E25" w:rsidRPr="0065261C" w:rsidRDefault="00D33D97" w:rsidP="008F2748">
      <w:pPr>
        <w:pStyle w:val="BodyText"/>
        <w:numPr>
          <w:ilvl w:val="0"/>
          <w:numId w:val="38"/>
        </w:numPr>
      </w:pPr>
      <w:r>
        <w:t xml:space="preserve">Some needed </w:t>
      </w:r>
      <w:r w:rsidR="00030E25" w:rsidRPr="0065261C">
        <w:t xml:space="preserve">styles in </w:t>
      </w:r>
      <w:r w:rsidR="00327AA3">
        <w:rPr>
          <w:rStyle w:val="CodeChar"/>
        </w:rPr>
        <w:t>BCDSS</w:t>
      </w:r>
      <w:r w:rsidR="00030E25" w:rsidRPr="00D33D97">
        <w:rPr>
          <w:rStyle w:val="CodeChar"/>
        </w:rPr>
        <w:t>-app.css</w:t>
      </w:r>
      <w:r w:rsidR="00294471">
        <w:t xml:space="preserve"> </w:t>
      </w:r>
      <w:r w:rsidR="00030E25" w:rsidRPr="0065261C">
        <w:t>will evolve with UX assistance.</w:t>
      </w:r>
    </w:p>
    <w:p w14:paraId="5CB05863" w14:textId="5214884F" w:rsidR="00030E25" w:rsidRPr="0065261C" w:rsidRDefault="00030E25" w:rsidP="008F2748">
      <w:pPr>
        <w:pStyle w:val="BodyText"/>
        <w:numPr>
          <w:ilvl w:val="0"/>
          <w:numId w:val="38"/>
        </w:numPr>
      </w:pPr>
      <w:r w:rsidRPr="0065261C">
        <w:t>U</w:t>
      </w:r>
      <w:r>
        <w:t>se Cascading Style Sheets (CSS)</w:t>
      </w:r>
      <w:r w:rsidRPr="0065261C">
        <w:t xml:space="preserve"> to lay</w:t>
      </w:r>
      <w:r>
        <w:t xml:space="preserve"> </w:t>
      </w:r>
      <w:r w:rsidRPr="0065261C">
        <w:t>out elements (</w:t>
      </w:r>
      <w:r w:rsidRPr="00013389">
        <w:t xml:space="preserve">versus </w:t>
      </w:r>
      <w:r w:rsidR="00D33D97">
        <w:t>HyperText Markup Language (</w:t>
      </w:r>
      <w:r w:rsidRPr="00013389">
        <w:t>HTML</w:t>
      </w:r>
      <w:r w:rsidR="00D33D97">
        <w:t>)</w:t>
      </w:r>
      <w:r w:rsidRPr="00013389">
        <w:t xml:space="preserve"> tables</w:t>
      </w:r>
      <w:r w:rsidRPr="0065261C">
        <w:t>).</w:t>
      </w:r>
    </w:p>
    <w:p w14:paraId="743BB25E" w14:textId="77777777" w:rsidR="00030E25" w:rsidRDefault="00D33D97" w:rsidP="008F2748">
      <w:pPr>
        <w:pStyle w:val="BodyText"/>
        <w:numPr>
          <w:ilvl w:val="0"/>
          <w:numId w:val="38"/>
        </w:numPr>
      </w:pPr>
      <w:r>
        <w:lastRenderedPageBreak/>
        <w:t xml:space="preserve">Use the </w:t>
      </w:r>
      <w:r w:rsidR="00030E25">
        <w:t xml:space="preserve">basic rule for Tab Order </w:t>
      </w:r>
      <w:r>
        <w:t>of</w:t>
      </w:r>
      <w:r w:rsidR="00030E25">
        <w:t xml:space="preserve">: Left-to-Right and Top-to-Bottom. Use the following HTML </w:t>
      </w:r>
      <w:r w:rsidR="00030E25" w:rsidRPr="00D33D97">
        <w:rPr>
          <w:rStyle w:val="CodeChar"/>
        </w:rPr>
        <w:t>tabindex</w:t>
      </w:r>
      <w:r w:rsidR="00030E25">
        <w:t xml:space="preserve"> ranges to enforce keyboard Tab Order:</w:t>
      </w:r>
    </w:p>
    <w:p w14:paraId="3136A946" w14:textId="77777777" w:rsidR="00030E25" w:rsidRDefault="00030E25" w:rsidP="008F2748">
      <w:pPr>
        <w:pStyle w:val="BodyText"/>
        <w:numPr>
          <w:ilvl w:val="1"/>
          <w:numId w:val="38"/>
        </w:numPr>
      </w:pPr>
      <w:r w:rsidRPr="00B25001">
        <w:t>North Panel</w:t>
      </w:r>
      <w:r w:rsidR="008F2748">
        <w:t>—</w:t>
      </w:r>
      <w:r w:rsidRPr="00B25001">
        <w:t>0000-0499 range</w:t>
      </w:r>
      <w:r>
        <w:t xml:space="preserve"> </w:t>
      </w:r>
    </w:p>
    <w:p w14:paraId="1908B647" w14:textId="77777777" w:rsidR="00030E25" w:rsidRDefault="00030E25" w:rsidP="008F2748">
      <w:pPr>
        <w:pStyle w:val="BodyText"/>
        <w:numPr>
          <w:ilvl w:val="1"/>
          <w:numId w:val="38"/>
        </w:numPr>
      </w:pPr>
      <w:r w:rsidRPr="00B25001">
        <w:t>West Panel</w:t>
      </w:r>
      <w:r w:rsidR="008F2748">
        <w:t>—</w:t>
      </w:r>
      <w:r w:rsidRPr="00B25001">
        <w:t>0500-0999 range</w:t>
      </w:r>
      <w:r>
        <w:t xml:space="preserve"> </w:t>
      </w:r>
    </w:p>
    <w:p w14:paraId="7E457F15" w14:textId="77777777" w:rsidR="00030E25" w:rsidRDefault="00030E25" w:rsidP="008F2748">
      <w:pPr>
        <w:pStyle w:val="BodyText"/>
        <w:numPr>
          <w:ilvl w:val="1"/>
          <w:numId w:val="38"/>
        </w:numPr>
      </w:pPr>
      <w:r w:rsidRPr="00B25001">
        <w:t>Center Panel</w:t>
      </w:r>
      <w:r w:rsidR="008F2748">
        <w:t>—</w:t>
      </w:r>
      <w:r w:rsidRPr="00B25001">
        <w:t>1000-1999 range (main content for screens)</w:t>
      </w:r>
    </w:p>
    <w:p w14:paraId="4B2938CC" w14:textId="77777777" w:rsidR="00030E25" w:rsidRDefault="00030E25" w:rsidP="008F2748">
      <w:pPr>
        <w:pStyle w:val="BodyText"/>
        <w:numPr>
          <w:ilvl w:val="1"/>
          <w:numId w:val="38"/>
        </w:numPr>
      </w:pPr>
      <w:r w:rsidRPr="00B25001">
        <w:t>East Panel</w:t>
      </w:r>
      <w:r w:rsidR="008F2748">
        <w:t>—</w:t>
      </w:r>
      <w:r w:rsidRPr="00B25001">
        <w:t>2000-2499 range</w:t>
      </w:r>
    </w:p>
    <w:p w14:paraId="0774C0CE" w14:textId="77777777" w:rsidR="00030E25" w:rsidRPr="00B25001" w:rsidRDefault="00030E25" w:rsidP="008F2748">
      <w:pPr>
        <w:pStyle w:val="BodyText"/>
        <w:numPr>
          <w:ilvl w:val="1"/>
          <w:numId w:val="38"/>
        </w:numPr>
      </w:pPr>
      <w:r w:rsidRPr="00B25001">
        <w:t>South Panel</w:t>
      </w:r>
      <w:r w:rsidR="008F2748">
        <w:t>—</w:t>
      </w:r>
      <w:r w:rsidRPr="00B25001">
        <w:t>2500-2999 range</w:t>
      </w:r>
    </w:p>
    <w:p w14:paraId="25155862" w14:textId="77777777" w:rsidR="00030E25" w:rsidRPr="0065261C" w:rsidRDefault="00030E25" w:rsidP="008F2748">
      <w:pPr>
        <w:pStyle w:val="BodyText"/>
        <w:numPr>
          <w:ilvl w:val="0"/>
          <w:numId w:val="38"/>
        </w:numPr>
      </w:pPr>
      <w:r w:rsidRPr="0065261C">
        <w:t xml:space="preserve">Use CSS class </w:t>
      </w:r>
      <w:r w:rsidRPr="00D33D97">
        <w:rPr>
          <w:rStyle w:val="CodeChar"/>
        </w:rPr>
        <w:t>‘priorityFocus’</w:t>
      </w:r>
      <w:r>
        <w:t xml:space="preserve"> for</w:t>
      </w:r>
      <w:r w:rsidRPr="0065261C">
        <w:t xml:space="preserve"> input elements that need default focus after page (</w:t>
      </w:r>
      <w:r w:rsidRPr="0065261C">
        <w:rPr>
          <w:i/>
        </w:rPr>
        <w:t>or partial page</w:t>
      </w:r>
      <w:r w:rsidRPr="0065261C">
        <w:t>) refresh.</w:t>
      </w:r>
      <w:r>
        <w:t xml:space="preserve"> </w:t>
      </w:r>
      <w:r w:rsidR="00D33D97">
        <w:t>This allows the</w:t>
      </w:r>
      <w:r w:rsidRPr="0065261C">
        <w:t xml:space="preserve"> use</w:t>
      </w:r>
      <w:r w:rsidR="00D33D97">
        <w:t xml:space="preserve"> of</w:t>
      </w:r>
      <w:r w:rsidRPr="0065261C">
        <w:t xml:space="preserve"> </w:t>
      </w:r>
      <w:r w:rsidRPr="00D33D97">
        <w:rPr>
          <w:rStyle w:val="CodeChar"/>
        </w:rPr>
        <w:t>$(‘.priorityFocus’).focus()</w:t>
      </w:r>
      <w:r w:rsidRPr="0065261C">
        <w:t xml:space="preserve"> at any time.</w:t>
      </w:r>
    </w:p>
    <w:p w14:paraId="3EEC6E42" w14:textId="57BE7DA1" w:rsidR="00030E25" w:rsidRPr="0065261C" w:rsidRDefault="00030E25" w:rsidP="008F2748">
      <w:pPr>
        <w:pStyle w:val="BodyText"/>
        <w:numPr>
          <w:ilvl w:val="0"/>
          <w:numId w:val="38"/>
        </w:numPr>
      </w:pPr>
      <w:r w:rsidRPr="0065261C">
        <w:t xml:space="preserve">Ensure that you target </w:t>
      </w:r>
      <w:r>
        <w:t>Internet Explorer (</w:t>
      </w:r>
      <w:r w:rsidRPr="0065261C">
        <w:t>IE</w:t>
      </w:r>
      <w:r>
        <w:t xml:space="preserve">) </w:t>
      </w:r>
      <w:r w:rsidR="00327AA3">
        <w:t>11</w:t>
      </w:r>
      <w:r w:rsidRPr="0065261C">
        <w:t xml:space="preserve"> for testing,</w:t>
      </w:r>
      <w:r>
        <w:t xml:space="preserve"> which is the VA-supported browser</w:t>
      </w:r>
      <w:r w:rsidRPr="0065261C">
        <w:t>.</w:t>
      </w:r>
    </w:p>
    <w:p w14:paraId="0F4EBED5" w14:textId="41E67B9B" w:rsidR="00030E25" w:rsidRPr="0065261C" w:rsidRDefault="00030E25" w:rsidP="008F2748">
      <w:pPr>
        <w:pStyle w:val="BodyText"/>
        <w:numPr>
          <w:ilvl w:val="0"/>
          <w:numId w:val="38"/>
        </w:numPr>
      </w:pPr>
      <w:r w:rsidRPr="0065261C">
        <w:t>Use</w:t>
      </w:r>
      <w:r>
        <w:t xml:space="preserve"> the</w:t>
      </w:r>
      <w:r w:rsidRPr="0065261C">
        <w:t xml:space="preserve"> </w:t>
      </w:r>
      <w:r>
        <w:t>NonVisual Display Access (</w:t>
      </w:r>
      <w:r w:rsidRPr="0065261C">
        <w:t>NVDA</w:t>
      </w:r>
      <w:r>
        <w:t>)</w:t>
      </w:r>
      <w:r w:rsidRPr="0065261C">
        <w:t xml:space="preserve"> </w:t>
      </w:r>
      <w:r>
        <w:t xml:space="preserve">screen reader </w:t>
      </w:r>
      <w:r w:rsidRPr="0065261C">
        <w:t>to smoke test accessibility concerns.</w:t>
      </w:r>
    </w:p>
    <w:p w14:paraId="5AFBB796" w14:textId="77777777" w:rsidR="00030E25" w:rsidRPr="0065261C" w:rsidRDefault="00030E25" w:rsidP="008F2748">
      <w:pPr>
        <w:pStyle w:val="BodyText"/>
        <w:numPr>
          <w:ilvl w:val="0"/>
          <w:numId w:val="38"/>
        </w:numPr>
      </w:pPr>
      <w:r w:rsidRPr="00D33D97">
        <w:rPr>
          <w:rStyle w:val="CodeChar"/>
        </w:rPr>
        <w:t>openProgressBar</w:t>
      </w:r>
      <w:r w:rsidRPr="0065261C">
        <w:t xml:space="preserve"> and </w:t>
      </w:r>
      <w:r w:rsidRPr="00D33D97">
        <w:rPr>
          <w:rStyle w:val="CodeChar"/>
        </w:rPr>
        <w:t>closeProgressBar</w:t>
      </w:r>
      <w:r w:rsidRPr="00DB10EB">
        <w:rPr>
          <w:b/>
        </w:rPr>
        <w:t xml:space="preserve"> </w:t>
      </w:r>
      <w:r w:rsidRPr="0065261C">
        <w:t>are handled by global callbacks (</w:t>
      </w:r>
      <w:r w:rsidRPr="00DB10EB">
        <w:rPr>
          <w:i/>
        </w:rPr>
        <w:t>if using jQuery Ajax</w:t>
      </w:r>
      <w:r w:rsidRPr="0065261C">
        <w:t>).</w:t>
      </w:r>
    </w:p>
    <w:p w14:paraId="05BED6E7" w14:textId="77777777" w:rsidR="00030E25" w:rsidRPr="0065261C" w:rsidRDefault="00030E25" w:rsidP="008F2748">
      <w:pPr>
        <w:pStyle w:val="BodyText"/>
        <w:numPr>
          <w:ilvl w:val="0"/>
          <w:numId w:val="38"/>
        </w:numPr>
      </w:pPr>
      <w:r w:rsidRPr="0065261C">
        <w:t xml:space="preserve">Use the </w:t>
      </w:r>
      <w:r w:rsidRPr="00D33D97">
        <w:rPr>
          <w:rStyle w:val="CodeChar"/>
        </w:rPr>
        <w:t>$(‘#...’)</w:t>
      </w:r>
      <w:r w:rsidRPr="009B5E96">
        <w:t xml:space="preserve"> jQuery notation instead of</w:t>
      </w:r>
      <w:r w:rsidRPr="0065261C">
        <w:t xml:space="preserve"> </w:t>
      </w:r>
      <w:r w:rsidRPr="00D33D97">
        <w:rPr>
          <w:rStyle w:val="CodeChar"/>
        </w:rPr>
        <w:t>document.getElementById</w:t>
      </w:r>
      <w:r w:rsidRPr="0065261C">
        <w:t>.</w:t>
      </w:r>
    </w:p>
    <w:p w14:paraId="0547147E" w14:textId="77777777" w:rsidR="00030E25" w:rsidRDefault="00030E25" w:rsidP="008F2748">
      <w:pPr>
        <w:pStyle w:val="BodyText"/>
        <w:numPr>
          <w:ilvl w:val="0"/>
          <w:numId w:val="38"/>
        </w:numPr>
      </w:pPr>
      <w:r>
        <w:t xml:space="preserve">When </w:t>
      </w:r>
      <w:r w:rsidRPr="0065261C">
        <w:t>checking for error conditions from the server side, return error message</w:t>
      </w:r>
      <w:r>
        <w:t>s in WS payload</w:t>
      </w:r>
      <w:r w:rsidR="0013061A">
        <w:t>;</w:t>
      </w:r>
      <w:r w:rsidR="001C02F0">
        <w:t xml:space="preserve"> </w:t>
      </w:r>
      <w:r w:rsidR="0013061A">
        <w:t>d</w:t>
      </w:r>
      <w:r>
        <w:t>o not check data in with JS or</w:t>
      </w:r>
      <w:r w:rsidRPr="0065261C">
        <w:t xml:space="preserve"> create error messages in </w:t>
      </w:r>
      <w:r>
        <w:t xml:space="preserve">with </w:t>
      </w:r>
      <w:r w:rsidRPr="0065261C">
        <w:t>JS, as this keeps JS minimal.</w:t>
      </w:r>
    </w:p>
    <w:p w14:paraId="05C43BFD" w14:textId="77777777" w:rsidR="001C02F0" w:rsidRDefault="001C02F0" w:rsidP="001C02F0">
      <w:bookmarkStart w:id="151" w:name="_Toc335903012"/>
    </w:p>
    <w:p w14:paraId="543E1D05" w14:textId="77777777" w:rsidR="00030E25" w:rsidRDefault="00030E25" w:rsidP="008949D2">
      <w:pPr>
        <w:pStyle w:val="Heading2"/>
      </w:pPr>
      <w:bookmarkStart w:id="152" w:name="_Toc374085155"/>
      <w:bookmarkStart w:id="153" w:name="_Toc448911498"/>
      <w:r w:rsidRPr="00691BDB">
        <w:t>Unsaved Changes Validation</w:t>
      </w:r>
      <w:bookmarkEnd w:id="151"/>
      <w:bookmarkEnd w:id="152"/>
      <w:bookmarkEnd w:id="153"/>
    </w:p>
    <w:p w14:paraId="7AA13BF8" w14:textId="77777777" w:rsidR="001C02F0" w:rsidRPr="00A46E45" w:rsidRDefault="001C02F0" w:rsidP="00691BDB">
      <w:pPr>
        <w:pStyle w:val="BodyText"/>
        <w:rPr>
          <w:rStyle w:val="CodeChar"/>
        </w:rPr>
      </w:pPr>
    </w:p>
    <w:p w14:paraId="16869A0C" w14:textId="77777777" w:rsidR="001C02F0" w:rsidRDefault="001C02F0">
      <w:pPr>
        <w:spacing w:before="0" w:after="200" w:line="276" w:lineRule="auto"/>
        <w:rPr>
          <w:rFonts w:ascii="Arial" w:eastAsiaTheme="majorEastAsia" w:hAnsi="Arial" w:cstheme="majorBidi"/>
          <w:b/>
          <w:bCs/>
          <w:sz w:val="32"/>
          <w:szCs w:val="26"/>
        </w:rPr>
      </w:pPr>
      <w:bookmarkStart w:id="154" w:name="_Toc335903016"/>
      <w:bookmarkStart w:id="155" w:name="_Toc374085159"/>
      <w:r>
        <w:br w:type="page"/>
      </w:r>
    </w:p>
    <w:p w14:paraId="44D08910" w14:textId="77777777" w:rsidR="00030E25" w:rsidRDefault="00030E25" w:rsidP="008949D2">
      <w:pPr>
        <w:pStyle w:val="Heading2"/>
      </w:pPr>
      <w:bookmarkStart w:id="156" w:name="_Toc448911499"/>
      <w:r w:rsidRPr="00691BDB">
        <w:lastRenderedPageBreak/>
        <w:t>Required Fields Validation</w:t>
      </w:r>
      <w:bookmarkEnd w:id="154"/>
      <w:bookmarkEnd w:id="155"/>
      <w:bookmarkEnd w:id="156"/>
    </w:p>
    <w:p w14:paraId="0F270854" w14:textId="77777777" w:rsidR="00A46E45" w:rsidRDefault="00A46E45" w:rsidP="00BF6ACA">
      <w:r>
        <w:t>The following sections cover the validation of the required fields.</w:t>
      </w:r>
    </w:p>
    <w:p w14:paraId="67772600" w14:textId="77777777" w:rsidR="001C02F0" w:rsidRPr="00A46E45" w:rsidRDefault="001C02F0" w:rsidP="00BF6ACA"/>
    <w:p w14:paraId="60F9C3A3" w14:textId="77777777" w:rsidR="00030E25" w:rsidRPr="00ED2B68" w:rsidRDefault="00030E25" w:rsidP="00025FF5">
      <w:pPr>
        <w:pStyle w:val="Heading3"/>
      </w:pPr>
      <w:bookmarkStart w:id="157" w:name="_Toc335903017"/>
      <w:bookmarkStart w:id="158" w:name="_Toc374085160"/>
      <w:bookmarkStart w:id="159" w:name="_Toc448911500"/>
      <w:r w:rsidRPr="00ED2B68">
        <w:t>Description</w:t>
      </w:r>
      <w:bookmarkEnd w:id="157"/>
      <w:bookmarkEnd w:id="158"/>
      <w:bookmarkEnd w:id="159"/>
    </w:p>
    <w:p w14:paraId="68D324CC" w14:textId="68D4B7A6" w:rsidR="00030E25" w:rsidRDefault="00335EBE" w:rsidP="00BF6ACA">
      <w:r>
        <w:t>BCDSS</w:t>
      </w:r>
      <w:r w:rsidR="00030E25" w:rsidRPr="00691BDB">
        <w:t xml:space="preserve"> incorporates the jQuery Validation</w:t>
      </w:r>
      <w:r w:rsidR="00030E25" w:rsidRPr="00ED2B68">
        <w:rPr>
          <w:b/>
        </w:rPr>
        <w:t xml:space="preserve"> </w:t>
      </w:r>
      <w:r w:rsidR="00030E25" w:rsidRPr="004C051E">
        <w:t>Engine</w:t>
      </w:r>
      <w:r w:rsidR="00030E25">
        <w:t xml:space="preserve"> plugin to inform the user in a visual manner that </w:t>
      </w:r>
      <w:r w:rsidR="00020D8F">
        <w:t xml:space="preserve">the user failed to fill in </w:t>
      </w:r>
      <w:r w:rsidR="00030E25">
        <w:t xml:space="preserve">required form fields. By default, validations range from email, phone, and URL, to more complex custom validation using AJAX processing or custom JavaScript functions. In the screen below, the Validation Engine visually warns the user </w:t>
      </w:r>
      <w:r w:rsidR="00020D8F">
        <w:t>of a failure to fill in</w:t>
      </w:r>
      <w:r w:rsidR="00294471">
        <w:t xml:space="preserve"> </w:t>
      </w:r>
      <w:r w:rsidR="00030E25">
        <w:t>the required fields for the page.</w:t>
      </w:r>
    </w:p>
    <w:p w14:paraId="0737851F" w14:textId="660BF6C8" w:rsidR="00030E25" w:rsidRDefault="00030E25" w:rsidP="00BF6ACA">
      <w:pPr>
        <w:pStyle w:val="NormalWeb"/>
        <w:keepNext w:val="0"/>
        <w:jc w:val="center"/>
      </w:pPr>
    </w:p>
    <w:p w14:paraId="77FAB606" w14:textId="77777777" w:rsidR="00E6296B" w:rsidRPr="00BF6ACA" w:rsidRDefault="00E6296B" w:rsidP="00BF6ACA">
      <w:pPr>
        <w:pStyle w:val="Caption"/>
        <w:jc w:val="center"/>
        <w:rPr>
          <w:rFonts w:ascii="Times New Roman" w:hAnsi="Times New Roman" w:cs="Times New Roman"/>
          <w:sz w:val="20"/>
        </w:rPr>
      </w:pPr>
      <w:r w:rsidRPr="00BF6ACA">
        <w:rPr>
          <w:rFonts w:ascii="Times New Roman" w:hAnsi="Times New Roman" w:cs="Times New Roman"/>
          <w:sz w:val="20"/>
        </w:rPr>
        <w:t xml:space="preserve">Figure </w:t>
      </w:r>
      <w:r w:rsidR="001845B4" w:rsidRPr="00BF6ACA">
        <w:rPr>
          <w:rFonts w:ascii="Times New Roman" w:hAnsi="Times New Roman" w:cs="Times New Roman"/>
          <w:sz w:val="20"/>
        </w:rPr>
        <w:fldChar w:fldCharType="begin"/>
      </w:r>
      <w:r w:rsidRPr="00BF6ACA">
        <w:rPr>
          <w:rFonts w:ascii="Times New Roman" w:hAnsi="Times New Roman" w:cs="Times New Roman"/>
          <w:sz w:val="20"/>
        </w:rPr>
        <w:instrText xml:space="preserve"> SEQ Figure \* ARABIC </w:instrText>
      </w:r>
      <w:r w:rsidR="001845B4" w:rsidRPr="00BF6ACA">
        <w:rPr>
          <w:rFonts w:ascii="Times New Roman" w:hAnsi="Times New Roman" w:cs="Times New Roman"/>
          <w:sz w:val="20"/>
        </w:rPr>
        <w:fldChar w:fldCharType="separate"/>
      </w:r>
      <w:r w:rsidR="00F53E4F">
        <w:rPr>
          <w:rFonts w:ascii="Times New Roman" w:hAnsi="Times New Roman" w:cs="Times New Roman"/>
          <w:noProof/>
          <w:sz w:val="20"/>
        </w:rPr>
        <w:t>5</w:t>
      </w:r>
      <w:r w:rsidR="001845B4" w:rsidRPr="00BF6ACA">
        <w:rPr>
          <w:rFonts w:ascii="Times New Roman" w:hAnsi="Times New Roman" w:cs="Times New Roman"/>
          <w:sz w:val="20"/>
        </w:rPr>
        <w:fldChar w:fldCharType="end"/>
      </w:r>
      <w:r w:rsidRPr="00BF6ACA">
        <w:rPr>
          <w:rFonts w:ascii="Times New Roman" w:hAnsi="Times New Roman" w:cs="Times New Roman"/>
          <w:sz w:val="20"/>
        </w:rPr>
        <w:t>: Example of Required Fields Errors</w:t>
      </w:r>
    </w:p>
    <w:p w14:paraId="6825F41F" w14:textId="77777777" w:rsidR="00E6296B" w:rsidRDefault="00E6296B" w:rsidP="001C02F0"/>
    <w:p w14:paraId="1313317D" w14:textId="77777777" w:rsidR="00030E25" w:rsidRPr="007F27FB" w:rsidRDefault="00030E25" w:rsidP="00025FF5">
      <w:pPr>
        <w:pStyle w:val="Heading3"/>
      </w:pPr>
      <w:bookmarkStart w:id="160" w:name="_Toc335903018"/>
      <w:bookmarkStart w:id="161" w:name="_Toc374085161"/>
      <w:bookmarkStart w:id="162" w:name="_Toc448911501"/>
      <w:r w:rsidRPr="007F27FB">
        <w:t>Initialization</w:t>
      </w:r>
      <w:bookmarkEnd w:id="160"/>
      <w:bookmarkEnd w:id="161"/>
      <w:bookmarkEnd w:id="162"/>
    </w:p>
    <w:p w14:paraId="625E5549" w14:textId="77777777" w:rsidR="00030E25" w:rsidRDefault="00030E25" w:rsidP="00BF6ACA">
      <w:pPr>
        <w:rPr>
          <w:lang w:eastAsia="ko-KR"/>
        </w:rPr>
      </w:pPr>
      <w:r>
        <w:rPr>
          <w:lang w:eastAsia="ko-KR"/>
        </w:rPr>
        <w:t>The</w:t>
      </w:r>
      <w:r w:rsidR="00522ACC">
        <w:rPr>
          <w:lang w:eastAsia="ko-KR"/>
        </w:rPr>
        <w:t xml:space="preserve"> Validation Engine requires the</w:t>
      </w:r>
      <w:r>
        <w:rPr>
          <w:lang w:eastAsia="ko-KR"/>
        </w:rPr>
        <w:t xml:space="preserve"> following files to enable:</w:t>
      </w:r>
    </w:p>
    <w:p w14:paraId="57FAB94B" w14:textId="77777777" w:rsidR="00030E25" w:rsidRPr="00A46E45" w:rsidRDefault="00030E25" w:rsidP="00691BDB">
      <w:pPr>
        <w:pStyle w:val="BodyText"/>
        <w:rPr>
          <w:rStyle w:val="CodeChar"/>
        </w:rPr>
      </w:pPr>
      <w:r w:rsidRPr="00A46E45">
        <w:rPr>
          <w:rStyle w:val="CodeChar"/>
        </w:rPr>
        <w:t>jquery.js (jQuery)</w:t>
      </w:r>
    </w:p>
    <w:p w14:paraId="48A3620A" w14:textId="77777777" w:rsidR="00030E25" w:rsidRPr="00A46E45" w:rsidRDefault="00030E25" w:rsidP="00691BDB">
      <w:pPr>
        <w:pStyle w:val="BodyText"/>
        <w:rPr>
          <w:rStyle w:val="CodeChar"/>
        </w:rPr>
      </w:pPr>
      <w:r w:rsidRPr="00A46E45">
        <w:rPr>
          <w:rStyle w:val="CodeChar"/>
        </w:rPr>
        <w:t xml:space="preserve">validationEngine.js &amp; validationEngine-en.js </w:t>
      </w:r>
    </w:p>
    <w:p w14:paraId="3EF4F3C6" w14:textId="77777777" w:rsidR="00030E25" w:rsidRPr="00A46E45" w:rsidRDefault="00030E25" w:rsidP="00691BDB">
      <w:pPr>
        <w:pStyle w:val="BodyText"/>
        <w:rPr>
          <w:rStyle w:val="CodeChar"/>
        </w:rPr>
      </w:pPr>
      <w:r w:rsidRPr="00A46E45">
        <w:rPr>
          <w:rStyle w:val="CodeChar"/>
        </w:rPr>
        <w:t>validationEngine-jquery.css</w:t>
      </w:r>
    </w:p>
    <w:p w14:paraId="5638BA1C" w14:textId="77777777" w:rsidR="00030E25" w:rsidRPr="003974BD" w:rsidRDefault="00522ACC" w:rsidP="00691BDB">
      <w:pPr>
        <w:pStyle w:val="BodyText"/>
        <w:rPr>
          <w:lang w:eastAsia="ko-KR"/>
        </w:rPr>
      </w:pPr>
      <w:r>
        <w:rPr>
          <w:lang w:eastAsia="ko-KR"/>
        </w:rPr>
        <w:t xml:space="preserve">Find the </w:t>
      </w:r>
      <w:r w:rsidR="00030E25">
        <w:rPr>
          <w:lang w:eastAsia="ko-KR"/>
        </w:rPr>
        <w:t xml:space="preserve">Validation Engine on the web at </w:t>
      </w:r>
      <w:hyperlink r:id="rId13" w:history="1">
        <w:r w:rsidR="00030E25" w:rsidRPr="00853866">
          <w:rPr>
            <w:rStyle w:val="Hyperlink"/>
            <w:szCs w:val="24"/>
            <w:lang w:eastAsia="ko-KR"/>
          </w:rPr>
          <w:t>https://github.com/posabsolute/jQuery-Validation-Engine</w:t>
        </w:r>
      </w:hyperlink>
      <w:r w:rsidR="00030E25">
        <w:rPr>
          <w:lang w:eastAsia="ko-KR"/>
        </w:rPr>
        <w:t>.</w:t>
      </w:r>
    </w:p>
    <w:p w14:paraId="5948B370" w14:textId="77777777" w:rsidR="00030E25" w:rsidRPr="00C50DAD" w:rsidRDefault="00030E25" w:rsidP="00691BDB">
      <w:pPr>
        <w:pStyle w:val="BodyText"/>
        <w:rPr>
          <w:lang w:eastAsia="ko-KR"/>
        </w:rPr>
      </w:pPr>
      <w:r w:rsidRPr="00C50DAD">
        <w:rPr>
          <w:lang w:eastAsia="ko-KR"/>
        </w:rPr>
        <w:t xml:space="preserve">The </w:t>
      </w:r>
      <w:r>
        <w:rPr>
          <w:lang w:eastAsia="ko-KR"/>
        </w:rPr>
        <w:t xml:space="preserve">Validation Engine </w:t>
      </w:r>
      <w:r w:rsidR="009F303F">
        <w:rPr>
          <w:lang w:eastAsia="ko-KR"/>
        </w:rPr>
        <w:t xml:space="preserve">initializes </w:t>
      </w:r>
      <w:r>
        <w:rPr>
          <w:lang w:eastAsia="ko-KR"/>
        </w:rPr>
        <w:t xml:space="preserve">automatically for every page. </w:t>
      </w:r>
      <w:r w:rsidR="009F303F">
        <w:rPr>
          <w:lang w:eastAsia="ko-KR"/>
        </w:rPr>
        <w:t>The</w:t>
      </w:r>
      <w:r>
        <w:rPr>
          <w:lang w:eastAsia="ko-KR"/>
        </w:rPr>
        <w:t xml:space="preserve"> </w:t>
      </w:r>
      <w:r w:rsidRPr="009F303F">
        <w:rPr>
          <w:rStyle w:val="CodeChar"/>
        </w:rPr>
        <w:t>util.js</w:t>
      </w:r>
      <w:r w:rsidR="009F303F">
        <w:rPr>
          <w:lang w:eastAsia="ko-KR"/>
        </w:rPr>
        <w:t xml:space="preserve"> function’s </w:t>
      </w:r>
      <w:r w:rsidR="009F303F" w:rsidRPr="009F303F">
        <w:rPr>
          <w:rStyle w:val="CodeChar"/>
        </w:rPr>
        <w:t>pageSetup</w:t>
      </w:r>
      <w:r w:rsidR="009F303F">
        <w:rPr>
          <w:lang w:eastAsia="ko-KR"/>
        </w:rPr>
        <w:t xml:space="preserve"> function</w:t>
      </w:r>
      <w:r>
        <w:rPr>
          <w:lang w:eastAsia="ko-KR"/>
        </w:rPr>
        <w:t xml:space="preserve"> </w:t>
      </w:r>
      <w:r w:rsidR="009F303F">
        <w:rPr>
          <w:lang w:eastAsia="ko-KR"/>
        </w:rPr>
        <w:t xml:space="preserve">to call </w:t>
      </w:r>
      <w:r>
        <w:rPr>
          <w:lang w:eastAsia="ko-KR"/>
        </w:rPr>
        <w:t>the</w:t>
      </w:r>
      <w:r w:rsidR="009F303F">
        <w:rPr>
          <w:lang w:eastAsia="ko-KR"/>
        </w:rPr>
        <w:t xml:space="preserve"> </w:t>
      </w:r>
      <w:r w:rsidR="009F303F" w:rsidRPr="009F303F">
        <w:rPr>
          <w:rStyle w:val="CodeChar"/>
        </w:rPr>
        <w:t>enableFormValidation</w:t>
      </w:r>
      <w:r>
        <w:rPr>
          <w:lang w:eastAsia="ko-KR"/>
        </w:rPr>
        <w:t xml:space="preserve"> function </w:t>
      </w:r>
      <w:r w:rsidR="005E660B">
        <w:rPr>
          <w:lang w:eastAsia="ko-KR"/>
        </w:rPr>
        <w:t>to initiate</w:t>
      </w:r>
      <w:r w:rsidRPr="00C50DAD">
        <w:rPr>
          <w:lang w:eastAsia="ko-KR"/>
        </w:rPr>
        <w:t xml:space="preserve"> </w:t>
      </w:r>
      <w:r>
        <w:rPr>
          <w:lang w:eastAsia="ko-KR"/>
        </w:rPr>
        <w:t>the validation engine</w:t>
      </w:r>
      <w:r w:rsidR="005E660B">
        <w:rPr>
          <w:lang w:eastAsia="ko-KR"/>
        </w:rPr>
        <w:t xml:space="preserve"> (this functionality requires no additional steps)</w:t>
      </w:r>
      <w:r>
        <w:rPr>
          <w:lang w:eastAsia="ko-KR"/>
        </w:rPr>
        <w:t>:</w:t>
      </w:r>
    </w:p>
    <w:p w14:paraId="5518C5C6" w14:textId="77777777" w:rsidR="00030E25" w:rsidRPr="00A46E45" w:rsidRDefault="00030E25" w:rsidP="00691BDB">
      <w:pPr>
        <w:pStyle w:val="BodyText"/>
        <w:rPr>
          <w:rStyle w:val="CodeChar"/>
        </w:rPr>
      </w:pPr>
      <w:r w:rsidRPr="00A46E45">
        <w:rPr>
          <w:rStyle w:val="CodeChar"/>
        </w:rPr>
        <w:tab/>
        <w:t>$("#form.id").validationEngine();</w:t>
      </w:r>
    </w:p>
    <w:p w14:paraId="326820F6" w14:textId="77777777" w:rsidR="00030E25" w:rsidRDefault="005E660B" w:rsidP="00691BDB">
      <w:pPr>
        <w:pStyle w:val="BodyText"/>
      </w:pPr>
      <w:r>
        <w:t>Prevent the Validation Engine from enableing by adding a hidden field in the page f</w:t>
      </w:r>
      <w:r w:rsidR="00030E25">
        <w:t xml:space="preserve">or pages </w:t>
      </w:r>
      <w:r>
        <w:t xml:space="preserve">with no necessary </w:t>
      </w:r>
      <w:r w:rsidR="00030E25">
        <w:t>required field validation</w:t>
      </w:r>
      <w:r>
        <w:t>, as follows</w:t>
      </w:r>
      <w:r w:rsidR="00030E25">
        <w:t>:</w:t>
      </w:r>
    </w:p>
    <w:p w14:paraId="5FC543A6" w14:textId="77777777" w:rsidR="00030E25" w:rsidRDefault="00030E25" w:rsidP="00691BDB">
      <w:pPr>
        <w:pStyle w:val="BodyText"/>
        <w:rPr>
          <w:rStyle w:val="CodeChar"/>
        </w:rPr>
      </w:pPr>
      <w:r w:rsidRPr="00A46E45">
        <w:rPr>
          <w:rStyle w:val="CodeChar"/>
        </w:rPr>
        <w:tab/>
        <w:t>&lt;input type="hidden" name=" skiprequiredfieldscheck"&gt;</w:t>
      </w:r>
    </w:p>
    <w:p w14:paraId="2DC11FAE" w14:textId="77777777" w:rsidR="001C02F0" w:rsidRPr="00A46E45" w:rsidRDefault="001C02F0" w:rsidP="001C02F0">
      <w:pPr>
        <w:rPr>
          <w:rStyle w:val="CodeChar"/>
        </w:rPr>
      </w:pPr>
    </w:p>
    <w:p w14:paraId="64E93106" w14:textId="77777777" w:rsidR="00030E25" w:rsidRDefault="00030E25" w:rsidP="00025FF5">
      <w:pPr>
        <w:pStyle w:val="Heading3"/>
      </w:pPr>
      <w:bookmarkStart w:id="163" w:name="_Toc335903019"/>
      <w:bookmarkStart w:id="164" w:name="_Toc374085162"/>
      <w:bookmarkStart w:id="165" w:name="_Toc448911502"/>
      <w:r>
        <w:t>Applying Field Validation</w:t>
      </w:r>
      <w:bookmarkEnd w:id="163"/>
      <w:bookmarkEnd w:id="164"/>
      <w:bookmarkEnd w:id="165"/>
    </w:p>
    <w:p w14:paraId="610A92B6" w14:textId="582ECC82" w:rsidR="00030E25" w:rsidRPr="004261F1" w:rsidRDefault="00030E25" w:rsidP="00691BDB">
      <w:pPr>
        <w:pStyle w:val="BodyText"/>
      </w:pPr>
      <w:r w:rsidRPr="004261F1">
        <w:t xml:space="preserve">This section provides the details for applying field validation. </w:t>
      </w:r>
      <w:r w:rsidR="005E660B">
        <w:t>Find these</w:t>
      </w:r>
      <w:r w:rsidR="005E660B" w:rsidRPr="004261F1">
        <w:t xml:space="preserve"> </w:t>
      </w:r>
      <w:r w:rsidRPr="004261F1">
        <w:t xml:space="preserve">code snippets </w:t>
      </w:r>
      <w:r w:rsidR="005E660B">
        <w:t>in</w:t>
      </w:r>
      <w:r w:rsidRPr="004261F1">
        <w:t xml:space="preserve"> the file </w:t>
      </w:r>
      <w:r w:rsidRPr="005E660B">
        <w:rPr>
          <w:rStyle w:val="CodeChar"/>
        </w:rPr>
        <w:t>login.jsp</w:t>
      </w:r>
      <w:r w:rsidRPr="004261F1">
        <w:t xml:space="preserve">. </w:t>
      </w:r>
      <w:r w:rsidR="005E660B">
        <w:t>The following list provides examples of field validation</w:t>
      </w:r>
      <w:r w:rsidRPr="004261F1">
        <w:t>:</w:t>
      </w:r>
    </w:p>
    <w:p w14:paraId="6DAB40A8" w14:textId="77777777" w:rsidR="00030E25" w:rsidRPr="0066173A" w:rsidRDefault="00030E25" w:rsidP="00A46E45">
      <w:pPr>
        <w:pStyle w:val="BodyText"/>
        <w:numPr>
          <w:ilvl w:val="0"/>
          <w:numId w:val="41"/>
        </w:numPr>
      </w:pPr>
      <w:r>
        <w:t>When using</w:t>
      </w:r>
      <w:r w:rsidRPr="0066173A">
        <w:t xml:space="preserve"> it as CSS class type</w:t>
      </w:r>
      <w:r w:rsidR="005E660B">
        <w:t>—R</w:t>
      </w:r>
      <w:r w:rsidRPr="008F6370">
        <w:t>ecommended for simple validation. It works best with simple text input fields:</w:t>
      </w:r>
    </w:p>
    <w:p w14:paraId="5DDC667D" w14:textId="77777777" w:rsidR="00030E25" w:rsidRPr="00A46E45" w:rsidRDefault="00030E25" w:rsidP="00A46E45">
      <w:pPr>
        <w:pStyle w:val="BodyText"/>
        <w:numPr>
          <w:ilvl w:val="1"/>
          <w:numId w:val="42"/>
        </w:numPr>
      </w:pPr>
      <w:r w:rsidRPr="00A46E45">
        <w:rPr>
          <w:rStyle w:val="CodeChar"/>
        </w:rPr>
        <w:t>class=”validate[required]”</w:t>
      </w:r>
      <w:r w:rsidR="005E660B">
        <w:t>—</w:t>
      </w:r>
      <w:r w:rsidRPr="00A46E45">
        <w:t>Any field with this class</w:t>
      </w:r>
      <w:r w:rsidR="005E660B">
        <w:t xml:space="preserve"> requires</w:t>
      </w:r>
      <w:r w:rsidR="005E660B" w:rsidRPr="00A46E45">
        <w:t xml:space="preserve"> </w:t>
      </w:r>
      <w:r w:rsidRPr="00A46E45">
        <w:t>this input control.</w:t>
      </w:r>
    </w:p>
    <w:p w14:paraId="6B54B42E" w14:textId="524B003B" w:rsidR="00030E25" w:rsidRPr="005E660B" w:rsidRDefault="00030E25" w:rsidP="00A46E45">
      <w:pPr>
        <w:pStyle w:val="BodyText"/>
        <w:numPr>
          <w:ilvl w:val="1"/>
          <w:numId w:val="42"/>
        </w:numPr>
      </w:pPr>
      <w:r w:rsidRPr="00A46E45">
        <w:rPr>
          <w:rStyle w:val="CodeChar"/>
        </w:rPr>
        <w:lastRenderedPageBreak/>
        <w:t>class=”validate[required, funcCall[validate</w:t>
      </w:r>
      <w:r w:rsidR="00EC1BF2">
        <w:rPr>
          <w:rStyle w:val="CodeChar"/>
        </w:rPr>
        <w:t>UserId</w:t>
      </w:r>
      <w:r w:rsidRPr="00A46E45">
        <w:rPr>
          <w:rStyle w:val="CodeChar"/>
        </w:rPr>
        <w:t>Type]]”</w:t>
      </w:r>
      <w:r w:rsidR="005E660B">
        <w:t>—Calls r</w:t>
      </w:r>
      <w:r w:rsidRPr="00A46E45">
        <w:t xml:space="preserve">equired and custom function </w:t>
      </w:r>
      <w:r w:rsidRPr="005E660B">
        <w:rPr>
          <w:rStyle w:val="CodeChar"/>
        </w:rPr>
        <w:t>‘validate</w:t>
      </w:r>
      <w:r w:rsidR="00EC1BF2">
        <w:rPr>
          <w:rStyle w:val="CodeChar"/>
        </w:rPr>
        <w:t>UserId</w:t>
      </w:r>
      <w:r w:rsidRPr="005E660B">
        <w:rPr>
          <w:rStyle w:val="CodeChar"/>
        </w:rPr>
        <w:t>Type()’</w:t>
      </w:r>
      <w:r w:rsidRPr="00A46E45">
        <w:t xml:space="preserve">. </w:t>
      </w:r>
      <w:r w:rsidR="005E660B">
        <w:t>Developers</w:t>
      </w:r>
      <w:r w:rsidR="005E660B" w:rsidRPr="00A46E45">
        <w:t xml:space="preserve"> </w:t>
      </w:r>
      <w:r w:rsidRPr="00A46E45">
        <w:t xml:space="preserve">can hook </w:t>
      </w:r>
      <w:r w:rsidR="005E660B">
        <w:t>custom</w:t>
      </w:r>
      <w:r w:rsidRPr="00A46E45">
        <w:t xml:space="preserve"> function</w:t>
      </w:r>
      <w:r w:rsidR="005E660B">
        <w:t>s</w:t>
      </w:r>
      <w:r w:rsidRPr="00A46E45">
        <w:t xml:space="preserve">. Refer to </w:t>
      </w:r>
      <w:r w:rsidRPr="005E660B">
        <w:rPr>
          <w:rStyle w:val="CodeChar"/>
        </w:rPr>
        <w:t>login.jsp</w:t>
      </w:r>
      <w:r w:rsidRPr="00A46E45">
        <w:t xml:space="preserve"> and </w:t>
      </w:r>
      <w:r w:rsidRPr="005E660B">
        <w:rPr>
          <w:rStyle w:val="CodeChar"/>
        </w:rPr>
        <w:t>login.js</w:t>
      </w:r>
      <w:r w:rsidR="005E660B">
        <w:t>.</w:t>
      </w:r>
    </w:p>
    <w:p w14:paraId="7EB87569" w14:textId="77777777" w:rsidR="00030E25" w:rsidRPr="0066173A" w:rsidRDefault="00030E25" w:rsidP="00A46E45">
      <w:pPr>
        <w:pStyle w:val="BodyText"/>
        <w:numPr>
          <w:ilvl w:val="0"/>
          <w:numId w:val="41"/>
        </w:numPr>
      </w:pPr>
      <w:r>
        <w:t xml:space="preserve">When using </w:t>
      </w:r>
      <w:r w:rsidRPr="0066173A">
        <w:t>it as Javascript</w:t>
      </w:r>
      <w:r w:rsidR="000754BF">
        <w:t>—R</w:t>
      </w:r>
      <w:r w:rsidRPr="008F6370">
        <w:t xml:space="preserve">ecommended for more complex validation where </w:t>
      </w:r>
      <w:r w:rsidR="000754BF">
        <w:t>a developer</w:t>
      </w:r>
      <w:r w:rsidR="000754BF" w:rsidRPr="008F6370">
        <w:t xml:space="preserve"> </w:t>
      </w:r>
      <w:r w:rsidR="000754BF">
        <w:t>desires manual control over</w:t>
      </w:r>
      <w:r>
        <w:t xml:space="preserve"> the display of an </w:t>
      </w:r>
      <w:r w:rsidRPr="008F6370">
        <w:t xml:space="preserve">error prompt. In </w:t>
      </w:r>
      <w:r>
        <w:t xml:space="preserve">the </w:t>
      </w:r>
      <w:r w:rsidRPr="008F6370">
        <w:t xml:space="preserve">case of input fields </w:t>
      </w:r>
      <w:r>
        <w:t xml:space="preserve">that </w:t>
      </w:r>
      <w:r w:rsidRPr="008F6370">
        <w:t xml:space="preserve">dynamically disable or </w:t>
      </w:r>
      <w:r w:rsidR="000754BF">
        <w:t xml:space="preserve">turn </w:t>
      </w:r>
      <w:r w:rsidRPr="008F6370">
        <w:t xml:space="preserve">invisible, </w:t>
      </w:r>
      <w:r w:rsidR="000754BF">
        <w:t xml:space="preserve">users must close </w:t>
      </w:r>
      <w:r w:rsidRPr="008F6370">
        <w:t>the error prompt linked to that input field manually:</w:t>
      </w:r>
    </w:p>
    <w:p w14:paraId="057D39AE" w14:textId="77777777" w:rsidR="00030E25" w:rsidRPr="00A46E45" w:rsidRDefault="00030E25" w:rsidP="00A46E45">
      <w:pPr>
        <w:pStyle w:val="BodyText"/>
        <w:numPr>
          <w:ilvl w:val="1"/>
          <w:numId w:val="42"/>
        </w:numPr>
        <w:rPr>
          <w:rStyle w:val="CodeChar"/>
        </w:rPr>
      </w:pPr>
      <w:r w:rsidRPr="00A46E45">
        <w:rPr>
          <w:rStyle w:val="CodeChar"/>
        </w:rPr>
        <w:t xml:space="preserve">$(‘#input_id’).validationEngine(‘hidePrompt’); //if you want to remove error message manually. </w:t>
      </w:r>
    </w:p>
    <w:p w14:paraId="301A777E" w14:textId="77777777" w:rsidR="00030E25" w:rsidRPr="00A46E45" w:rsidRDefault="00030E25" w:rsidP="00A46E45">
      <w:pPr>
        <w:pStyle w:val="BodyText"/>
        <w:numPr>
          <w:ilvl w:val="1"/>
          <w:numId w:val="42"/>
        </w:numPr>
        <w:rPr>
          <w:rStyle w:val="CodeChar"/>
        </w:rPr>
      </w:pPr>
      <w:r w:rsidRPr="00A46E45">
        <w:rPr>
          <w:rStyle w:val="CodeChar"/>
        </w:rPr>
        <w:t>$('#input_id').validationEngine('showPrompt', 'This a custom msg', 'load');//3rd argument is for background color: ‘load’ = black, ‘pass’=green and anything else = red.</w:t>
      </w:r>
    </w:p>
    <w:p w14:paraId="0266E7DB" w14:textId="77777777" w:rsidR="00030E25" w:rsidRPr="00A46E45" w:rsidRDefault="00030E25" w:rsidP="00A46E45">
      <w:pPr>
        <w:pStyle w:val="BodyText"/>
        <w:numPr>
          <w:ilvl w:val="1"/>
          <w:numId w:val="42"/>
        </w:numPr>
        <w:rPr>
          <w:rStyle w:val="CodeChar"/>
        </w:rPr>
      </w:pPr>
      <w:r w:rsidRPr="00A46E45">
        <w:rPr>
          <w:rStyle w:val="CodeChar"/>
        </w:rPr>
        <w:t>$(‘#form_id’).validationEngine(‘hide’);//hide all errors for form.</w:t>
      </w:r>
    </w:p>
    <w:p w14:paraId="40D9702F" w14:textId="77777777" w:rsidR="00030E25" w:rsidRPr="00A46E45" w:rsidRDefault="00030E25" w:rsidP="00A46E45">
      <w:pPr>
        <w:pStyle w:val="BodyText"/>
        <w:numPr>
          <w:ilvl w:val="1"/>
          <w:numId w:val="42"/>
        </w:numPr>
        <w:rPr>
          <w:rStyle w:val="CodeChar"/>
        </w:rPr>
      </w:pPr>
      <w:r w:rsidRPr="00A46E45">
        <w:rPr>
          <w:rStyle w:val="CodeChar"/>
        </w:rPr>
        <w:t>alert($(‘#form_id’).validationEngine('validateField',‘#input_id’) );//validates only one field.</w:t>
      </w:r>
    </w:p>
    <w:p w14:paraId="70B19AAF" w14:textId="77777777" w:rsidR="00030E25" w:rsidRPr="00A46E45" w:rsidRDefault="00030E25" w:rsidP="00A46E45">
      <w:pPr>
        <w:pStyle w:val="BodyText"/>
        <w:numPr>
          <w:ilvl w:val="1"/>
          <w:numId w:val="42"/>
        </w:numPr>
        <w:rPr>
          <w:rStyle w:val="CodeChar"/>
        </w:rPr>
      </w:pPr>
      <w:r w:rsidRPr="00A46E45">
        <w:rPr>
          <w:rStyle w:val="CodeChar"/>
        </w:rPr>
        <w:t>$("#form_id").validationEngine("updatePromptsPosition");</w:t>
      </w:r>
      <w:r w:rsidR="002B3F0B">
        <w:rPr>
          <w:rStyle w:val="CodeChar"/>
        </w:rPr>
        <w:t xml:space="preserve"> </w:t>
      </w:r>
      <w:r w:rsidRPr="00A46E45">
        <w:rPr>
          <w:rStyle w:val="CodeChar"/>
        </w:rPr>
        <w:t>//update prompt’s position. Useful when re-positioning of prompt is necessary.</w:t>
      </w:r>
    </w:p>
    <w:p w14:paraId="688813B9" w14:textId="77777777" w:rsidR="00A46E45" w:rsidRDefault="00030E25" w:rsidP="006E696E">
      <w:pPr>
        <w:pStyle w:val="BodyText"/>
        <w:numPr>
          <w:ilvl w:val="0"/>
          <w:numId w:val="41"/>
        </w:numPr>
      </w:pPr>
      <w:r w:rsidRPr="00434B4C">
        <w:t>Pre-defined validators:</w:t>
      </w:r>
    </w:p>
    <w:p w14:paraId="47698CA1" w14:textId="77777777" w:rsidR="00A46E45" w:rsidRDefault="00030E25" w:rsidP="00A46E45">
      <w:pPr>
        <w:pStyle w:val="BodyText"/>
        <w:numPr>
          <w:ilvl w:val="1"/>
          <w:numId w:val="41"/>
        </w:numPr>
      </w:pPr>
      <w:r w:rsidRPr="000754BF">
        <w:rPr>
          <w:rStyle w:val="CodeChar"/>
        </w:rPr>
        <w:t>required</w:t>
      </w:r>
      <w:r w:rsidRPr="000754BF">
        <w:t>:</w:t>
      </w:r>
      <w:r w:rsidR="00995BEB" w:rsidRPr="00A46E45">
        <w:rPr>
          <w:sz w:val="16"/>
          <w:szCs w:val="16"/>
        </w:rPr>
        <w:t xml:space="preserve"> </w:t>
      </w:r>
      <w:r w:rsidRPr="008F6370">
        <w:t xml:space="preserve">Fails if the element </w:t>
      </w:r>
      <w:r w:rsidR="000754BF">
        <w:t>contains</w:t>
      </w:r>
      <w:r w:rsidR="000754BF" w:rsidRPr="008F6370">
        <w:t xml:space="preserve"> </w:t>
      </w:r>
      <w:r w:rsidRPr="008F6370">
        <w:t>no value. This validator can apply to almost any kind of input field.</w:t>
      </w:r>
    </w:p>
    <w:p w14:paraId="3744CFF6" w14:textId="77777777" w:rsidR="00030E25" w:rsidRPr="00A46E45" w:rsidRDefault="00030E25" w:rsidP="00A46E45">
      <w:pPr>
        <w:pStyle w:val="BodyText"/>
        <w:ind w:left="1440"/>
      </w:pPr>
      <w:r w:rsidRPr="00A46E45">
        <w:rPr>
          <w:rFonts w:ascii="Calibri" w:hAnsi="Calibri" w:cs="Calibri"/>
          <w:b/>
        </w:rPr>
        <w:t>Sample usage:</w:t>
      </w:r>
    </w:p>
    <w:p w14:paraId="65EAD12E" w14:textId="77777777" w:rsidR="00030E25" w:rsidRPr="00020D3E" w:rsidRDefault="00030E25" w:rsidP="00A46E45">
      <w:pPr>
        <w:pStyle w:val="BodyText"/>
        <w:ind w:left="1440"/>
        <w:rPr>
          <w:rStyle w:val="CodeChar"/>
        </w:rPr>
      </w:pPr>
      <w:r w:rsidRPr="00020D3E">
        <w:rPr>
          <w:rStyle w:val="CodeChar"/>
        </w:rPr>
        <w:t>&lt;input value="" class="validate[required]" type="text" name="email" id="email" /&gt;</w:t>
      </w:r>
    </w:p>
    <w:p w14:paraId="7C67B01E" w14:textId="77777777" w:rsidR="00030E25" w:rsidRPr="00020D3E" w:rsidRDefault="00030E25" w:rsidP="00A46E45">
      <w:pPr>
        <w:pStyle w:val="BodyText"/>
        <w:ind w:left="1440"/>
        <w:rPr>
          <w:rStyle w:val="CodeChar"/>
        </w:rPr>
      </w:pPr>
      <w:r w:rsidRPr="00020D3E">
        <w:rPr>
          <w:rStyle w:val="CodeChar"/>
        </w:rPr>
        <w:t>&lt;input class="validate[required]" type="checkbox" id="agree" name="agree"/&gt;</w:t>
      </w:r>
    </w:p>
    <w:p w14:paraId="30DC6A02" w14:textId="77777777" w:rsidR="00030E25" w:rsidRPr="00020D3E" w:rsidRDefault="00030E25" w:rsidP="00A46E45">
      <w:pPr>
        <w:pStyle w:val="BodyText"/>
        <w:ind w:left="1440"/>
        <w:rPr>
          <w:rStyle w:val="CodeChar"/>
        </w:rPr>
      </w:pPr>
      <w:r w:rsidRPr="00020D3E">
        <w:rPr>
          <w:rStyle w:val="CodeChar"/>
        </w:rPr>
        <w:t>&lt;select name="sport" id="sport" class="validate[required]" id="sport"&gt;</w:t>
      </w:r>
    </w:p>
    <w:p w14:paraId="12DB92FD" w14:textId="77777777" w:rsidR="00030E25" w:rsidRPr="00020D3E" w:rsidRDefault="002B3F0B" w:rsidP="00A46E45">
      <w:pPr>
        <w:pStyle w:val="BodyText"/>
        <w:ind w:left="1440"/>
        <w:rPr>
          <w:rStyle w:val="CodeChar"/>
        </w:rPr>
      </w:pPr>
      <w:r>
        <w:rPr>
          <w:rStyle w:val="CodeChar"/>
        </w:rPr>
        <w:t xml:space="preserve"> </w:t>
      </w:r>
      <w:r w:rsidR="00030E25" w:rsidRPr="00020D3E">
        <w:rPr>
          <w:rStyle w:val="CodeChar"/>
        </w:rPr>
        <w:t>&lt;option value=""&gt;Choose a sport&lt;/option&gt;</w:t>
      </w:r>
    </w:p>
    <w:p w14:paraId="0CA2B999" w14:textId="77777777" w:rsidR="00030E25" w:rsidRPr="00020D3E" w:rsidRDefault="002B3F0B" w:rsidP="00A46E45">
      <w:pPr>
        <w:pStyle w:val="BodyText"/>
        <w:ind w:left="1440"/>
        <w:rPr>
          <w:rStyle w:val="CodeChar"/>
        </w:rPr>
      </w:pPr>
      <w:r>
        <w:rPr>
          <w:rStyle w:val="CodeChar"/>
        </w:rPr>
        <w:t xml:space="preserve"> </w:t>
      </w:r>
      <w:r w:rsidR="00030E25" w:rsidRPr="00020D3E">
        <w:rPr>
          <w:rStyle w:val="CodeChar"/>
        </w:rPr>
        <w:t>&lt;option value="option1"&gt;Tennis&lt;/option&gt;</w:t>
      </w:r>
    </w:p>
    <w:p w14:paraId="59B6D336" w14:textId="77777777" w:rsidR="00030E25" w:rsidRPr="00A46E45" w:rsidRDefault="00030E25" w:rsidP="00A46E45">
      <w:pPr>
        <w:pStyle w:val="BodyText"/>
        <w:ind w:left="1440"/>
        <w:rPr>
          <w:rStyle w:val="CodeChar"/>
        </w:rPr>
      </w:pPr>
      <w:r w:rsidRPr="00020D3E">
        <w:rPr>
          <w:rStyle w:val="CodeChar"/>
        </w:rPr>
        <w:t>&lt;/select&gt;</w:t>
      </w:r>
    </w:p>
    <w:p w14:paraId="55D19409" w14:textId="77777777" w:rsidR="00030E25" w:rsidRPr="00242F6E" w:rsidRDefault="00030E25" w:rsidP="00A46E45">
      <w:pPr>
        <w:pStyle w:val="BodyText"/>
        <w:numPr>
          <w:ilvl w:val="1"/>
          <w:numId w:val="41"/>
        </w:numPr>
      </w:pPr>
      <w:r w:rsidRPr="000754BF">
        <w:rPr>
          <w:rStyle w:val="CodeChar"/>
        </w:rPr>
        <w:t>custom[regex_name]</w:t>
      </w:r>
      <w:r w:rsidRPr="000754BF">
        <w:t xml:space="preserve">: </w:t>
      </w:r>
      <w:r w:rsidRPr="008F6370">
        <w:t>Validates the element's value to a predefined list of regular expressions.</w:t>
      </w:r>
    </w:p>
    <w:p w14:paraId="6428F9CE" w14:textId="77777777" w:rsidR="00030E25" w:rsidRPr="00322BE7" w:rsidRDefault="00030E25" w:rsidP="00030E25">
      <w:pPr>
        <w:pStyle w:val="NormalWeb"/>
        <w:ind w:left="1440"/>
        <w:rPr>
          <w:rFonts w:ascii="Calibri" w:hAnsi="Calibri" w:cs="Calibri"/>
          <w:sz w:val="22"/>
          <w:szCs w:val="22"/>
        </w:rPr>
      </w:pPr>
      <w:r w:rsidRPr="00322BE7">
        <w:rPr>
          <w:rFonts w:ascii="Calibri" w:hAnsi="Calibri" w:cs="Calibri"/>
          <w:b/>
          <w:sz w:val="22"/>
          <w:szCs w:val="22"/>
        </w:rPr>
        <w:t>Sample usage:</w:t>
      </w:r>
    </w:p>
    <w:p w14:paraId="13043A31" w14:textId="77777777" w:rsidR="00030E25" w:rsidRPr="00A46E45" w:rsidRDefault="00030E25" w:rsidP="00030E25">
      <w:pPr>
        <w:pStyle w:val="NormalWeb"/>
        <w:ind w:left="1440"/>
        <w:rPr>
          <w:rStyle w:val="CodeChar"/>
        </w:rPr>
      </w:pPr>
      <w:r w:rsidRPr="00A46E45">
        <w:rPr>
          <w:rStyle w:val="CodeChar"/>
        </w:rPr>
        <w:t>&lt;input value="someone@nowhere.com" class="validate[required,custom[email]]" type="text" name="email" id="email"/&gt;</w:t>
      </w:r>
    </w:p>
    <w:p w14:paraId="243921ED" w14:textId="77777777" w:rsidR="00030E25" w:rsidRPr="00242F6E" w:rsidRDefault="00030E25" w:rsidP="00A46E45">
      <w:pPr>
        <w:pStyle w:val="BodyText"/>
        <w:numPr>
          <w:ilvl w:val="1"/>
          <w:numId w:val="41"/>
        </w:numPr>
      </w:pPr>
      <w:r w:rsidRPr="000754BF">
        <w:rPr>
          <w:rStyle w:val="CodeChar"/>
        </w:rPr>
        <w:t>funcCall[method_name]</w:t>
      </w:r>
      <w:r w:rsidRPr="000754BF">
        <w:t>:</w:t>
      </w:r>
      <w:r w:rsidRPr="00242F6E">
        <w:rPr>
          <w:sz w:val="16"/>
          <w:szCs w:val="16"/>
        </w:rPr>
        <w:t xml:space="preserve"> </w:t>
      </w:r>
      <w:r w:rsidRPr="008F6370">
        <w:t>Validates a field using a third party function call. If a validation error occurs, the function must return an error message that will automatically show in the error prompt.</w:t>
      </w:r>
    </w:p>
    <w:p w14:paraId="3ED73672" w14:textId="77777777" w:rsidR="00030E25" w:rsidRPr="00322BE7" w:rsidRDefault="00030E25" w:rsidP="00030E25">
      <w:pPr>
        <w:pStyle w:val="NormalWeb"/>
        <w:ind w:left="1440"/>
        <w:rPr>
          <w:rFonts w:ascii="Calibri" w:hAnsi="Calibri" w:cs="Calibri"/>
          <w:b/>
          <w:sz w:val="22"/>
          <w:szCs w:val="22"/>
        </w:rPr>
      </w:pPr>
      <w:r w:rsidRPr="00322BE7">
        <w:rPr>
          <w:rFonts w:ascii="Calibri" w:hAnsi="Calibri" w:cs="Calibri"/>
          <w:b/>
          <w:sz w:val="22"/>
          <w:szCs w:val="22"/>
        </w:rPr>
        <w:lastRenderedPageBreak/>
        <w:t>Sample usage:</w:t>
      </w:r>
    </w:p>
    <w:p w14:paraId="615099D7" w14:textId="77777777" w:rsidR="00030E25" w:rsidRPr="00A46E45" w:rsidRDefault="00030E25" w:rsidP="00A46E45">
      <w:pPr>
        <w:pStyle w:val="BodyText"/>
        <w:ind w:left="1440"/>
        <w:rPr>
          <w:rStyle w:val="CodeChar"/>
          <w:rFonts w:cs="Times New Roman"/>
          <w:szCs w:val="20"/>
        </w:rPr>
      </w:pPr>
      <w:r w:rsidRPr="00A46E45">
        <w:rPr>
          <w:rStyle w:val="CodeChar"/>
        </w:rPr>
        <w:t>function checkHELLO(field, rules, i, options){</w:t>
      </w:r>
    </w:p>
    <w:p w14:paraId="6C2AB28E" w14:textId="77777777" w:rsidR="00030E25" w:rsidRPr="00A46E45" w:rsidRDefault="00030E25" w:rsidP="00A46E45">
      <w:pPr>
        <w:pStyle w:val="BodyText"/>
        <w:ind w:left="1440"/>
        <w:rPr>
          <w:rStyle w:val="CodeChar"/>
        </w:rPr>
      </w:pPr>
      <w:r w:rsidRPr="00A46E45">
        <w:rPr>
          <w:rStyle w:val="CodeChar"/>
        </w:rPr>
        <w:t>if (field.val() != "HELLO") {</w:t>
      </w:r>
    </w:p>
    <w:p w14:paraId="3D10EF8A" w14:textId="77777777" w:rsidR="00030E25" w:rsidRPr="00A46E45" w:rsidRDefault="002B3F0B" w:rsidP="00A46E45">
      <w:pPr>
        <w:pStyle w:val="BodyText"/>
        <w:ind w:left="1440"/>
        <w:rPr>
          <w:rStyle w:val="CodeChar"/>
        </w:rPr>
      </w:pPr>
      <w:r>
        <w:rPr>
          <w:rStyle w:val="CodeChar"/>
        </w:rPr>
        <w:t xml:space="preserve"> </w:t>
      </w:r>
      <w:r w:rsidR="00030E25" w:rsidRPr="00A46E45">
        <w:rPr>
          <w:rStyle w:val="CodeChar"/>
        </w:rPr>
        <w:t xml:space="preserve"> // this allows the use of i18 for the error msgs</w:t>
      </w:r>
    </w:p>
    <w:p w14:paraId="4DC26802" w14:textId="77777777" w:rsidR="00030E25" w:rsidRPr="00A46E45" w:rsidRDefault="002B3F0B" w:rsidP="00A46E45">
      <w:pPr>
        <w:pStyle w:val="BodyText"/>
        <w:ind w:left="1440"/>
        <w:rPr>
          <w:rStyle w:val="CodeChar"/>
        </w:rPr>
      </w:pPr>
      <w:r>
        <w:rPr>
          <w:rStyle w:val="CodeChar"/>
        </w:rPr>
        <w:t xml:space="preserve"> </w:t>
      </w:r>
      <w:r w:rsidR="00030E25" w:rsidRPr="00A46E45">
        <w:rPr>
          <w:rStyle w:val="CodeChar"/>
        </w:rPr>
        <w:t xml:space="preserve"> return ‘Text is not HELLO. Please enter HELLO’;</w:t>
      </w:r>
    </w:p>
    <w:p w14:paraId="361CFDA1" w14:textId="77777777" w:rsidR="00030E25" w:rsidRPr="00A46E45" w:rsidRDefault="00995BEB" w:rsidP="00A46E45">
      <w:pPr>
        <w:pStyle w:val="BodyText"/>
        <w:ind w:left="1440"/>
        <w:rPr>
          <w:rStyle w:val="CodeChar"/>
        </w:rPr>
      </w:pPr>
      <w:r w:rsidRPr="00A46E45">
        <w:rPr>
          <w:rStyle w:val="CodeChar"/>
        </w:rPr>
        <w:t xml:space="preserve"> </w:t>
      </w:r>
      <w:r w:rsidR="00030E25" w:rsidRPr="00A46E45">
        <w:rPr>
          <w:rStyle w:val="CodeChar"/>
        </w:rPr>
        <w:t>}</w:t>
      </w:r>
    </w:p>
    <w:p w14:paraId="113AC85B" w14:textId="77777777" w:rsidR="00030E25" w:rsidRPr="00A46E45" w:rsidRDefault="00030E25" w:rsidP="00A46E45">
      <w:pPr>
        <w:pStyle w:val="BodyText"/>
        <w:ind w:left="1440"/>
        <w:rPr>
          <w:rStyle w:val="CodeChar"/>
        </w:rPr>
      </w:pPr>
      <w:r w:rsidRPr="00A46E45">
        <w:rPr>
          <w:rStyle w:val="CodeChar"/>
        </w:rPr>
        <w:t>}</w:t>
      </w:r>
    </w:p>
    <w:p w14:paraId="17250DBF" w14:textId="77777777" w:rsidR="00030E25" w:rsidRPr="00A46E45" w:rsidRDefault="00030E25" w:rsidP="00A46E45">
      <w:pPr>
        <w:pStyle w:val="BodyText"/>
        <w:ind w:left="1440"/>
        <w:rPr>
          <w:rStyle w:val="CodeChar"/>
        </w:rPr>
      </w:pPr>
      <w:r w:rsidRPr="00A46E45">
        <w:rPr>
          <w:rStyle w:val="CodeChar"/>
        </w:rPr>
        <w:t>&lt;input class=”validate[required, funcCall[checkHELLO]]” type=”text” id=”hello” name=”hello”/&gt;</w:t>
      </w:r>
    </w:p>
    <w:p w14:paraId="038D2531" w14:textId="77777777" w:rsidR="00030E25" w:rsidRDefault="00030E25" w:rsidP="00A46E45">
      <w:pPr>
        <w:pStyle w:val="BodyText"/>
        <w:numPr>
          <w:ilvl w:val="1"/>
          <w:numId w:val="41"/>
        </w:numPr>
      </w:pPr>
      <w:r w:rsidRPr="000754BF">
        <w:rPr>
          <w:rStyle w:val="CodeChar"/>
        </w:rPr>
        <w:t>equals[input_id]</w:t>
      </w:r>
      <w:r w:rsidRPr="000754BF">
        <w:t>:</w:t>
      </w:r>
      <w:r w:rsidRPr="00242F6E">
        <w:rPr>
          <w:sz w:val="16"/>
          <w:szCs w:val="16"/>
        </w:rPr>
        <w:t xml:space="preserve"> </w:t>
      </w:r>
      <w:r w:rsidRPr="00242F6E">
        <w:t>Check if the current field's value equals the value of the specified field.</w:t>
      </w:r>
    </w:p>
    <w:p w14:paraId="58D8833E" w14:textId="77777777" w:rsidR="001C02F0" w:rsidRPr="00242F6E" w:rsidRDefault="001C02F0" w:rsidP="001C02F0"/>
    <w:p w14:paraId="052FD571" w14:textId="77777777" w:rsidR="00030E25" w:rsidRDefault="00030E25" w:rsidP="00025FF5">
      <w:pPr>
        <w:pStyle w:val="Heading3"/>
        <w:rPr>
          <w:lang w:eastAsia="ko-KR"/>
        </w:rPr>
      </w:pPr>
      <w:bookmarkStart w:id="166" w:name="_Toc335903020"/>
      <w:bookmarkStart w:id="167" w:name="_Toc374085163"/>
      <w:bookmarkStart w:id="168" w:name="_Toc448911503"/>
      <w:r>
        <w:rPr>
          <w:lang w:eastAsia="ko-KR"/>
        </w:rPr>
        <w:t>Usage Tips</w:t>
      </w:r>
      <w:bookmarkEnd w:id="166"/>
      <w:bookmarkEnd w:id="167"/>
      <w:bookmarkEnd w:id="168"/>
    </w:p>
    <w:p w14:paraId="171C0374" w14:textId="77777777" w:rsidR="00030E25" w:rsidRPr="00C857BE" w:rsidRDefault="00A46E45" w:rsidP="00691BDB">
      <w:pPr>
        <w:pStyle w:val="BodyText"/>
        <w:rPr>
          <w:lang w:eastAsia="ko-KR"/>
        </w:rPr>
      </w:pPr>
      <w:r>
        <w:rPr>
          <w:lang w:eastAsia="ko-KR"/>
        </w:rPr>
        <w:t>Use t</w:t>
      </w:r>
      <w:r w:rsidR="00030E25">
        <w:rPr>
          <w:lang w:eastAsia="ko-KR"/>
        </w:rPr>
        <w:t>he following tips for the validation engine:</w:t>
      </w:r>
    </w:p>
    <w:p w14:paraId="28BD43D9" w14:textId="77777777" w:rsidR="00030E25" w:rsidRPr="00A46E45" w:rsidRDefault="000754BF" w:rsidP="00A46E45">
      <w:pPr>
        <w:pStyle w:val="BodyText"/>
        <w:numPr>
          <w:ilvl w:val="0"/>
          <w:numId w:val="43"/>
        </w:numPr>
      </w:pPr>
      <w:r>
        <w:t xml:space="preserve">The page must contain a unique </w:t>
      </w:r>
      <w:r w:rsidRPr="000754BF">
        <w:rPr>
          <w:rStyle w:val="CodeChar"/>
        </w:rPr>
        <w:t>f</w:t>
      </w:r>
      <w:r w:rsidR="00030E25" w:rsidRPr="000754BF">
        <w:rPr>
          <w:rStyle w:val="CodeChar"/>
        </w:rPr>
        <w:t>ield.id</w:t>
      </w:r>
      <w:r w:rsidR="00030E25" w:rsidRPr="00A46E45">
        <w:t xml:space="preserve"> across the page.</w:t>
      </w:r>
    </w:p>
    <w:p w14:paraId="7FE092FA" w14:textId="77777777" w:rsidR="00030E25" w:rsidRPr="00A46E45" w:rsidRDefault="00030E25" w:rsidP="00A46E45">
      <w:pPr>
        <w:pStyle w:val="BodyText"/>
        <w:numPr>
          <w:ilvl w:val="0"/>
          <w:numId w:val="43"/>
        </w:numPr>
      </w:pPr>
      <w:r w:rsidRPr="00A46E45">
        <w:t xml:space="preserve">For simplicity and consistency, </w:t>
      </w:r>
      <w:r w:rsidRPr="000754BF">
        <w:rPr>
          <w:rStyle w:val="CodeChar"/>
        </w:rPr>
        <w:t>field.id</w:t>
      </w:r>
      <w:r w:rsidRPr="00A46E45">
        <w:t xml:space="preserve"> and </w:t>
      </w:r>
      <w:r w:rsidRPr="000754BF">
        <w:rPr>
          <w:rStyle w:val="CodeChar"/>
        </w:rPr>
        <w:t>field.name</w:t>
      </w:r>
      <w:r w:rsidRPr="00A46E45">
        <w:t xml:space="preserve"> should match (except with </w:t>
      </w:r>
      <w:r w:rsidRPr="000754BF">
        <w:rPr>
          <w:rStyle w:val="CodeChar"/>
        </w:rPr>
        <w:t>minCheckbox</w:t>
      </w:r>
      <w:r w:rsidRPr="00A46E45">
        <w:t xml:space="preserve"> and </w:t>
      </w:r>
      <w:r w:rsidRPr="000754BF">
        <w:rPr>
          <w:rStyle w:val="CodeChar"/>
        </w:rPr>
        <w:t>maxCheckbox</w:t>
      </w:r>
      <w:r w:rsidRPr="00A46E45">
        <w:t xml:space="preserve"> validators.</w:t>
      </w:r>
    </w:p>
    <w:p w14:paraId="65737508" w14:textId="77777777" w:rsidR="00030E25" w:rsidRPr="00A46E45" w:rsidRDefault="00030E25" w:rsidP="00A46E45">
      <w:pPr>
        <w:pStyle w:val="BodyText"/>
        <w:numPr>
          <w:ilvl w:val="0"/>
          <w:numId w:val="43"/>
        </w:numPr>
      </w:pPr>
      <w:r w:rsidRPr="00A46E45">
        <w:t xml:space="preserve">Spaces and special characters should be avoided in </w:t>
      </w:r>
      <w:r w:rsidRPr="000754BF">
        <w:rPr>
          <w:rStyle w:val="CodeChar"/>
        </w:rPr>
        <w:t>field.id</w:t>
      </w:r>
      <w:r w:rsidRPr="00A46E45">
        <w:t xml:space="preserve"> or </w:t>
      </w:r>
      <w:r w:rsidRPr="000754BF">
        <w:rPr>
          <w:rStyle w:val="CodeChar"/>
        </w:rPr>
        <w:t>field.name</w:t>
      </w:r>
      <w:r w:rsidRPr="00A46E45">
        <w:t>.</w:t>
      </w:r>
    </w:p>
    <w:p w14:paraId="195DA99F" w14:textId="77777777" w:rsidR="00030E25" w:rsidRPr="00A46E45" w:rsidRDefault="00030E25" w:rsidP="00A46E45">
      <w:pPr>
        <w:pStyle w:val="BodyText"/>
        <w:numPr>
          <w:ilvl w:val="0"/>
          <w:numId w:val="43"/>
        </w:numPr>
      </w:pPr>
      <w:r w:rsidRPr="00A46E45">
        <w:t xml:space="preserve">Use lower case for </w:t>
      </w:r>
      <w:r w:rsidRPr="000754BF">
        <w:rPr>
          <w:rStyle w:val="CodeChar"/>
        </w:rPr>
        <w:t>input.type</w:t>
      </w:r>
      <w:r w:rsidRPr="00A46E45">
        <w:t xml:space="preserve">; </w:t>
      </w:r>
      <w:r w:rsidR="000754BF">
        <w:t>e.g.</w:t>
      </w:r>
      <w:r w:rsidRPr="00A46E45">
        <w:t xml:space="preserve">, </w:t>
      </w:r>
      <w:r w:rsidRPr="000A42B3">
        <w:rPr>
          <w:rStyle w:val="CodeChar"/>
        </w:rPr>
        <w:t>text</w:t>
      </w:r>
      <w:r w:rsidRPr="00A46E45">
        <w:t xml:space="preserve">, </w:t>
      </w:r>
      <w:r w:rsidRPr="000A42B3">
        <w:rPr>
          <w:rStyle w:val="CodeChar"/>
        </w:rPr>
        <w:t>password</w:t>
      </w:r>
      <w:r w:rsidRPr="00A46E45">
        <w:t xml:space="preserve">, </w:t>
      </w:r>
      <w:r w:rsidRPr="000A42B3">
        <w:rPr>
          <w:rStyle w:val="CodeChar"/>
        </w:rPr>
        <w:t>textarea</w:t>
      </w:r>
      <w:r w:rsidRPr="00A46E45">
        <w:t xml:space="preserve">, </w:t>
      </w:r>
      <w:r w:rsidRPr="000A42B3">
        <w:rPr>
          <w:rStyle w:val="CodeChar"/>
        </w:rPr>
        <w:t>checkbox</w:t>
      </w:r>
      <w:r w:rsidRPr="00A46E45">
        <w:t xml:space="preserve">, </w:t>
      </w:r>
      <w:r w:rsidRPr="000A42B3">
        <w:rPr>
          <w:rStyle w:val="CodeChar"/>
        </w:rPr>
        <w:t>radio</w:t>
      </w:r>
      <w:r w:rsidRPr="00A46E45">
        <w:t>.</w:t>
      </w:r>
    </w:p>
    <w:p w14:paraId="3940F9F3" w14:textId="77777777" w:rsidR="00030E25" w:rsidRPr="00A46E45" w:rsidRDefault="00030E25" w:rsidP="00A46E45">
      <w:pPr>
        <w:pStyle w:val="BodyText"/>
        <w:numPr>
          <w:ilvl w:val="0"/>
          <w:numId w:val="43"/>
        </w:numPr>
      </w:pPr>
      <w:r w:rsidRPr="00A46E45">
        <w:t xml:space="preserve">Validators evaluate from left to right. Use the Ajax validator last e.g.: </w:t>
      </w:r>
      <w:r w:rsidRPr="000A42B3">
        <w:rPr>
          <w:rStyle w:val="CodeChar"/>
        </w:rPr>
        <w:t>validate[custom[onlyLetter],length[0,100],ajax[ajaxNameCall]]</w:t>
      </w:r>
      <w:r w:rsidRPr="00A46E45">
        <w:t>.</w:t>
      </w:r>
    </w:p>
    <w:p w14:paraId="0CC1BA2B" w14:textId="77777777" w:rsidR="00030E25" w:rsidRDefault="00030E25" w:rsidP="00A46E45">
      <w:pPr>
        <w:pStyle w:val="BodyText"/>
        <w:numPr>
          <w:ilvl w:val="0"/>
          <w:numId w:val="43"/>
        </w:numPr>
      </w:pPr>
      <w:r w:rsidRPr="00A46E45">
        <w:t>Use only one Ajax validator per field.</w:t>
      </w:r>
    </w:p>
    <w:p w14:paraId="7F0FC3C2" w14:textId="77777777" w:rsidR="001C02F0" w:rsidRPr="00A46E45" w:rsidRDefault="001C02F0" w:rsidP="001C02F0"/>
    <w:p w14:paraId="1AD5D5E7" w14:textId="77777777" w:rsidR="00030E25" w:rsidRPr="00691BDB" w:rsidRDefault="00030E25" w:rsidP="008949D2">
      <w:pPr>
        <w:pStyle w:val="Heading2"/>
      </w:pPr>
      <w:bookmarkStart w:id="169" w:name="_Toc335903021"/>
      <w:bookmarkStart w:id="170" w:name="_Toc374085164"/>
      <w:bookmarkStart w:id="171" w:name="_Toc448911504"/>
      <w:r w:rsidRPr="00691BDB">
        <w:t>Miscellaneous Notes</w:t>
      </w:r>
      <w:bookmarkEnd w:id="169"/>
      <w:bookmarkEnd w:id="170"/>
      <w:bookmarkEnd w:id="171"/>
    </w:p>
    <w:p w14:paraId="187BAC1A" w14:textId="77777777" w:rsidR="00030E25" w:rsidRDefault="00030E25" w:rsidP="00BF6ACA">
      <w:r>
        <w:t>This section contains miscellaneous information important to know for maintaining development environment</w:t>
      </w:r>
      <w:r w:rsidR="000A42B3">
        <w:t>s</w:t>
      </w:r>
      <w:r>
        <w:t>.</w:t>
      </w:r>
    </w:p>
    <w:p w14:paraId="5B86293A" w14:textId="77777777" w:rsidR="001C02F0" w:rsidRDefault="001C02F0" w:rsidP="001C02F0"/>
    <w:p w14:paraId="44E8705C" w14:textId="77777777" w:rsidR="00030E25" w:rsidRDefault="00030E25" w:rsidP="00025FF5">
      <w:pPr>
        <w:pStyle w:val="Heading3"/>
      </w:pPr>
      <w:bookmarkStart w:id="172" w:name="_Toc374085165"/>
      <w:bookmarkStart w:id="173" w:name="_Toc448911505"/>
      <w:bookmarkStart w:id="174" w:name="_Toc335903022"/>
      <w:r>
        <w:t>Target Screen Resolution</w:t>
      </w:r>
      <w:bookmarkEnd w:id="172"/>
      <w:bookmarkEnd w:id="173"/>
    </w:p>
    <w:p w14:paraId="242B4E8B" w14:textId="2254BDDD" w:rsidR="00030E25" w:rsidRDefault="00030E25" w:rsidP="00BF6ACA">
      <w:r>
        <w:t>Mobile devices notwithstanding,</w:t>
      </w:r>
      <w:r w:rsidR="000A42B3">
        <w:t xml:space="preserve"> plan</w:t>
      </w:r>
      <w:r>
        <w:t xml:space="preserve"> the target screen resolution for </w:t>
      </w:r>
      <w:r w:rsidR="00327AA3">
        <w:t>BCDSS</w:t>
      </w:r>
      <w:r>
        <w:t xml:space="preserve"> </w:t>
      </w:r>
      <w:r w:rsidR="000A42B3">
        <w:t xml:space="preserve">as </w:t>
      </w:r>
      <w:r>
        <w:t>1024x768 using a 4:3 monitor on a desktop/laptop machine using the approved version of Internet Explorer with Text Size of “Normal</w:t>
      </w:r>
      <w:r w:rsidR="000A42B3">
        <w:t>.</w:t>
      </w:r>
      <w:r>
        <w:t>” Developers and testers must ensure no horizontal scrolling against this configuration.</w:t>
      </w:r>
    </w:p>
    <w:p w14:paraId="2C70EB29" w14:textId="77777777" w:rsidR="001C02F0" w:rsidRPr="00E22E04" w:rsidRDefault="001C02F0" w:rsidP="001C02F0"/>
    <w:bookmarkEnd w:id="174"/>
    <w:p w14:paraId="700D5D7A" w14:textId="28048660" w:rsidR="00030E25" w:rsidRDefault="00030E25" w:rsidP="00BF6ACA"/>
    <w:p w14:paraId="416824AF" w14:textId="77777777" w:rsidR="008E0265" w:rsidRPr="00691BDB" w:rsidRDefault="002B0E08" w:rsidP="00691BDB">
      <w:pPr>
        <w:pStyle w:val="Appendix"/>
      </w:pPr>
      <w:bookmarkStart w:id="175" w:name="_Toc448911506"/>
      <w:r w:rsidRPr="00691BDB">
        <w:lastRenderedPageBreak/>
        <w:t>Terminology</w:t>
      </w:r>
      <w:bookmarkEnd w:id="175"/>
    </w:p>
    <w:p w14:paraId="53542A56" w14:textId="77777777" w:rsidR="002B0E08" w:rsidRDefault="002B0E08" w:rsidP="006E696E">
      <w:pPr>
        <w:pStyle w:val="BodyText"/>
      </w:pPr>
      <w:r w:rsidRPr="002B0E08">
        <w:t xml:space="preserve">The following </w:t>
      </w:r>
      <w:r w:rsidR="00385F67">
        <w:t>index</w:t>
      </w:r>
      <w:r w:rsidR="00385F67" w:rsidRPr="002B0E08">
        <w:t xml:space="preserve"> </w:t>
      </w:r>
      <w:r w:rsidRPr="002B0E08">
        <w:t>lists the terminology used in this document.</w:t>
      </w:r>
    </w:p>
    <w:tbl>
      <w:tblPr>
        <w:tblStyle w:val="TableGrid"/>
        <w:tblW w:w="0" w:type="auto"/>
        <w:jc w:val="center"/>
        <w:tblLook w:val="04A0" w:firstRow="1" w:lastRow="0" w:firstColumn="1" w:lastColumn="0" w:noHBand="0" w:noVBand="1"/>
      </w:tblPr>
      <w:tblGrid>
        <w:gridCol w:w="1238"/>
        <w:gridCol w:w="6610"/>
      </w:tblGrid>
      <w:tr w:rsidR="00E30ABB" w:rsidRPr="00B04F94" w14:paraId="1AC05218" w14:textId="77777777" w:rsidTr="00C13068">
        <w:trPr>
          <w:tblHeader/>
          <w:jc w:val="center"/>
        </w:trPr>
        <w:tc>
          <w:tcPr>
            <w:tcW w:w="1238" w:type="dxa"/>
            <w:shd w:val="clear" w:color="auto" w:fill="D9D9D9" w:themeFill="background1" w:themeFillShade="D9"/>
          </w:tcPr>
          <w:p w14:paraId="42C669DF" w14:textId="77777777" w:rsidR="00E30ABB" w:rsidRPr="00B04F94" w:rsidRDefault="00E30ABB" w:rsidP="00C13068">
            <w:pPr>
              <w:pStyle w:val="BodyText"/>
              <w:jc w:val="center"/>
              <w:rPr>
                <w:b/>
                <w:u w:val="single"/>
              </w:rPr>
            </w:pPr>
            <w:r w:rsidRPr="00B04F94">
              <w:rPr>
                <w:b/>
                <w:u w:val="single"/>
              </w:rPr>
              <w:t>Acronym</w:t>
            </w:r>
          </w:p>
        </w:tc>
        <w:tc>
          <w:tcPr>
            <w:tcW w:w="6610" w:type="dxa"/>
            <w:shd w:val="clear" w:color="auto" w:fill="D9D9D9" w:themeFill="background1" w:themeFillShade="D9"/>
          </w:tcPr>
          <w:p w14:paraId="50D872FE" w14:textId="77777777" w:rsidR="00E30ABB" w:rsidRPr="00B04F94" w:rsidRDefault="00E30ABB" w:rsidP="00C13068">
            <w:pPr>
              <w:pStyle w:val="BodyText"/>
              <w:jc w:val="center"/>
              <w:rPr>
                <w:b/>
                <w:u w:val="single"/>
              </w:rPr>
            </w:pPr>
            <w:r w:rsidRPr="00B04F94">
              <w:rPr>
                <w:b/>
                <w:u w:val="single"/>
              </w:rPr>
              <w:t>Definition</w:t>
            </w:r>
          </w:p>
        </w:tc>
      </w:tr>
      <w:tr w:rsidR="00E30ABB" w:rsidRPr="00B04F94" w14:paraId="748012B0" w14:textId="77777777" w:rsidTr="00C13068">
        <w:trPr>
          <w:tblHeader/>
          <w:jc w:val="center"/>
        </w:trPr>
        <w:tc>
          <w:tcPr>
            <w:tcW w:w="1238" w:type="dxa"/>
          </w:tcPr>
          <w:p w14:paraId="5F1A11B2" w14:textId="1B0FB6AE" w:rsidR="00E30ABB" w:rsidRPr="00B04F94" w:rsidRDefault="00E30ABB" w:rsidP="00C13068">
            <w:pPr>
              <w:pStyle w:val="BodyText"/>
              <w:rPr>
                <w:rFonts w:cs="Times New Roman"/>
                <w:sz w:val="20"/>
                <w:szCs w:val="20"/>
              </w:rPr>
            </w:pPr>
          </w:p>
        </w:tc>
        <w:tc>
          <w:tcPr>
            <w:tcW w:w="6610" w:type="dxa"/>
          </w:tcPr>
          <w:p w14:paraId="0625D599" w14:textId="3CF8422E" w:rsidR="00E30ABB" w:rsidRPr="00B04F94" w:rsidRDefault="00E30ABB" w:rsidP="00C13068">
            <w:pPr>
              <w:pStyle w:val="BodyText"/>
              <w:rPr>
                <w:rFonts w:cs="Times New Roman"/>
                <w:sz w:val="20"/>
                <w:szCs w:val="20"/>
              </w:rPr>
            </w:pPr>
          </w:p>
        </w:tc>
      </w:tr>
    </w:tbl>
    <w:p w14:paraId="10D325F7" w14:textId="16479BF5" w:rsidR="00385F67" w:rsidRPr="002B0E08" w:rsidRDefault="00385F67" w:rsidP="006E696E">
      <w:pPr>
        <w:pStyle w:val="BodyText"/>
      </w:pPr>
    </w:p>
    <w:p w14:paraId="0F643805" w14:textId="77777777" w:rsidR="00634B73" w:rsidRDefault="00634B73">
      <w:pPr>
        <w:spacing w:before="0" w:after="200" w:line="276" w:lineRule="auto"/>
        <w:rPr>
          <w:rFonts w:ascii="Arial" w:eastAsia="Times New Roman" w:hAnsi="Arial" w:cs="Times New Roman"/>
          <w:b/>
          <w:bCs/>
          <w:sz w:val="36"/>
          <w:szCs w:val="36"/>
        </w:rPr>
      </w:pPr>
      <w:bookmarkStart w:id="176" w:name="_Toc318088995"/>
      <w:bookmarkStart w:id="177" w:name="_Toc320274598"/>
      <w:bookmarkStart w:id="178" w:name="_Toc320279471"/>
      <w:bookmarkStart w:id="179" w:name="_Toc323533348"/>
      <w:bookmarkStart w:id="180" w:name="_Toc79889717"/>
      <w:bookmarkStart w:id="181" w:name="_Ref207529906"/>
      <w:bookmarkStart w:id="182" w:name="_Toc234302627"/>
      <w:bookmarkStart w:id="183" w:name="_Toc268603319"/>
      <w:bookmarkStart w:id="184" w:name="_Toc335902950"/>
      <w:r>
        <w:br w:type="page"/>
      </w:r>
    </w:p>
    <w:p w14:paraId="12C5CFA4" w14:textId="77777777" w:rsidR="00510FEC" w:rsidRPr="00691BDB" w:rsidRDefault="00510FEC" w:rsidP="00634B73">
      <w:pPr>
        <w:pStyle w:val="Appendix"/>
        <w:spacing w:before="120" w:after="120"/>
      </w:pPr>
      <w:bookmarkStart w:id="185" w:name="_Toc448911507"/>
      <w:r w:rsidRPr="00691BDB">
        <w:lastRenderedPageBreak/>
        <w:t>References</w:t>
      </w:r>
      <w:bookmarkEnd w:id="176"/>
      <w:bookmarkEnd w:id="177"/>
      <w:bookmarkEnd w:id="178"/>
      <w:bookmarkEnd w:id="179"/>
      <w:bookmarkEnd w:id="180"/>
      <w:bookmarkEnd w:id="181"/>
      <w:bookmarkEnd w:id="182"/>
      <w:bookmarkEnd w:id="183"/>
      <w:bookmarkEnd w:id="184"/>
      <w:bookmarkEnd w:id="185"/>
    </w:p>
    <w:p w14:paraId="49BB866B" w14:textId="77777777" w:rsidR="00510FEC" w:rsidRPr="004E00C9" w:rsidRDefault="00510FEC" w:rsidP="00691BDB">
      <w:pPr>
        <w:pStyle w:val="BodyText"/>
      </w:pPr>
      <w:bookmarkStart w:id="186" w:name="_Toc268603320"/>
      <w:bookmarkStart w:id="187" w:name="_Toc323533352"/>
      <w:r>
        <w:t>The following documents supplement the information in this document:</w:t>
      </w:r>
    </w:p>
    <w:p w14:paraId="1EE96604" w14:textId="77777777" w:rsidR="00634B73" w:rsidRPr="004E00C9" w:rsidRDefault="00634B73" w:rsidP="006E696E">
      <w:pPr>
        <w:pStyle w:val="BodyText"/>
      </w:pPr>
    </w:p>
    <w:p w14:paraId="7AFB5B86" w14:textId="77777777" w:rsidR="00510FEC" w:rsidRPr="00691BDB" w:rsidRDefault="00510FEC" w:rsidP="00634B73">
      <w:pPr>
        <w:pStyle w:val="Appendix2"/>
        <w:spacing w:before="120" w:after="60"/>
        <w:ind w:left="907" w:hanging="907"/>
      </w:pPr>
      <w:bookmarkStart w:id="188" w:name="_Toc335902951"/>
      <w:bookmarkStart w:id="189" w:name="_Toc448911508"/>
      <w:r w:rsidRPr="00691BDB">
        <w:t>User Documentation</w:t>
      </w:r>
      <w:bookmarkEnd w:id="186"/>
      <w:bookmarkEnd w:id="188"/>
      <w:bookmarkEnd w:id="189"/>
    </w:p>
    <w:bookmarkEnd w:id="187"/>
    <w:p w14:paraId="7FE80220" w14:textId="77777777" w:rsidR="00C44FF0" w:rsidRDefault="00C44FF0">
      <w:r>
        <w:br w:type="page"/>
      </w:r>
    </w:p>
    <w:p w14:paraId="02A672CD" w14:textId="77777777" w:rsidR="00C44FF0" w:rsidRPr="00691BDB" w:rsidRDefault="00C44FF0" w:rsidP="00C44FF0">
      <w:pPr>
        <w:pStyle w:val="Attachment"/>
      </w:pPr>
      <w:bookmarkStart w:id="190" w:name="_Toc335903040"/>
      <w:bookmarkStart w:id="191" w:name="_Toc448911509"/>
      <w:r w:rsidRPr="00691BDB">
        <w:lastRenderedPageBreak/>
        <w:t>Approval Signatures</w:t>
      </w:r>
      <w:bookmarkEnd w:id="190"/>
      <w:bookmarkEnd w:id="191"/>
    </w:p>
    <w:p w14:paraId="6EB2F3F8" w14:textId="3C852BBD" w:rsidR="00C44FF0" w:rsidRDefault="00C44FF0" w:rsidP="00C44FF0">
      <w:pPr>
        <w:pStyle w:val="BodyText"/>
      </w:pPr>
      <w:r>
        <w:t xml:space="preserve">This section is used to document the approval of the </w:t>
      </w:r>
      <w:r w:rsidR="00D45C6E">
        <w:fldChar w:fldCharType="begin"/>
      </w:r>
      <w:r w:rsidR="00D45C6E">
        <w:instrText xml:space="preserve"> TITLE   \* MERGEFORMAT </w:instrText>
      </w:r>
      <w:r w:rsidR="00D45C6E">
        <w:fldChar w:fldCharType="separate"/>
      </w:r>
      <w:r w:rsidR="00335EBE">
        <w:t>BCDSS</w:t>
      </w:r>
      <w:r>
        <w:t xml:space="preserve"> Technical Manual</w:t>
      </w:r>
      <w:r w:rsidR="00D45C6E">
        <w:fldChar w:fldCharType="end"/>
      </w:r>
      <w:r>
        <w:t xml:space="preserve"> during the Formal Review. The review should be conducted face to face where signatures can be obtained ‘live’ during the review. If unable to conduct a face-to-face meeting then it should be held via LiveMeeting and concurrence captured during the meeting. The Scribe should add /es/name by each position cited. </w:t>
      </w:r>
    </w:p>
    <w:p w14:paraId="02868FF6" w14:textId="66A0DF1E" w:rsidR="00F47536" w:rsidRPr="00616125" w:rsidRDefault="009D4CD4" w:rsidP="00F47536">
      <w:pPr>
        <w:pStyle w:val="InstructionalText1"/>
        <w:spacing w:before="120"/>
        <w:rPr>
          <w:i w:val="0"/>
          <w:color w:val="auto"/>
        </w:rPr>
      </w:pPr>
      <w:r w:rsidRPr="009D4CD4">
        <w:rPr>
          <w:i w:val="0"/>
          <w:color w:val="auto"/>
        </w:rPr>
        <w:t>The Business Sponsor and Project Manager are required to sign.</w:t>
      </w:r>
    </w:p>
    <w:p w14:paraId="7F4D9380" w14:textId="77777777" w:rsidR="00F47536" w:rsidRDefault="00F47536" w:rsidP="00F47536"/>
    <w:p w14:paraId="5E208C1D" w14:textId="77777777" w:rsidR="00F47536" w:rsidRDefault="00F47536" w:rsidP="00F47536">
      <w:pPr>
        <w:pStyle w:val="BodyText"/>
      </w:pPr>
      <w:r>
        <w:t xml:space="preserve">REVIEW DATE: </w:t>
      </w:r>
    </w:p>
    <w:p w14:paraId="5BEBD58A" w14:textId="45964B4A" w:rsidR="009D4CD4" w:rsidRDefault="00F47536" w:rsidP="009D4CD4">
      <w:pPr>
        <w:pStyle w:val="BodyText"/>
      </w:pPr>
      <w:r>
        <w:t xml:space="preserve">SCRIBE: </w:t>
      </w:r>
    </w:p>
    <w:p w14:paraId="016BEDD9" w14:textId="77777777" w:rsidR="009D4CD4" w:rsidRDefault="009D4CD4" w:rsidP="009D4CD4">
      <w:pPr>
        <w:pStyle w:val="BodyText"/>
      </w:pPr>
    </w:p>
    <w:p w14:paraId="249041BA" w14:textId="77777777" w:rsidR="009D4CD4" w:rsidRDefault="009D4CD4" w:rsidP="009D4CD4">
      <w:pPr>
        <w:pStyle w:val="BodyText"/>
      </w:pPr>
      <w:r>
        <w:t>______________________________________________________________________________</w:t>
      </w:r>
    </w:p>
    <w:p w14:paraId="4D363046" w14:textId="77777777" w:rsidR="009D4CD4" w:rsidRDefault="009D4CD4" w:rsidP="009D4CD4">
      <w:pPr>
        <w:pStyle w:val="BodyText"/>
        <w:tabs>
          <w:tab w:val="left" w:pos="7200"/>
        </w:tabs>
      </w:pPr>
      <w:r>
        <w:t>Signed:</w:t>
      </w:r>
      <w:r>
        <w:tab/>
        <w:t xml:space="preserve">Date: </w:t>
      </w:r>
    </w:p>
    <w:p w14:paraId="32E6B925" w14:textId="77777777" w:rsidR="009D4CD4" w:rsidRDefault="009D4CD4" w:rsidP="009D4CD4">
      <w:pPr>
        <w:pStyle w:val="InstructionalText1"/>
      </w:pPr>
      <w:r>
        <w:t>&lt; Business Sponsor &gt;</w:t>
      </w:r>
    </w:p>
    <w:p w14:paraId="58599C27" w14:textId="77777777" w:rsidR="009D4CD4" w:rsidRDefault="009D4CD4" w:rsidP="009D4CD4">
      <w:pPr>
        <w:pStyle w:val="BodyText"/>
      </w:pPr>
    </w:p>
    <w:p w14:paraId="00C86A99" w14:textId="77777777" w:rsidR="009D4CD4" w:rsidRDefault="009D4CD4" w:rsidP="009D4CD4">
      <w:pPr>
        <w:pStyle w:val="BodyText"/>
      </w:pPr>
      <w:r>
        <w:t>______________________________________________________________________________</w:t>
      </w:r>
    </w:p>
    <w:p w14:paraId="23AE2EAC" w14:textId="77777777" w:rsidR="009D4CD4" w:rsidRDefault="009D4CD4" w:rsidP="009D4CD4">
      <w:pPr>
        <w:pStyle w:val="BodyText"/>
        <w:tabs>
          <w:tab w:val="left" w:pos="7200"/>
        </w:tabs>
      </w:pPr>
      <w:r>
        <w:t>Signed:</w:t>
      </w:r>
      <w:r>
        <w:tab/>
        <w:t xml:space="preserve">Date: </w:t>
      </w:r>
    </w:p>
    <w:p w14:paraId="6C415413" w14:textId="77777777" w:rsidR="009D4CD4" w:rsidRDefault="009D4CD4" w:rsidP="009D4CD4">
      <w:pPr>
        <w:pStyle w:val="InstructionalText1"/>
      </w:pPr>
      <w:r>
        <w:t>&lt; Project Manager &gt;</w:t>
      </w:r>
    </w:p>
    <w:p w14:paraId="73E998CB" w14:textId="77777777" w:rsidR="00C44FF0" w:rsidRPr="009E4199" w:rsidRDefault="00C44FF0" w:rsidP="009D4CD4">
      <w:pPr>
        <w:pStyle w:val="BodyText"/>
      </w:pPr>
    </w:p>
    <w:sectPr w:rsidR="00C44FF0" w:rsidRPr="009E4199" w:rsidSect="003B210F">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8" w:author="prosphere" w:date="2016-04-20T09:53:00Z" w:initials="p">
    <w:p w14:paraId="6FE2CC9F" w14:textId="695C8D76" w:rsidR="006A6D14" w:rsidRDefault="006A6D14">
      <w:pPr>
        <w:pStyle w:val="CommentText"/>
      </w:pPr>
      <w:r>
        <w:rPr>
          <w:rStyle w:val="CommentReference"/>
        </w:rPr>
        <w:annotationRef/>
      </w:r>
      <w:r>
        <w:t>Will be updated to reflect our solution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2CC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03FAF" w14:textId="77777777" w:rsidR="00D45C6E" w:rsidRDefault="00D45C6E" w:rsidP="00512C6C">
      <w:pPr>
        <w:spacing w:after="0"/>
      </w:pPr>
      <w:r>
        <w:separator/>
      </w:r>
    </w:p>
    <w:p w14:paraId="6147CE40" w14:textId="77777777" w:rsidR="00D45C6E" w:rsidRDefault="00D45C6E"/>
  </w:endnote>
  <w:endnote w:type="continuationSeparator" w:id="0">
    <w:p w14:paraId="5FE992B4" w14:textId="77777777" w:rsidR="00D45C6E" w:rsidRDefault="00D45C6E" w:rsidP="00512C6C">
      <w:pPr>
        <w:spacing w:after="0"/>
      </w:pPr>
      <w:r>
        <w:continuationSeparator/>
      </w:r>
    </w:p>
    <w:p w14:paraId="1EADEEFD" w14:textId="77777777" w:rsidR="00D45C6E" w:rsidRDefault="00D45C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4F95C" w14:textId="264800C1" w:rsidR="00C13068" w:rsidRPr="00BF6ACA" w:rsidRDefault="00C13068" w:rsidP="00C84E62">
    <w:pPr>
      <w:pStyle w:val="Footer"/>
      <w:pBdr>
        <w:top w:val="thinThickSmallGap" w:sz="24" w:space="1" w:color="622423" w:themeColor="accent2" w:themeShade="7F"/>
      </w:pBdr>
      <w:spacing w:before="0"/>
      <w:rPr>
        <w:rFonts w:eastAsiaTheme="majorEastAsia" w:cs="Times New Roman"/>
        <w:noProof/>
        <w:sz w:val="20"/>
        <w:szCs w:val="20"/>
      </w:rPr>
    </w:pPr>
    <w:r w:rsidRPr="00335EBE">
      <w:rPr>
        <w:rFonts w:eastAsiaTheme="majorEastAsia" w:cs="Times New Roman"/>
        <w:sz w:val="20"/>
        <w:szCs w:val="20"/>
      </w:rPr>
      <w:t>Benefits Claims Decision Support</w:t>
    </w:r>
    <w:r w:rsidRPr="00BF6ACA">
      <w:rPr>
        <w:rFonts w:eastAsiaTheme="majorEastAsia" w:cs="Times New Roman"/>
        <w:sz w:val="20"/>
        <w:szCs w:val="20"/>
      </w:rPr>
      <w:tab/>
    </w:r>
    <w:r>
      <w:fldChar w:fldCharType="begin"/>
    </w:r>
    <w:r>
      <w:instrText xml:space="preserve"> PAGE   \* MERGEFORMAT </w:instrText>
    </w:r>
    <w:r>
      <w:fldChar w:fldCharType="separate"/>
    </w:r>
    <w:r w:rsidR="00E671D1" w:rsidRPr="00E671D1">
      <w:rPr>
        <w:rFonts w:eastAsiaTheme="majorEastAsia" w:cs="Times New Roman"/>
        <w:noProof/>
        <w:sz w:val="20"/>
        <w:szCs w:val="20"/>
      </w:rPr>
      <w:t>3</w:t>
    </w:r>
    <w:r>
      <w:rPr>
        <w:rFonts w:eastAsiaTheme="majorEastAsia" w:cs="Times New Roman"/>
        <w:noProof/>
        <w:sz w:val="20"/>
        <w:szCs w:val="20"/>
      </w:rPr>
      <w:fldChar w:fldCharType="end"/>
    </w:r>
    <w:r w:rsidRPr="00BF6ACA">
      <w:rPr>
        <w:rFonts w:eastAsiaTheme="majorEastAsia" w:cs="Times New Roman"/>
        <w:noProof/>
        <w:sz w:val="20"/>
        <w:szCs w:val="20"/>
      </w:rPr>
      <w:tab/>
    </w:r>
    <w:r>
      <w:rPr>
        <w:rFonts w:eastAsiaTheme="majorEastAsia" w:cs="Times New Roman"/>
        <w:noProof/>
        <w:sz w:val="20"/>
        <w:szCs w:val="20"/>
      </w:rPr>
      <w:fldChar w:fldCharType="begin"/>
    </w:r>
    <w:r>
      <w:rPr>
        <w:rFonts w:eastAsiaTheme="majorEastAsia" w:cs="Times New Roman"/>
        <w:noProof/>
        <w:sz w:val="20"/>
        <w:szCs w:val="20"/>
      </w:rPr>
      <w:instrText xml:space="preserve"> DATE \@ "MMMM d, yyyy" </w:instrText>
    </w:r>
    <w:r>
      <w:rPr>
        <w:rFonts w:eastAsiaTheme="majorEastAsia" w:cs="Times New Roman"/>
        <w:noProof/>
        <w:sz w:val="20"/>
        <w:szCs w:val="20"/>
      </w:rPr>
      <w:fldChar w:fldCharType="separate"/>
    </w:r>
    <w:ins w:id="22" w:author="Dominic Yeh" w:date="2016-06-29T11:57:00Z">
      <w:r w:rsidR="00996947">
        <w:rPr>
          <w:rFonts w:eastAsiaTheme="majorEastAsia" w:cs="Times New Roman"/>
          <w:noProof/>
          <w:sz w:val="20"/>
          <w:szCs w:val="20"/>
        </w:rPr>
        <w:t>June 29, 2016</w:t>
      </w:r>
    </w:ins>
    <w:del w:id="23" w:author="Dominic Yeh" w:date="2016-06-29T11:57:00Z">
      <w:r w:rsidR="008316B1" w:rsidDel="00996947">
        <w:rPr>
          <w:rFonts w:eastAsiaTheme="majorEastAsia" w:cs="Times New Roman"/>
          <w:noProof/>
          <w:sz w:val="20"/>
          <w:szCs w:val="20"/>
        </w:rPr>
        <w:delText>June 6, 2016</w:delText>
      </w:r>
    </w:del>
    <w:r>
      <w:rPr>
        <w:rFonts w:eastAsiaTheme="majorEastAsia" w:cs="Times New Roman"/>
        <w:noProof/>
        <w:sz w:val="20"/>
        <w:szCs w:val="20"/>
      </w:rPr>
      <w:fldChar w:fldCharType="end"/>
    </w:r>
  </w:p>
  <w:p w14:paraId="2D0EEB01" w14:textId="71FFC2A8" w:rsidR="00C13068" w:rsidRPr="00BF6ACA" w:rsidRDefault="00C13068" w:rsidP="00C84E62">
    <w:pPr>
      <w:pStyle w:val="Footer"/>
      <w:pBdr>
        <w:top w:val="thinThickSmallGap" w:sz="24" w:space="1" w:color="622423" w:themeColor="accent2" w:themeShade="7F"/>
      </w:pBdr>
      <w:spacing w:before="0"/>
      <w:rPr>
        <w:rFonts w:eastAsiaTheme="majorEastAsia" w:cs="Times New Roman"/>
        <w:sz w:val="20"/>
        <w:szCs w:val="20"/>
      </w:rPr>
    </w:pPr>
    <w:r w:rsidRPr="00335EBE">
      <w:rPr>
        <w:rFonts w:eastAsiaTheme="majorEastAsia" w:cs="Times New Roman"/>
        <w:sz w:val="20"/>
        <w:szCs w:val="20"/>
      </w:rPr>
      <w:t>System (BCDSS)</w:t>
    </w:r>
    <w:r>
      <w:rPr>
        <w:rFonts w:eastAsiaTheme="majorEastAsia" w:cs="Times New Roman"/>
        <w:sz w:val="20"/>
        <w:szCs w:val="20"/>
      </w:rPr>
      <w:t xml:space="preserve"> </w:t>
    </w:r>
    <w:r w:rsidR="00775087" w:rsidRPr="00775087">
      <w:rPr>
        <w:rFonts w:eastAsiaTheme="majorEastAsia" w:cs="Times New Roman"/>
        <w:sz w:val="20"/>
        <w:szCs w:val="20"/>
      </w:rPr>
      <w:t>Developers Guide</w:t>
    </w:r>
  </w:p>
  <w:p w14:paraId="305A6220" w14:textId="77777777" w:rsidR="00C13068" w:rsidRPr="008E0265" w:rsidRDefault="00C130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E7C7C" w14:textId="77777777" w:rsidR="00D45C6E" w:rsidRDefault="00D45C6E" w:rsidP="00512C6C">
      <w:pPr>
        <w:spacing w:after="0"/>
      </w:pPr>
      <w:r>
        <w:separator/>
      </w:r>
    </w:p>
    <w:p w14:paraId="43FA7D95" w14:textId="77777777" w:rsidR="00D45C6E" w:rsidRDefault="00D45C6E"/>
  </w:footnote>
  <w:footnote w:type="continuationSeparator" w:id="0">
    <w:p w14:paraId="427C842B" w14:textId="77777777" w:rsidR="00D45C6E" w:rsidRDefault="00D45C6E" w:rsidP="00512C6C">
      <w:pPr>
        <w:spacing w:after="0"/>
      </w:pPr>
      <w:r>
        <w:continuationSeparator/>
      </w:r>
    </w:p>
    <w:p w14:paraId="3DE74169" w14:textId="77777777" w:rsidR="00D45C6E" w:rsidRDefault="00D45C6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6336A"/>
    <w:multiLevelType w:val="hybridMultilevel"/>
    <w:tmpl w:val="A4585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E3E8C"/>
    <w:multiLevelType w:val="hybridMultilevel"/>
    <w:tmpl w:val="C4F8E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57F4E"/>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74AA4"/>
    <w:multiLevelType w:val="hybridMultilevel"/>
    <w:tmpl w:val="60C4D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363E7"/>
    <w:multiLevelType w:val="multilevel"/>
    <w:tmpl w:val="9A08A932"/>
    <w:lvl w:ilvl="0">
      <w:start w:val="1"/>
      <w:numFmt w:val="decimal"/>
      <w:lvlText w:val="%1."/>
      <w:lvlJc w:val="left"/>
      <w:pPr>
        <w:tabs>
          <w:tab w:val="num" w:pos="756"/>
        </w:tabs>
        <w:ind w:left="756" w:hanging="396"/>
      </w:pPr>
      <w:rPr>
        <w:rFonts w:ascii="Calibri" w:hAnsi="Calibri" w:hint="default"/>
        <w:sz w:val="22"/>
      </w:rPr>
    </w:lvl>
    <w:lvl w:ilvl="1">
      <w:start w:val="1"/>
      <w:numFmt w:val="lowerLetter"/>
      <w:lvlText w:val="%2."/>
      <w:lvlJc w:val="left"/>
      <w:pPr>
        <w:tabs>
          <w:tab w:val="num" w:pos="1087"/>
        </w:tabs>
        <w:ind w:left="1087" w:hanging="360"/>
      </w:pPr>
      <w:rPr>
        <w:rFonts w:ascii="Corbel" w:hAnsi="Corbel" w:hint="default"/>
      </w:rPr>
    </w:lvl>
    <w:lvl w:ilvl="2">
      <w:start w:val="1"/>
      <w:numFmt w:val="lowerRoman"/>
      <w:lvlText w:val="%3)"/>
      <w:lvlJc w:val="left"/>
      <w:pPr>
        <w:tabs>
          <w:tab w:val="num" w:pos="-1260"/>
        </w:tabs>
        <w:ind w:left="-1260" w:hanging="360"/>
      </w:pPr>
      <w:rPr>
        <w:rFonts w:hint="default"/>
      </w:rPr>
    </w:lvl>
    <w:lvl w:ilvl="3">
      <w:start w:val="1"/>
      <w:numFmt w:val="decimal"/>
      <w:pStyle w:val="ListNumber"/>
      <w:lvlText w:val="%4."/>
      <w:lvlJc w:val="left"/>
      <w:pPr>
        <w:tabs>
          <w:tab w:val="num" w:pos="-900"/>
        </w:tabs>
        <w:ind w:left="-900" w:hanging="360"/>
      </w:pPr>
      <w:rPr>
        <w:rFonts w:ascii="Arial" w:hAnsi="Arial" w:hint="default"/>
        <w:b w:val="0"/>
        <w:i w:val="0"/>
        <w:sz w:val="20"/>
      </w:rPr>
    </w:lvl>
    <w:lvl w:ilvl="4">
      <w:start w:val="1"/>
      <w:numFmt w:val="lowerLetter"/>
      <w:lvlText w:val="(%5)"/>
      <w:lvlJc w:val="left"/>
      <w:pPr>
        <w:tabs>
          <w:tab w:val="num" w:pos="-540"/>
        </w:tabs>
        <w:ind w:left="-540" w:hanging="360"/>
      </w:pPr>
      <w:rPr>
        <w:rFonts w:hint="default"/>
      </w:rPr>
    </w:lvl>
    <w:lvl w:ilvl="5">
      <w:start w:val="1"/>
      <w:numFmt w:val="lowerRoman"/>
      <w:lvlText w:val="(%6)"/>
      <w:lvlJc w:val="left"/>
      <w:pPr>
        <w:tabs>
          <w:tab w:val="num" w:pos="-180"/>
        </w:tabs>
        <w:ind w:left="-180" w:hanging="360"/>
      </w:pPr>
      <w:rPr>
        <w:rFonts w:hint="default"/>
      </w:rPr>
    </w:lvl>
    <w:lvl w:ilvl="6">
      <w:start w:val="1"/>
      <w:numFmt w:val="decimal"/>
      <w:lvlText w:val="%7."/>
      <w:lvlJc w:val="left"/>
      <w:pPr>
        <w:tabs>
          <w:tab w:val="num" w:pos="180"/>
        </w:tabs>
        <w:ind w:left="180" w:hanging="360"/>
      </w:pPr>
      <w:rPr>
        <w:rFonts w:hint="default"/>
      </w:rPr>
    </w:lvl>
    <w:lvl w:ilvl="7">
      <w:start w:val="1"/>
      <w:numFmt w:val="lowerLetter"/>
      <w:lvlText w:val="%8."/>
      <w:lvlJc w:val="left"/>
      <w:pPr>
        <w:tabs>
          <w:tab w:val="num" w:pos="540"/>
        </w:tabs>
        <w:ind w:left="540" w:hanging="360"/>
      </w:pPr>
      <w:rPr>
        <w:rFonts w:hint="default"/>
      </w:rPr>
    </w:lvl>
    <w:lvl w:ilvl="8">
      <w:numFmt w:val="none"/>
      <w:lvlText w:val=""/>
      <w:lvlJc w:val="left"/>
      <w:pPr>
        <w:tabs>
          <w:tab w:val="num" w:pos="360"/>
        </w:tabs>
        <w:ind w:left="0" w:firstLine="0"/>
      </w:pPr>
      <w:rPr>
        <w:rFonts w:hint="default"/>
      </w:rPr>
    </w:lvl>
  </w:abstractNum>
  <w:abstractNum w:abstractNumId="5" w15:restartNumberingAfterBreak="0">
    <w:nsid w:val="0FB847B0"/>
    <w:multiLevelType w:val="hybridMultilevel"/>
    <w:tmpl w:val="BD3428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D3486"/>
    <w:multiLevelType w:val="hybridMultilevel"/>
    <w:tmpl w:val="78CE1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D6941"/>
    <w:multiLevelType w:val="hybridMultilevel"/>
    <w:tmpl w:val="3E2C7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07751"/>
    <w:multiLevelType w:val="multilevel"/>
    <w:tmpl w:val="9A74F5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9075335"/>
    <w:multiLevelType w:val="hybridMultilevel"/>
    <w:tmpl w:val="B8EE3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4618E"/>
    <w:multiLevelType w:val="hybridMultilevel"/>
    <w:tmpl w:val="8766B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1D980049"/>
    <w:multiLevelType w:val="hybridMultilevel"/>
    <w:tmpl w:val="3B44F7F6"/>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C5FF0"/>
    <w:multiLevelType w:val="hybridMultilevel"/>
    <w:tmpl w:val="A02AF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41113"/>
    <w:multiLevelType w:val="hybridMultilevel"/>
    <w:tmpl w:val="63F06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862BD2"/>
    <w:multiLevelType w:val="hybridMultilevel"/>
    <w:tmpl w:val="8EFA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BA6DD8"/>
    <w:multiLevelType w:val="hybridMultilevel"/>
    <w:tmpl w:val="6BF640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192955"/>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52318F"/>
    <w:multiLevelType w:val="hybridMultilevel"/>
    <w:tmpl w:val="F9CA58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7030D6"/>
    <w:multiLevelType w:val="hybridMultilevel"/>
    <w:tmpl w:val="7ED40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7C763B"/>
    <w:multiLevelType w:val="hybridMultilevel"/>
    <w:tmpl w:val="C1902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B1530B"/>
    <w:multiLevelType w:val="hybridMultilevel"/>
    <w:tmpl w:val="C200F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5F684A"/>
    <w:multiLevelType w:val="hybridMultilevel"/>
    <w:tmpl w:val="4E3A7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B015B3"/>
    <w:multiLevelType w:val="hybridMultilevel"/>
    <w:tmpl w:val="3C026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1D7CB0"/>
    <w:multiLevelType w:val="hybridMultilevel"/>
    <w:tmpl w:val="6CE4C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3D30A2"/>
    <w:multiLevelType w:val="hybridMultilevel"/>
    <w:tmpl w:val="C20CB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540924"/>
    <w:multiLevelType w:val="hybridMultilevel"/>
    <w:tmpl w:val="917E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CF799C"/>
    <w:multiLevelType w:val="hybridMultilevel"/>
    <w:tmpl w:val="69C0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693841"/>
    <w:multiLevelType w:val="multilevel"/>
    <w:tmpl w:val="79540B26"/>
    <w:styleLink w:val="Multi-LevelList"/>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2AA525C3"/>
    <w:multiLevelType w:val="hybridMultilevel"/>
    <w:tmpl w:val="74CE6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2157BA"/>
    <w:multiLevelType w:val="hybridMultilevel"/>
    <w:tmpl w:val="80DA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C619B9"/>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231BA4"/>
    <w:multiLevelType w:val="hybridMultilevel"/>
    <w:tmpl w:val="34F4F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3C3474"/>
    <w:multiLevelType w:val="hybridMultilevel"/>
    <w:tmpl w:val="DEE81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9B1A08"/>
    <w:multiLevelType w:val="hybridMultilevel"/>
    <w:tmpl w:val="C0D43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7A0CFA"/>
    <w:multiLevelType w:val="hybridMultilevel"/>
    <w:tmpl w:val="E604D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AC220A"/>
    <w:multiLevelType w:val="hybridMultilevel"/>
    <w:tmpl w:val="F8DED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FD76FA"/>
    <w:multiLevelType w:val="hybridMultilevel"/>
    <w:tmpl w:val="5CDE2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23754D"/>
    <w:multiLevelType w:val="hybridMultilevel"/>
    <w:tmpl w:val="9BEA0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FA96A22"/>
    <w:multiLevelType w:val="hybridMultilevel"/>
    <w:tmpl w:val="D8FA9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B715C8"/>
    <w:multiLevelType w:val="hybridMultilevel"/>
    <w:tmpl w:val="A08EC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1620A5C"/>
    <w:multiLevelType w:val="hybridMultilevel"/>
    <w:tmpl w:val="2780A664"/>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22C4F30"/>
    <w:multiLevelType w:val="hybridMultilevel"/>
    <w:tmpl w:val="F8DED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6D7967"/>
    <w:multiLevelType w:val="hybridMultilevel"/>
    <w:tmpl w:val="687AA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5A343A"/>
    <w:multiLevelType w:val="hybridMultilevel"/>
    <w:tmpl w:val="886AC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4B4A16"/>
    <w:multiLevelType w:val="hybridMultilevel"/>
    <w:tmpl w:val="917E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A35192D"/>
    <w:multiLevelType w:val="hybridMultilevel"/>
    <w:tmpl w:val="F202B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A65C33"/>
    <w:multiLevelType w:val="multilevel"/>
    <w:tmpl w:val="0BDC57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4C337CEB"/>
    <w:multiLevelType w:val="hybridMultilevel"/>
    <w:tmpl w:val="3B940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DC0755"/>
    <w:multiLevelType w:val="hybridMultilevel"/>
    <w:tmpl w:val="EAA69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07F61E7"/>
    <w:multiLevelType w:val="hybridMultilevel"/>
    <w:tmpl w:val="2AE85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D0034E"/>
    <w:multiLevelType w:val="hybridMultilevel"/>
    <w:tmpl w:val="F3CA3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5E4E93"/>
    <w:multiLevelType w:val="hybridMultilevel"/>
    <w:tmpl w:val="3A4497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718042C"/>
    <w:multiLevelType w:val="hybridMultilevel"/>
    <w:tmpl w:val="54907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7755B8C"/>
    <w:multiLevelType w:val="hybridMultilevel"/>
    <w:tmpl w:val="0DEE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000C17"/>
    <w:multiLevelType w:val="hybridMultilevel"/>
    <w:tmpl w:val="0F441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BAF08BE"/>
    <w:multiLevelType w:val="multilevel"/>
    <w:tmpl w:val="98CC64C2"/>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57" w15:restartNumberingAfterBreak="0">
    <w:nsid w:val="5C7671EA"/>
    <w:multiLevelType w:val="hybridMultilevel"/>
    <w:tmpl w:val="BF34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CA6BB4"/>
    <w:multiLevelType w:val="hybridMultilevel"/>
    <w:tmpl w:val="041E7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EF5274D"/>
    <w:multiLevelType w:val="hybridMultilevel"/>
    <w:tmpl w:val="CB867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F7E3E1A"/>
    <w:multiLevelType w:val="hybridMultilevel"/>
    <w:tmpl w:val="74CE6B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FBB58E5"/>
    <w:multiLevelType w:val="hybridMultilevel"/>
    <w:tmpl w:val="492EC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FDE1CE2"/>
    <w:multiLevelType w:val="hybridMultilevel"/>
    <w:tmpl w:val="66AC4F96"/>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08A5457"/>
    <w:multiLevelType w:val="hybridMultilevel"/>
    <w:tmpl w:val="AF50F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350512F"/>
    <w:multiLevelType w:val="hybridMultilevel"/>
    <w:tmpl w:val="AA16B454"/>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libri"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4E6281D"/>
    <w:multiLevelType w:val="hybridMultilevel"/>
    <w:tmpl w:val="D1E82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720016A"/>
    <w:multiLevelType w:val="hybridMultilevel"/>
    <w:tmpl w:val="D6727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8E02A00"/>
    <w:multiLevelType w:val="hybridMultilevel"/>
    <w:tmpl w:val="17E05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E0719C"/>
    <w:multiLevelType w:val="hybridMultilevel"/>
    <w:tmpl w:val="89840B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BAF6FD7"/>
    <w:multiLevelType w:val="hybridMultilevel"/>
    <w:tmpl w:val="C8E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062138"/>
    <w:multiLevelType w:val="multilevel"/>
    <w:tmpl w:val="06485140"/>
    <w:lvl w:ilvl="0">
      <w:start w:val="1"/>
      <w:numFmt w:val="upperLetter"/>
      <w:pStyle w:val="Appendix"/>
      <w:lvlText w:val="%1."/>
      <w:lvlJc w:val="left"/>
      <w:pPr>
        <w:tabs>
          <w:tab w:val="num" w:pos="72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71" w15:restartNumberingAfterBreak="0">
    <w:nsid w:val="6F777E44"/>
    <w:multiLevelType w:val="hybridMultilevel"/>
    <w:tmpl w:val="02864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26E3930"/>
    <w:multiLevelType w:val="hybridMultilevel"/>
    <w:tmpl w:val="28188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2B54EA4"/>
    <w:multiLevelType w:val="hybridMultilevel"/>
    <w:tmpl w:val="8056F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47C7DDE"/>
    <w:multiLevelType w:val="hybridMultilevel"/>
    <w:tmpl w:val="FBFEF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51449E4"/>
    <w:multiLevelType w:val="hybridMultilevel"/>
    <w:tmpl w:val="C1902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51B6DD9"/>
    <w:multiLevelType w:val="hybridMultilevel"/>
    <w:tmpl w:val="09ECE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62363DF"/>
    <w:multiLevelType w:val="hybridMultilevel"/>
    <w:tmpl w:val="760A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C62698"/>
    <w:multiLevelType w:val="hybridMultilevel"/>
    <w:tmpl w:val="71E26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BC7CDE"/>
    <w:multiLevelType w:val="hybridMultilevel"/>
    <w:tmpl w:val="22F44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E4E57EC"/>
    <w:multiLevelType w:val="hybridMultilevel"/>
    <w:tmpl w:val="A2D07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EA42C56"/>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70"/>
  </w:num>
  <w:num w:numId="3">
    <w:abstractNumId w:val="56"/>
  </w:num>
  <w:num w:numId="4">
    <w:abstractNumId w:val="4"/>
  </w:num>
  <w:num w:numId="5">
    <w:abstractNumId w:val="28"/>
  </w:num>
  <w:num w:numId="6">
    <w:abstractNumId w:val="43"/>
  </w:num>
  <w:num w:numId="7">
    <w:abstractNumId w:val="35"/>
  </w:num>
  <w:num w:numId="8">
    <w:abstractNumId w:val="72"/>
  </w:num>
  <w:num w:numId="9">
    <w:abstractNumId w:val="77"/>
  </w:num>
  <w:num w:numId="10">
    <w:abstractNumId w:val="76"/>
  </w:num>
  <w:num w:numId="11">
    <w:abstractNumId w:val="32"/>
  </w:num>
  <w:num w:numId="12">
    <w:abstractNumId w:val="27"/>
  </w:num>
  <w:num w:numId="13">
    <w:abstractNumId w:val="71"/>
  </w:num>
  <w:num w:numId="14">
    <w:abstractNumId w:val="33"/>
  </w:num>
  <w:num w:numId="15">
    <w:abstractNumId w:val="37"/>
  </w:num>
  <w:num w:numId="16">
    <w:abstractNumId w:val="31"/>
  </w:num>
  <w:num w:numId="17">
    <w:abstractNumId w:val="81"/>
  </w:num>
  <w:num w:numId="18">
    <w:abstractNumId w:val="15"/>
  </w:num>
  <w:num w:numId="19">
    <w:abstractNumId w:val="22"/>
  </w:num>
  <w:num w:numId="20">
    <w:abstractNumId w:val="36"/>
  </w:num>
  <w:num w:numId="21">
    <w:abstractNumId w:val="42"/>
  </w:num>
  <w:num w:numId="22">
    <w:abstractNumId w:val="6"/>
  </w:num>
  <w:num w:numId="23">
    <w:abstractNumId w:val="9"/>
  </w:num>
  <w:num w:numId="24">
    <w:abstractNumId w:val="1"/>
  </w:num>
  <w:num w:numId="25">
    <w:abstractNumId w:val="46"/>
  </w:num>
  <w:num w:numId="26">
    <w:abstractNumId w:val="50"/>
  </w:num>
  <w:num w:numId="27">
    <w:abstractNumId w:val="80"/>
  </w:num>
  <w:num w:numId="28">
    <w:abstractNumId w:val="34"/>
  </w:num>
  <w:num w:numId="29">
    <w:abstractNumId w:val="52"/>
  </w:num>
  <w:num w:numId="30">
    <w:abstractNumId w:val="5"/>
  </w:num>
  <w:num w:numId="31">
    <w:abstractNumId w:val="55"/>
  </w:num>
  <w:num w:numId="32">
    <w:abstractNumId w:val="79"/>
  </w:num>
  <w:num w:numId="33">
    <w:abstractNumId w:val="57"/>
  </w:num>
  <w:num w:numId="34">
    <w:abstractNumId w:val="73"/>
  </w:num>
  <w:num w:numId="35">
    <w:abstractNumId w:val="0"/>
  </w:num>
  <w:num w:numId="36">
    <w:abstractNumId w:val="7"/>
  </w:num>
  <w:num w:numId="37">
    <w:abstractNumId w:val="75"/>
  </w:num>
  <w:num w:numId="38">
    <w:abstractNumId w:val="54"/>
  </w:num>
  <w:num w:numId="39">
    <w:abstractNumId w:val="44"/>
  </w:num>
  <w:num w:numId="40">
    <w:abstractNumId w:val="69"/>
  </w:num>
  <w:num w:numId="41">
    <w:abstractNumId w:val="68"/>
  </w:num>
  <w:num w:numId="42">
    <w:abstractNumId w:val="16"/>
  </w:num>
  <w:num w:numId="43">
    <w:abstractNumId w:val="18"/>
  </w:num>
  <w:num w:numId="44">
    <w:abstractNumId w:val="26"/>
  </w:num>
  <w:num w:numId="45">
    <w:abstractNumId w:val="45"/>
  </w:num>
  <w:num w:numId="46">
    <w:abstractNumId w:val="59"/>
  </w:num>
  <w:num w:numId="47">
    <w:abstractNumId w:val="23"/>
  </w:num>
  <w:num w:numId="48">
    <w:abstractNumId w:val="64"/>
  </w:num>
  <w:num w:numId="49">
    <w:abstractNumId w:val="12"/>
  </w:num>
  <w:num w:numId="50">
    <w:abstractNumId w:val="41"/>
  </w:num>
  <w:num w:numId="51">
    <w:abstractNumId w:val="62"/>
  </w:num>
  <w:num w:numId="52">
    <w:abstractNumId w:val="24"/>
  </w:num>
  <w:num w:numId="53">
    <w:abstractNumId w:val="49"/>
  </w:num>
  <w:num w:numId="54">
    <w:abstractNumId w:val="48"/>
  </w:num>
  <w:num w:numId="55">
    <w:abstractNumId w:val="74"/>
  </w:num>
  <w:num w:numId="56">
    <w:abstractNumId w:val="13"/>
  </w:num>
  <w:num w:numId="57">
    <w:abstractNumId w:val="39"/>
  </w:num>
  <w:num w:numId="58">
    <w:abstractNumId w:val="61"/>
  </w:num>
  <w:num w:numId="59">
    <w:abstractNumId w:val="25"/>
  </w:num>
  <w:num w:numId="60">
    <w:abstractNumId w:val="2"/>
  </w:num>
  <w:num w:numId="61">
    <w:abstractNumId w:val="51"/>
  </w:num>
  <w:num w:numId="62">
    <w:abstractNumId w:val="17"/>
  </w:num>
  <w:num w:numId="63">
    <w:abstractNumId w:val="60"/>
  </w:num>
  <w:num w:numId="64">
    <w:abstractNumId w:val="29"/>
  </w:num>
  <w:num w:numId="65">
    <w:abstractNumId w:val="30"/>
  </w:num>
  <w:num w:numId="66">
    <w:abstractNumId w:val="20"/>
  </w:num>
  <w:num w:numId="67">
    <w:abstractNumId w:val="19"/>
  </w:num>
  <w:num w:numId="68">
    <w:abstractNumId w:val="14"/>
  </w:num>
  <w:num w:numId="69">
    <w:abstractNumId w:val="21"/>
  </w:num>
  <w:num w:numId="70">
    <w:abstractNumId w:val="10"/>
  </w:num>
  <w:num w:numId="71">
    <w:abstractNumId w:val="66"/>
  </w:num>
  <w:num w:numId="72">
    <w:abstractNumId w:val="58"/>
  </w:num>
  <w:num w:numId="73">
    <w:abstractNumId w:val="78"/>
  </w:num>
  <w:num w:numId="74">
    <w:abstractNumId w:val="67"/>
  </w:num>
  <w:num w:numId="75">
    <w:abstractNumId w:val="3"/>
  </w:num>
  <w:num w:numId="76">
    <w:abstractNumId w:val="38"/>
  </w:num>
  <w:num w:numId="77">
    <w:abstractNumId w:val="63"/>
  </w:num>
  <w:num w:numId="78">
    <w:abstractNumId w:val="40"/>
  </w:num>
  <w:num w:numId="79">
    <w:abstractNumId w:val="53"/>
  </w:num>
  <w:num w:numId="80">
    <w:abstractNumId w:val="65"/>
  </w:num>
  <w:num w:numId="81">
    <w:abstractNumId w:val="8"/>
  </w:num>
  <w:num w:numId="82">
    <w:abstractNumId w:val="11"/>
  </w:num>
  <w:numIdMacAtCleanup w:val="19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minic Yeh">
    <w15:presenceInfo w15:providerId="AD" w15:userId="S-1-5-21-2352681125-3183802645-2851181903-1960"/>
  </w15:person>
  <w15:person w15:author="prosphere">
    <w15:presenceInfo w15:providerId="None" w15:userId="prosphe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798"/>
    <w:rsid w:val="00004512"/>
    <w:rsid w:val="00005783"/>
    <w:rsid w:val="000108D7"/>
    <w:rsid w:val="000130AC"/>
    <w:rsid w:val="000135C0"/>
    <w:rsid w:val="000147AC"/>
    <w:rsid w:val="00017519"/>
    <w:rsid w:val="00020D3E"/>
    <w:rsid w:val="00020D8F"/>
    <w:rsid w:val="00025B77"/>
    <w:rsid w:val="00025FF5"/>
    <w:rsid w:val="00030E25"/>
    <w:rsid w:val="00031A88"/>
    <w:rsid w:val="00033425"/>
    <w:rsid w:val="0003538E"/>
    <w:rsid w:val="00045A0D"/>
    <w:rsid w:val="00047F45"/>
    <w:rsid w:val="00050482"/>
    <w:rsid w:val="0006473B"/>
    <w:rsid w:val="000661B0"/>
    <w:rsid w:val="00071853"/>
    <w:rsid w:val="0007277A"/>
    <w:rsid w:val="00073B97"/>
    <w:rsid w:val="000754BF"/>
    <w:rsid w:val="0007766C"/>
    <w:rsid w:val="00082038"/>
    <w:rsid w:val="00082140"/>
    <w:rsid w:val="00084198"/>
    <w:rsid w:val="00090C9F"/>
    <w:rsid w:val="000936FC"/>
    <w:rsid w:val="000A10DE"/>
    <w:rsid w:val="000A42B3"/>
    <w:rsid w:val="000A4505"/>
    <w:rsid w:val="000A5C8A"/>
    <w:rsid w:val="000A7CC3"/>
    <w:rsid w:val="000B01C3"/>
    <w:rsid w:val="000C3A41"/>
    <w:rsid w:val="000D2638"/>
    <w:rsid w:val="000D729F"/>
    <w:rsid w:val="000E413C"/>
    <w:rsid w:val="000E4D9C"/>
    <w:rsid w:val="000E59B3"/>
    <w:rsid w:val="000F707F"/>
    <w:rsid w:val="00101418"/>
    <w:rsid w:val="001042CE"/>
    <w:rsid w:val="00105178"/>
    <w:rsid w:val="00111D6D"/>
    <w:rsid w:val="0011209A"/>
    <w:rsid w:val="00112F55"/>
    <w:rsid w:val="00115EAC"/>
    <w:rsid w:val="001209B3"/>
    <w:rsid w:val="00120C40"/>
    <w:rsid w:val="00121E9A"/>
    <w:rsid w:val="00130510"/>
    <w:rsid w:val="0013061A"/>
    <w:rsid w:val="001354EC"/>
    <w:rsid w:val="00140BC5"/>
    <w:rsid w:val="00140DC6"/>
    <w:rsid w:val="0014109E"/>
    <w:rsid w:val="00142D04"/>
    <w:rsid w:val="00144260"/>
    <w:rsid w:val="00147842"/>
    <w:rsid w:val="00151B6B"/>
    <w:rsid w:val="0015202D"/>
    <w:rsid w:val="00152820"/>
    <w:rsid w:val="001568A8"/>
    <w:rsid w:val="00156F47"/>
    <w:rsid w:val="001609FE"/>
    <w:rsid w:val="00165A53"/>
    <w:rsid w:val="00167E1D"/>
    <w:rsid w:val="0017427E"/>
    <w:rsid w:val="001742DE"/>
    <w:rsid w:val="00174C6A"/>
    <w:rsid w:val="001811CC"/>
    <w:rsid w:val="00183DC6"/>
    <w:rsid w:val="001845B4"/>
    <w:rsid w:val="00190F95"/>
    <w:rsid w:val="001913F4"/>
    <w:rsid w:val="001918DB"/>
    <w:rsid w:val="00193B80"/>
    <w:rsid w:val="00193CC8"/>
    <w:rsid w:val="001950E3"/>
    <w:rsid w:val="001A4498"/>
    <w:rsid w:val="001A70B1"/>
    <w:rsid w:val="001B0C9B"/>
    <w:rsid w:val="001B17E9"/>
    <w:rsid w:val="001B3253"/>
    <w:rsid w:val="001C02F0"/>
    <w:rsid w:val="001C3EA7"/>
    <w:rsid w:val="001C57FF"/>
    <w:rsid w:val="001C6080"/>
    <w:rsid w:val="001D2905"/>
    <w:rsid w:val="001D450A"/>
    <w:rsid w:val="001D5A2A"/>
    <w:rsid w:val="001D7304"/>
    <w:rsid w:val="001E23C8"/>
    <w:rsid w:val="001E40C8"/>
    <w:rsid w:val="001E6693"/>
    <w:rsid w:val="001F1E05"/>
    <w:rsid w:val="001F3E19"/>
    <w:rsid w:val="00201B88"/>
    <w:rsid w:val="00202B16"/>
    <w:rsid w:val="00204EEC"/>
    <w:rsid w:val="00213FFB"/>
    <w:rsid w:val="002148BD"/>
    <w:rsid w:val="00217753"/>
    <w:rsid w:val="00217947"/>
    <w:rsid w:val="00224CA0"/>
    <w:rsid w:val="00237D41"/>
    <w:rsid w:val="002437F4"/>
    <w:rsid w:val="00243BD8"/>
    <w:rsid w:val="00244507"/>
    <w:rsid w:val="002462D2"/>
    <w:rsid w:val="00254A3A"/>
    <w:rsid w:val="00256651"/>
    <w:rsid w:val="00256C86"/>
    <w:rsid w:val="0026201B"/>
    <w:rsid w:val="00265E0B"/>
    <w:rsid w:val="00273D27"/>
    <w:rsid w:val="002855C6"/>
    <w:rsid w:val="00286EDD"/>
    <w:rsid w:val="0029084B"/>
    <w:rsid w:val="00294471"/>
    <w:rsid w:val="002A3120"/>
    <w:rsid w:val="002A5419"/>
    <w:rsid w:val="002A6E53"/>
    <w:rsid w:val="002B0E08"/>
    <w:rsid w:val="002B3F0B"/>
    <w:rsid w:val="002B7E72"/>
    <w:rsid w:val="002C1DEE"/>
    <w:rsid w:val="002D5382"/>
    <w:rsid w:val="002D588C"/>
    <w:rsid w:val="002E08E9"/>
    <w:rsid w:val="002E10EF"/>
    <w:rsid w:val="002E3F6A"/>
    <w:rsid w:val="002E5399"/>
    <w:rsid w:val="002E71A3"/>
    <w:rsid w:val="002F6CE9"/>
    <w:rsid w:val="0030262E"/>
    <w:rsid w:val="00302DF7"/>
    <w:rsid w:val="003057DF"/>
    <w:rsid w:val="00312608"/>
    <w:rsid w:val="003152DF"/>
    <w:rsid w:val="00327AA3"/>
    <w:rsid w:val="00333CE5"/>
    <w:rsid w:val="003353AB"/>
    <w:rsid w:val="003355F9"/>
    <w:rsid w:val="00335EBE"/>
    <w:rsid w:val="0033656D"/>
    <w:rsid w:val="00342FBF"/>
    <w:rsid w:val="00345F6F"/>
    <w:rsid w:val="003521EA"/>
    <w:rsid w:val="003529FB"/>
    <w:rsid w:val="00354D42"/>
    <w:rsid w:val="00355F71"/>
    <w:rsid w:val="003576BF"/>
    <w:rsid w:val="00362439"/>
    <w:rsid w:val="00364ACA"/>
    <w:rsid w:val="0038126D"/>
    <w:rsid w:val="00385F67"/>
    <w:rsid w:val="00386F32"/>
    <w:rsid w:val="003906BB"/>
    <w:rsid w:val="003957B8"/>
    <w:rsid w:val="003A5D69"/>
    <w:rsid w:val="003B210F"/>
    <w:rsid w:val="003B2354"/>
    <w:rsid w:val="003B5BA5"/>
    <w:rsid w:val="003C359F"/>
    <w:rsid w:val="003D1345"/>
    <w:rsid w:val="003D4D92"/>
    <w:rsid w:val="003D5213"/>
    <w:rsid w:val="003D71BD"/>
    <w:rsid w:val="003D774A"/>
    <w:rsid w:val="003E01E6"/>
    <w:rsid w:val="003E3515"/>
    <w:rsid w:val="003E704C"/>
    <w:rsid w:val="003E7922"/>
    <w:rsid w:val="003F110A"/>
    <w:rsid w:val="003F1A98"/>
    <w:rsid w:val="003F3430"/>
    <w:rsid w:val="003F40C9"/>
    <w:rsid w:val="003F6978"/>
    <w:rsid w:val="0040043B"/>
    <w:rsid w:val="00401F28"/>
    <w:rsid w:val="004048AB"/>
    <w:rsid w:val="00412D98"/>
    <w:rsid w:val="00416D4F"/>
    <w:rsid w:val="00433F38"/>
    <w:rsid w:val="00436356"/>
    <w:rsid w:val="00437DFB"/>
    <w:rsid w:val="004423B6"/>
    <w:rsid w:val="00442976"/>
    <w:rsid w:val="00450238"/>
    <w:rsid w:val="00455ECC"/>
    <w:rsid w:val="0045738C"/>
    <w:rsid w:val="00462C24"/>
    <w:rsid w:val="00465792"/>
    <w:rsid w:val="00467276"/>
    <w:rsid w:val="004674E1"/>
    <w:rsid w:val="0047008A"/>
    <w:rsid w:val="004709B4"/>
    <w:rsid w:val="004740AC"/>
    <w:rsid w:val="00475F17"/>
    <w:rsid w:val="004801A6"/>
    <w:rsid w:val="00482A29"/>
    <w:rsid w:val="00484795"/>
    <w:rsid w:val="004856D4"/>
    <w:rsid w:val="0049013B"/>
    <w:rsid w:val="00493CFA"/>
    <w:rsid w:val="004A345B"/>
    <w:rsid w:val="004A4CAD"/>
    <w:rsid w:val="004A68F8"/>
    <w:rsid w:val="004B0592"/>
    <w:rsid w:val="004B17D1"/>
    <w:rsid w:val="004B2614"/>
    <w:rsid w:val="004C33CB"/>
    <w:rsid w:val="004C56AB"/>
    <w:rsid w:val="004C7014"/>
    <w:rsid w:val="004D3AB3"/>
    <w:rsid w:val="004D76BD"/>
    <w:rsid w:val="004F4FEA"/>
    <w:rsid w:val="005005F7"/>
    <w:rsid w:val="00502E83"/>
    <w:rsid w:val="0050560D"/>
    <w:rsid w:val="00510FEC"/>
    <w:rsid w:val="00512C6C"/>
    <w:rsid w:val="00522127"/>
    <w:rsid w:val="00522ACC"/>
    <w:rsid w:val="00523D51"/>
    <w:rsid w:val="00524B80"/>
    <w:rsid w:val="00530E90"/>
    <w:rsid w:val="00532297"/>
    <w:rsid w:val="00532D75"/>
    <w:rsid w:val="00542537"/>
    <w:rsid w:val="005500F2"/>
    <w:rsid w:val="00556391"/>
    <w:rsid w:val="00560AD2"/>
    <w:rsid w:val="005655F7"/>
    <w:rsid w:val="005874B6"/>
    <w:rsid w:val="00587531"/>
    <w:rsid w:val="005C2377"/>
    <w:rsid w:val="005C246A"/>
    <w:rsid w:val="005C3EB2"/>
    <w:rsid w:val="005C477F"/>
    <w:rsid w:val="005C6480"/>
    <w:rsid w:val="005C6B4E"/>
    <w:rsid w:val="005C79A6"/>
    <w:rsid w:val="005E485E"/>
    <w:rsid w:val="005E660B"/>
    <w:rsid w:val="005F1835"/>
    <w:rsid w:val="005F385E"/>
    <w:rsid w:val="00606BDE"/>
    <w:rsid w:val="00610429"/>
    <w:rsid w:val="00612037"/>
    <w:rsid w:val="00617991"/>
    <w:rsid w:val="00620BFA"/>
    <w:rsid w:val="00623C30"/>
    <w:rsid w:val="00624E51"/>
    <w:rsid w:val="00631E84"/>
    <w:rsid w:val="00631F95"/>
    <w:rsid w:val="00634B73"/>
    <w:rsid w:val="00636971"/>
    <w:rsid w:val="00640913"/>
    <w:rsid w:val="00646DA6"/>
    <w:rsid w:val="00651867"/>
    <w:rsid w:val="00653696"/>
    <w:rsid w:val="006538C4"/>
    <w:rsid w:val="006563F6"/>
    <w:rsid w:val="006600C3"/>
    <w:rsid w:val="00666769"/>
    <w:rsid w:val="00675320"/>
    <w:rsid w:val="0068237B"/>
    <w:rsid w:val="00687CE9"/>
    <w:rsid w:val="00690562"/>
    <w:rsid w:val="00691BDB"/>
    <w:rsid w:val="00692C51"/>
    <w:rsid w:val="00696325"/>
    <w:rsid w:val="006A1D22"/>
    <w:rsid w:val="006A6D14"/>
    <w:rsid w:val="006B0CC3"/>
    <w:rsid w:val="006B5951"/>
    <w:rsid w:val="006C0A4B"/>
    <w:rsid w:val="006C246F"/>
    <w:rsid w:val="006C5B63"/>
    <w:rsid w:val="006D1D4A"/>
    <w:rsid w:val="006D29C2"/>
    <w:rsid w:val="006D46B8"/>
    <w:rsid w:val="006D7FCE"/>
    <w:rsid w:val="006E1767"/>
    <w:rsid w:val="006E4AFA"/>
    <w:rsid w:val="006E696E"/>
    <w:rsid w:val="006F6FC1"/>
    <w:rsid w:val="006F75F0"/>
    <w:rsid w:val="007007B9"/>
    <w:rsid w:val="00704A42"/>
    <w:rsid w:val="007070A3"/>
    <w:rsid w:val="00715ED4"/>
    <w:rsid w:val="00715EFD"/>
    <w:rsid w:val="0072228A"/>
    <w:rsid w:val="007226E6"/>
    <w:rsid w:val="00722D9F"/>
    <w:rsid w:val="0073360D"/>
    <w:rsid w:val="007351D2"/>
    <w:rsid w:val="00737D10"/>
    <w:rsid w:val="007606D1"/>
    <w:rsid w:val="00765B0D"/>
    <w:rsid w:val="007675D5"/>
    <w:rsid w:val="00767956"/>
    <w:rsid w:val="00774893"/>
    <w:rsid w:val="00775087"/>
    <w:rsid w:val="007804CE"/>
    <w:rsid w:val="0078546A"/>
    <w:rsid w:val="00785F36"/>
    <w:rsid w:val="00786471"/>
    <w:rsid w:val="00786B03"/>
    <w:rsid w:val="00790540"/>
    <w:rsid w:val="007920AD"/>
    <w:rsid w:val="00792E3E"/>
    <w:rsid w:val="007A47FB"/>
    <w:rsid w:val="007A7471"/>
    <w:rsid w:val="007B7CFC"/>
    <w:rsid w:val="007C0CF2"/>
    <w:rsid w:val="007C1175"/>
    <w:rsid w:val="007C13ED"/>
    <w:rsid w:val="007C6D5A"/>
    <w:rsid w:val="007D452F"/>
    <w:rsid w:val="007D521A"/>
    <w:rsid w:val="007D63D1"/>
    <w:rsid w:val="007E4733"/>
    <w:rsid w:val="007F1C5A"/>
    <w:rsid w:val="007F2B5B"/>
    <w:rsid w:val="007F36D5"/>
    <w:rsid w:val="008025AD"/>
    <w:rsid w:val="00812F7B"/>
    <w:rsid w:val="00816681"/>
    <w:rsid w:val="00827240"/>
    <w:rsid w:val="008316B1"/>
    <w:rsid w:val="00837DAA"/>
    <w:rsid w:val="00845A09"/>
    <w:rsid w:val="00850459"/>
    <w:rsid w:val="00857229"/>
    <w:rsid w:val="008638D4"/>
    <w:rsid w:val="008667BF"/>
    <w:rsid w:val="0087400B"/>
    <w:rsid w:val="00884C65"/>
    <w:rsid w:val="0088517D"/>
    <w:rsid w:val="00885341"/>
    <w:rsid w:val="00885CB1"/>
    <w:rsid w:val="008921F7"/>
    <w:rsid w:val="0089243E"/>
    <w:rsid w:val="008949D2"/>
    <w:rsid w:val="00897000"/>
    <w:rsid w:val="008A2136"/>
    <w:rsid w:val="008A26F5"/>
    <w:rsid w:val="008A30F6"/>
    <w:rsid w:val="008A3DFF"/>
    <w:rsid w:val="008B23C6"/>
    <w:rsid w:val="008B2D5B"/>
    <w:rsid w:val="008B3A14"/>
    <w:rsid w:val="008B3BDA"/>
    <w:rsid w:val="008B48DD"/>
    <w:rsid w:val="008B6C48"/>
    <w:rsid w:val="008B6DD6"/>
    <w:rsid w:val="008B6EC6"/>
    <w:rsid w:val="008C5FA9"/>
    <w:rsid w:val="008C6AFA"/>
    <w:rsid w:val="008D2283"/>
    <w:rsid w:val="008E0265"/>
    <w:rsid w:val="008E0798"/>
    <w:rsid w:val="008E2B3D"/>
    <w:rsid w:val="008E3210"/>
    <w:rsid w:val="008F2748"/>
    <w:rsid w:val="008F3072"/>
    <w:rsid w:val="008F4284"/>
    <w:rsid w:val="008F4B7D"/>
    <w:rsid w:val="009014D4"/>
    <w:rsid w:val="00902D2A"/>
    <w:rsid w:val="009047E4"/>
    <w:rsid w:val="00906D02"/>
    <w:rsid w:val="009145EB"/>
    <w:rsid w:val="00922AA4"/>
    <w:rsid w:val="00927955"/>
    <w:rsid w:val="0093141A"/>
    <w:rsid w:val="00935E18"/>
    <w:rsid w:val="00943E41"/>
    <w:rsid w:val="00946FDF"/>
    <w:rsid w:val="009470B4"/>
    <w:rsid w:val="009610F4"/>
    <w:rsid w:val="00965B73"/>
    <w:rsid w:val="00976765"/>
    <w:rsid w:val="00976931"/>
    <w:rsid w:val="009805AE"/>
    <w:rsid w:val="00984490"/>
    <w:rsid w:val="009856B9"/>
    <w:rsid w:val="00987DBF"/>
    <w:rsid w:val="00987FB7"/>
    <w:rsid w:val="00990478"/>
    <w:rsid w:val="00991299"/>
    <w:rsid w:val="00991D19"/>
    <w:rsid w:val="00991DDD"/>
    <w:rsid w:val="00993937"/>
    <w:rsid w:val="00995BEB"/>
    <w:rsid w:val="0099646B"/>
    <w:rsid w:val="00996947"/>
    <w:rsid w:val="009A7697"/>
    <w:rsid w:val="009B5FFB"/>
    <w:rsid w:val="009B7448"/>
    <w:rsid w:val="009C272A"/>
    <w:rsid w:val="009C6F30"/>
    <w:rsid w:val="009D1890"/>
    <w:rsid w:val="009D3B1A"/>
    <w:rsid w:val="009D3E0F"/>
    <w:rsid w:val="009D430B"/>
    <w:rsid w:val="009D4CD4"/>
    <w:rsid w:val="009E1307"/>
    <w:rsid w:val="009E2DAE"/>
    <w:rsid w:val="009E68F2"/>
    <w:rsid w:val="009F1709"/>
    <w:rsid w:val="009F2F0A"/>
    <w:rsid w:val="009F303F"/>
    <w:rsid w:val="009F33E7"/>
    <w:rsid w:val="009F4025"/>
    <w:rsid w:val="00A10B40"/>
    <w:rsid w:val="00A10C43"/>
    <w:rsid w:val="00A1669B"/>
    <w:rsid w:val="00A17769"/>
    <w:rsid w:val="00A215D0"/>
    <w:rsid w:val="00A234A3"/>
    <w:rsid w:val="00A31A45"/>
    <w:rsid w:val="00A31F0A"/>
    <w:rsid w:val="00A44CF3"/>
    <w:rsid w:val="00A457A5"/>
    <w:rsid w:val="00A46E45"/>
    <w:rsid w:val="00A502F7"/>
    <w:rsid w:val="00A508B0"/>
    <w:rsid w:val="00A51415"/>
    <w:rsid w:val="00A61F6A"/>
    <w:rsid w:val="00A65575"/>
    <w:rsid w:val="00A660DD"/>
    <w:rsid w:val="00A67EA3"/>
    <w:rsid w:val="00A71DB6"/>
    <w:rsid w:val="00A764DF"/>
    <w:rsid w:val="00A774B6"/>
    <w:rsid w:val="00A81099"/>
    <w:rsid w:val="00A81D9D"/>
    <w:rsid w:val="00A90C20"/>
    <w:rsid w:val="00A94497"/>
    <w:rsid w:val="00A94737"/>
    <w:rsid w:val="00A94E09"/>
    <w:rsid w:val="00A97A21"/>
    <w:rsid w:val="00AA261B"/>
    <w:rsid w:val="00AA2A32"/>
    <w:rsid w:val="00AA78B1"/>
    <w:rsid w:val="00AB068B"/>
    <w:rsid w:val="00AB0F8C"/>
    <w:rsid w:val="00AB663E"/>
    <w:rsid w:val="00AC01E1"/>
    <w:rsid w:val="00AC358F"/>
    <w:rsid w:val="00AC39C9"/>
    <w:rsid w:val="00AC5BB8"/>
    <w:rsid w:val="00AC713E"/>
    <w:rsid w:val="00AC729A"/>
    <w:rsid w:val="00AE77BC"/>
    <w:rsid w:val="00AF1C37"/>
    <w:rsid w:val="00AF6E64"/>
    <w:rsid w:val="00B050DE"/>
    <w:rsid w:val="00B17DFA"/>
    <w:rsid w:val="00B21420"/>
    <w:rsid w:val="00B23C2E"/>
    <w:rsid w:val="00B2493E"/>
    <w:rsid w:val="00B254E0"/>
    <w:rsid w:val="00B26841"/>
    <w:rsid w:val="00B3028C"/>
    <w:rsid w:val="00B37EF0"/>
    <w:rsid w:val="00B40DAE"/>
    <w:rsid w:val="00B42397"/>
    <w:rsid w:val="00B45F80"/>
    <w:rsid w:val="00B50C93"/>
    <w:rsid w:val="00B5107F"/>
    <w:rsid w:val="00B51F4A"/>
    <w:rsid w:val="00B61A96"/>
    <w:rsid w:val="00B63D40"/>
    <w:rsid w:val="00B6645A"/>
    <w:rsid w:val="00B667F5"/>
    <w:rsid w:val="00B66E4E"/>
    <w:rsid w:val="00B73F6F"/>
    <w:rsid w:val="00B76C40"/>
    <w:rsid w:val="00B77661"/>
    <w:rsid w:val="00B8331A"/>
    <w:rsid w:val="00B85CD4"/>
    <w:rsid w:val="00B87281"/>
    <w:rsid w:val="00B90492"/>
    <w:rsid w:val="00B904E9"/>
    <w:rsid w:val="00B92CDF"/>
    <w:rsid w:val="00B933D1"/>
    <w:rsid w:val="00BA024E"/>
    <w:rsid w:val="00BA20B9"/>
    <w:rsid w:val="00BA2C1B"/>
    <w:rsid w:val="00BA6B14"/>
    <w:rsid w:val="00BB13B4"/>
    <w:rsid w:val="00BB577C"/>
    <w:rsid w:val="00BB5AFA"/>
    <w:rsid w:val="00BB6ABC"/>
    <w:rsid w:val="00BC0650"/>
    <w:rsid w:val="00BC350C"/>
    <w:rsid w:val="00BC576A"/>
    <w:rsid w:val="00BD0C23"/>
    <w:rsid w:val="00BD2077"/>
    <w:rsid w:val="00BD695D"/>
    <w:rsid w:val="00BE1DB3"/>
    <w:rsid w:val="00BE307A"/>
    <w:rsid w:val="00BE424C"/>
    <w:rsid w:val="00BF6ACA"/>
    <w:rsid w:val="00C00AC3"/>
    <w:rsid w:val="00C01BB2"/>
    <w:rsid w:val="00C0376B"/>
    <w:rsid w:val="00C03932"/>
    <w:rsid w:val="00C042F7"/>
    <w:rsid w:val="00C12E4C"/>
    <w:rsid w:val="00C13068"/>
    <w:rsid w:val="00C15998"/>
    <w:rsid w:val="00C22E45"/>
    <w:rsid w:val="00C3011B"/>
    <w:rsid w:val="00C30BBE"/>
    <w:rsid w:val="00C33434"/>
    <w:rsid w:val="00C378A6"/>
    <w:rsid w:val="00C44FF0"/>
    <w:rsid w:val="00C45B9B"/>
    <w:rsid w:val="00C515EE"/>
    <w:rsid w:val="00C551C5"/>
    <w:rsid w:val="00C77138"/>
    <w:rsid w:val="00C80A13"/>
    <w:rsid w:val="00C82359"/>
    <w:rsid w:val="00C833B9"/>
    <w:rsid w:val="00C83975"/>
    <w:rsid w:val="00C84E62"/>
    <w:rsid w:val="00C850E7"/>
    <w:rsid w:val="00C90BCF"/>
    <w:rsid w:val="00C91ADF"/>
    <w:rsid w:val="00C97FB2"/>
    <w:rsid w:val="00CA24C1"/>
    <w:rsid w:val="00CB0AEA"/>
    <w:rsid w:val="00CB0EF4"/>
    <w:rsid w:val="00CB44AC"/>
    <w:rsid w:val="00CC44F3"/>
    <w:rsid w:val="00CC5329"/>
    <w:rsid w:val="00CC56EB"/>
    <w:rsid w:val="00CC5C0B"/>
    <w:rsid w:val="00CC5EAB"/>
    <w:rsid w:val="00CD2739"/>
    <w:rsid w:val="00CF01BF"/>
    <w:rsid w:val="00CF414E"/>
    <w:rsid w:val="00CF43E0"/>
    <w:rsid w:val="00CF5A8A"/>
    <w:rsid w:val="00CF5BDD"/>
    <w:rsid w:val="00CF5DE9"/>
    <w:rsid w:val="00D0580A"/>
    <w:rsid w:val="00D10276"/>
    <w:rsid w:val="00D11080"/>
    <w:rsid w:val="00D12AD1"/>
    <w:rsid w:val="00D1324D"/>
    <w:rsid w:val="00D13257"/>
    <w:rsid w:val="00D2273C"/>
    <w:rsid w:val="00D30D71"/>
    <w:rsid w:val="00D30D72"/>
    <w:rsid w:val="00D3241C"/>
    <w:rsid w:val="00D3323A"/>
    <w:rsid w:val="00D33D97"/>
    <w:rsid w:val="00D44AE6"/>
    <w:rsid w:val="00D45C6E"/>
    <w:rsid w:val="00D460D7"/>
    <w:rsid w:val="00D510B3"/>
    <w:rsid w:val="00D54611"/>
    <w:rsid w:val="00D546A5"/>
    <w:rsid w:val="00D603FB"/>
    <w:rsid w:val="00D6080A"/>
    <w:rsid w:val="00D62690"/>
    <w:rsid w:val="00D70724"/>
    <w:rsid w:val="00D77629"/>
    <w:rsid w:val="00D8312F"/>
    <w:rsid w:val="00D85D4A"/>
    <w:rsid w:val="00D86918"/>
    <w:rsid w:val="00D91E20"/>
    <w:rsid w:val="00D94BD1"/>
    <w:rsid w:val="00D966E7"/>
    <w:rsid w:val="00DA50E8"/>
    <w:rsid w:val="00DB12C9"/>
    <w:rsid w:val="00DB331B"/>
    <w:rsid w:val="00DB632D"/>
    <w:rsid w:val="00DB6CF2"/>
    <w:rsid w:val="00DC00BC"/>
    <w:rsid w:val="00DC3894"/>
    <w:rsid w:val="00DC7A81"/>
    <w:rsid w:val="00DD2226"/>
    <w:rsid w:val="00DE18D1"/>
    <w:rsid w:val="00DE1C2E"/>
    <w:rsid w:val="00DE5D78"/>
    <w:rsid w:val="00DE76B9"/>
    <w:rsid w:val="00DF4C01"/>
    <w:rsid w:val="00DF6F68"/>
    <w:rsid w:val="00E01AFB"/>
    <w:rsid w:val="00E02098"/>
    <w:rsid w:val="00E07C36"/>
    <w:rsid w:val="00E10ED3"/>
    <w:rsid w:val="00E11784"/>
    <w:rsid w:val="00E122FE"/>
    <w:rsid w:val="00E155E0"/>
    <w:rsid w:val="00E30ABB"/>
    <w:rsid w:val="00E3234A"/>
    <w:rsid w:val="00E4683E"/>
    <w:rsid w:val="00E50302"/>
    <w:rsid w:val="00E572E1"/>
    <w:rsid w:val="00E6296B"/>
    <w:rsid w:val="00E64E0F"/>
    <w:rsid w:val="00E6665A"/>
    <w:rsid w:val="00E671D1"/>
    <w:rsid w:val="00E70888"/>
    <w:rsid w:val="00E75ED6"/>
    <w:rsid w:val="00E75EEF"/>
    <w:rsid w:val="00E765D5"/>
    <w:rsid w:val="00E8082F"/>
    <w:rsid w:val="00E80DDC"/>
    <w:rsid w:val="00E83888"/>
    <w:rsid w:val="00E8517A"/>
    <w:rsid w:val="00E87B24"/>
    <w:rsid w:val="00E904FA"/>
    <w:rsid w:val="00E970EF"/>
    <w:rsid w:val="00EA40E2"/>
    <w:rsid w:val="00EA4D48"/>
    <w:rsid w:val="00EC1BF2"/>
    <w:rsid w:val="00EC22F6"/>
    <w:rsid w:val="00EC35A0"/>
    <w:rsid w:val="00EC3AB5"/>
    <w:rsid w:val="00EC6434"/>
    <w:rsid w:val="00EE0B43"/>
    <w:rsid w:val="00EF02C5"/>
    <w:rsid w:val="00EF1F36"/>
    <w:rsid w:val="00EF54F9"/>
    <w:rsid w:val="00EF5521"/>
    <w:rsid w:val="00EF731E"/>
    <w:rsid w:val="00F00E6A"/>
    <w:rsid w:val="00F0774B"/>
    <w:rsid w:val="00F3032A"/>
    <w:rsid w:val="00F34AA0"/>
    <w:rsid w:val="00F3713D"/>
    <w:rsid w:val="00F409E4"/>
    <w:rsid w:val="00F43544"/>
    <w:rsid w:val="00F450C6"/>
    <w:rsid w:val="00F47536"/>
    <w:rsid w:val="00F5003D"/>
    <w:rsid w:val="00F52509"/>
    <w:rsid w:val="00F53E4F"/>
    <w:rsid w:val="00F61338"/>
    <w:rsid w:val="00F61625"/>
    <w:rsid w:val="00F62037"/>
    <w:rsid w:val="00F64404"/>
    <w:rsid w:val="00F714F3"/>
    <w:rsid w:val="00F71C4C"/>
    <w:rsid w:val="00F7223B"/>
    <w:rsid w:val="00F74370"/>
    <w:rsid w:val="00F8591E"/>
    <w:rsid w:val="00F86EC3"/>
    <w:rsid w:val="00F96731"/>
    <w:rsid w:val="00F97312"/>
    <w:rsid w:val="00FA1A4D"/>
    <w:rsid w:val="00FB0B73"/>
    <w:rsid w:val="00FB342F"/>
    <w:rsid w:val="00FC1C22"/>
    <w:rsid w:val="00FC317A"/>
    <w:rsid w:val="00FC741C"/>
    <w:rsid w:val="00FE0E0C"/>
    <w:rsid w:val="00FE458B"/>
    <w:rsid w:val="00FE728F"/>
    <w:rsid w:val="00FF1BC2"/>
    <w:rsid w:val="00FF3210"/>
    <w:rsid w:val="00FF6AD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AC38A"/>
  <w15:docId w15:val="{0F072400-E88A-4C06-AA1D-487EBA66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E62"/>
    <w:pPr>
      <w:spacing w:before="120" w:after="120" w:line="240" w:lineRule="auto"/>
    </w:pPr>
    <w:rPr>
      <w:rFonts w:ascii="Times New Roman" w:hAnsi="Times New Roman"/>
      <w:sz w:val="24"/>
    </w:rPr>
  </w:style>
  <w:style w:type="paragraph" w:styleId="Heading1">
    <w:name w:val="heading 1"/>
    <w:basedOn w:val="Normal"/>
    <w:next w:val="BodyText"/>
    <w:link w:val="Heading1Char"/>
    <w:autoRedefine/>
    <w:uiPriority w:val="9"/>
    <w:qFormat/>
    <w:rsid w:val="00715ED4"/>
    <w:pPr>
      <w:keepNext/>
      <w:keepLines/>
      <w:numPr>
        <w:numId w:val="81"/>
      </w:numPr>
      <w:ind w:left="720" w:hanging="720"/>
      <w:outlineLvl w:val="0"/>
    </w:pPr>
    <w:rPr>
      <w:rFonts w:ascii="Arial" w:eastAsiaTheme="majorEastAsia" w:hAnsi="Arial" w:cstheme="majorBidi"/>
      <w:b/>
      <w:bCs/>
      <w:sz w:val="36"/>
      <w:szCs w:val="28"/>
    </w:rPr>
  </w:style>
  <w:style w:type="paragraph" w:styleId="Heading2">
    <w:name w:val="heading 2"/>
    <w:basedOn w:val="Normal"/>
    <w:next w:val="BodyText"/>
    <w:link w:val="Heading2Char"/>
    <w:autoRedefine/>
    <w:uiPriority w:val="9"/>
    <w:qFormat/>
    <w:rsid w:val="008949D2"/>
    <w:pPr>
      <w:keepNext/>
      <w:keepLines/>
      <w:numPr>
        <w:ilvl w:val="1"/>
        <w:numId w:val="81"/>
      </w:numPr>
      <w:spacing w:after="60"/>
      <w:ind w:left="907" w:hanging="907"/>
      <w:outlineLvl w:val="1"/>
    </w:pPr>
    <w:rPr>
      <w:rFonts w:ascii="Arial" w:eastAsiaTheme="majorEastAsia" w:hAnsi="Arial" w:cstheme="majorBidi"/>
      <w:b/>
      <w:bCs/>
      <w:sz w:val="32"/>
      <w:szCs w:val="26"/>
    </w:rPr>
  </w:style>
  <w:style w:type="paragraph" w:styleId="Heading3">
    <w:name w:val="heading 3"/>
    <w:basedOn w:val="Normal"/>
    <w:next w:val="BodyText"/>
    <w:link w:val="Heading3Char"/>
    <w:autoRedefine/>
    <w:uiPriority w:val="9"/>
    <w:qFormat/>
    <w:rsid w:val="00715ED4"/>
    <w:pPr>
      <w:keepNext/>
      <w:keepLines/>
      <w:numPr>
        <w:ilvl w:val="2"/>
        <w:numId w:val="81"/>
      </w:numPr>
      <w:spacing w:before="240" w:after="60"/>
      <w:ind w:left="1080" w:hanging="1080"/>
      <w:outlineLvl w:val="2"/>
    </w:pPr>
    <w:rPr>
      <w:rFonts w:ascii="Arial" w:hAnsi="Arial"/>
      <w:b/>
      <w:sz w:val="28"/>
    </w:rPr>
  </w:style>
  <w:style w:type="paragraph" w:styleId="Heading4">
    <w:name w:val="heading 4"/>
    <w:basedOn w:val="Normal"/>
    <w:next w:val="BodyText"/>
    <w:link w:val="Heading4Char"/>
    <w:autoRedefine/>
    <w:uiPriority w:val="9"/>
    <w:qFormat/>
    <w:rsid w:val="00715ED4"/>
    <w:pPr>
      <w:keepNext/>
      <w:keepLines/>
      <w:numPr>
        <w:ilvl w:val="3"/>
        <w:numId w:val="81"/>
      </w:numPr>
      <w:spacing w:before="240" w:after="60"/>
      <w:ind w:left="648" w:hanging="648"/>
      <w:outlineLvl w:val="3"/>
    </w:pPr>
    <w:rPr>
      <w:rFonts w:ascii="Arial" w:eastAsiaTheme="majorEastAsia" w:hAnsi="Arial" w:cstheme="majorBidi"/>
      <w:b/>
      <w:bCs/>
      <w:iCs/>
    </w:rPr>
  </w:style>
  <w:style w:type="paragraph" w:styleId="Heading5">
    <w:name w:val="heading 5"/>
    <w:basedOn w:val="Heading4"/>
    <w:next w:val="Normal"/>
    <w:link w:val="Heading5Char"/>
    <w:uiPriority w:val="9"/>
    <w:semiHidden/>
    <w:qFormat/>
    <w:rsid w:val="00B17DFA"/>
    <w:pPr>
      <w:numPr>
        <w:ilvl w:val="4"/>
      </w:numPr>
      <w:outlineLvl w:val="4"/>
    </w:pPr>
  </w:style>
  <w:style w:type="paragraph" w:styleId="Heading6">
    <w:name w:val="heading 6"/>
    <w:basedOn w:val="Heading5"/>
    <w:next w:val="Normal"/>
    <w:link w:val="Heading6Char"/>
    <w:uiPriority w:val="9"/>
    <w:semiHidden/>
    <w:qFormat/>
    <w:rsid w:val="00B17DFA"/>
    <w:pPr>
      <w:numPr>
        <w:ilvl w:val="5"/>
      </w:numPr>
      <w:outlineLvl w:val="5"/>
    </w:pPr>
  </w:style>
  <w:style w:type="paragraph" w:styleId="Heading7">
    <w:name w:val="heading 7"/>
    <w:basedOn w:val="Normal"/>
    <w:next w:val="Normal"/>
    <w:link w:val="Heading7Char"/>
    <w:rsid w:val="00715ED4"/>
    <w:pPr>
      <w:keepNext/>
      <w:keepLines/>
      <w:numPr>
        <w:ilvl w:val="6"/>
        <w:numId w:val="8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15ED4"/>
    <w:pPr>
      <w:keepNext/>
      <w:keepLines/>
      <w:numPr>
        <w:ilvl w:val="7"/>
        <w:numId w:val="8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15ED4"/>
    <w:pPr>
      <w:keepNext/>
      <w:keepLines/>
      <w:numPr>
        <w:ilvl w:val="8"/>
        <w:numId w:val="8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qFormat/>
    <w:rsid w:val="00B17DFA"/>
    <w:pPr>
      <w:ind w:left="720"/>
      <w:contextualSpacing/>
    </w:pPr>
  </w:style>
  <w:style w:type="character" w:customStyle="1" w:styleId="Heading1Char">
    <w:name w:val="Heading 1 Char"/>
    <w:link w:val="Heading1"/>
    <w:uiPriority w:val="9"/>
    <w:rsid w:val="00715ED4"/>
    <w:rPr>
      <w:rFonts w:ascii="Arial" w:eastAsiaTheme="majorEastAsia" w:hAnsi="Arial" w:cstheme="majorBidi"/>
      <w:b/>
      <w:bCs/>
      <w:sz w:val="36"/>
      <w:szCs w:val="28"/>
    </w:rPr>
  </w:style>
  <w:style w:type="paragraph" w:customStyle="1" w:styleId="Appendix">
    <w:name w:val="Appendix"/>
    <w:next w:val="BodyText"/>
    <w:uiPriority w:val="37"/>
    <w:qFormat/>
    <w:rsid w:val="00B17DFA"/>
    <w:pPr>
      <w:keepNext/>
      <w:numPr>
        <w:numId w:val="2"/>
      </w:numPr>
      <w:spacing w:before="240" w:after="240" w:line="240" w:lineRule="auto"/>
    </w:pPr>
    <w:rPr>
      <w:rFonts w:ascii="Arial" w:eastAsia="Times New Roman" w:hAnsi="Arial" w:cs="Times New Roman"/>
      <w:b/>
      <w:bCs/>
      <w:sz w:val="36"/>
      <w:szCs w:val="36"/>
    </w:rPr>
  </w:style>
  <w:style w:type="paragraph" w:styleId="BodyText">
    <w:name w:val="Body Text"/>
    <w:basedOn w:val="Normal"/>
    <w:link w:val="BodyTextChar"/>
    <w:rsid w:val="00B17DFA"/>
  </w:style>
  <w:style w:type="character" w:customStyle="1" w:styleId="BodyTextChar">
    <w:name w:val="Body Text Char"/>
    <w:basedOn w:val="DefaultParagraphFont"/>
    <w:link w:val="BodyText"/>
    <w:rsid w:val="00B17DFA"/>
    <w:rPr>
      <w:rFonts w:ascii="Times New Roman" w:hAnsi="Times New Roman"/>
    </w:rPr>
  </w:style>
  <w:style w:type="paragraph" w:customStyle="1" w:styleId="Appendix2">
    <w:name w:val="Appendix 2"/>
    <w:next w:val="BodyText"/>
    <w:uiPriority w:val="38"/>
    <w:qFormat/>
    <w:rsid w:val="00B17DFA"/>
    <w:pPr>
      <w:keepNext/>
      <w:numPr>
        <w:ilvl w:val="1"/>
        <w:numId w:val="2"/>
      </w:numPr>
      <w:spacing w:before="240" w:after="240" w:line="240" w:lineRule="auto"/>
    </w:pPr>
    <w:rPr>
      <w:rFonts w:ascii="Arial" w:eastAsiaTheme="majorEastAsia" w:hAnsi="Arial" w:cstheme="majorBidi"/>
      <w:b/>
      <w:bCs/>
      <w:sz w:val="32"/>
      <w:szCs w:val="26"/>
    </w:rPr>
  </w:style>
  <w:style w:type="paragraph" w:customStyle="1" w:styleId="Attachment">
    <w:name w:val="Attachment"/>
    <w:next w:val="BodyText"/>
    <w:uiPriority w:val="34"/>
    <w:qFormat/>
    <w:rsid w:val="00B17DFA"/>
    <w:pPr>
      <w:numPr>
        <w:numId w:val="3"/>
      </w:numPr>
      <w:spacing w:before="240" w:after="240" w:line="240" w:lineRule="auto"/>
    </w:pPr>
    <w:rPr>
      <w:rFonts w:ascii="Arial" w:eastAsiaTheme="majorEastAsia" w:hAnsi="Arial" w:cs="Times New Roman"/>
      <w:b/>
      <w:bCs/>
      <w:sz w:val="36"/>
      <w:szCs w:val="36"/>
    </w:rPr>
  </w:style>
  <w:style w:type="character" w:customStyle="1" w:styleId="CodeChar">
    <w:name w:val="Code Char"/>
    <w:uiPriority w:val="1"/>
    <w:qFormat/>
    <w:rsid w:val="00E87B24"/>
    <w:rPr>
      <w:rFonts w:ascii="Courier New" w:hAnsi="Courier New"/>
      <w:sz w:val="20"/>
    </w:rPr>
  </w:style>
  <w:style w:type="character" w:customStyle="1" w:styleId="Heading2Char">
    <w:name w:val="Heading 2 Char"/>
    <w:link w:val="Heading2"/>
    <w:uiPriority w:val="9"/>
    <w:rsid w:val="008949D2"/>
    <w:rPr>
      <w:rFonts w:ascii="Arial" w:eastAsiaTheme="majorEastAsia" w:hAnsi="Arial" w:cstheme="majorBidi"/>
      <w:b/>
      <w:bCs/>
      <w:sz w:val="32"/>
      <w:szCs w:val="26"/>
    </w:rPr>
  </w:style>
  <w:style w:type="character" w:customStyle="1" w:styleId="Heading3Char">
    <w:name w:val="Heading 3 Char"/>
    <w:link w:val="Heading3"/>
    <w:uiPriority w:val="9"/>
    <w:rsid w:val="00715ED4"/>
    <w:rPr>
      <w:rFonts w:ascii="Arial" w:hAnsi="Arial"/>
      <w:b/>
      <w:sz w:val="28"/>
    </w:rPr>
  </w:style>
  <w:style w:type="character" w:customStyle="1" w:styleId="Heading4Char">
    <w:name w:val="Heading 4 Char"/>
    <w:link w:val="Heading4"/>
    <w:uiPriority w:val="9"/>
    <w:rsid w:val="00715ED4"/>
    <w:rPr>
      <w:rFonts w:ascii="Arial" w:eastAsiaTheme="majorEastAsia" w:hAnsi="Arial" w:cstheme="majorBidi"/>
      <w:b/>
      <w:bCs/>
      <w:iCs/>
      <w:sz w:val="24"/>
    </w:rPr>
  </w:style>
  <w:style w:type="paragraph" w:styleId="Subtitle">
    <w:name w:val="Subtitle"/>
    <w:basedOn w:val="Normal"/>
    <w:next w:val="BodyText"/>
    <w:link w:val="SubtitleChar"/>
    <w:uiPriority w:val="11"/>
    <w:rsid w:val="00B17DFA"/>
    <w:pPr>
      <w:numPr>
        <w:ilvl w:val="1"/>
      </w:numPr>
      <w:jc w:val="center"/>
    </w:pPr>
    <w:rPr>
      <w:rFonts w:ascii="Arial" w:eastAsiaTheme="majorEastAsia" w:hAnsi="Arial" w:cstheme="majorBidi"/>
      <w:b/>
      <w:iCs/>
      <w:spacing w:val="15"/>
      <w:sz w:val="32"/>
      <w:szCs w:val="24"/>
    </w:rPr>
  </w:style>
  <w:style w:type="character" w:customStyle="1" w:styleId="SubtitleChar">
    <w:name w:val="Subtitle Char"/>
    <w:link w:val="Subtitle"/>
    <w:uiPriority w:val="11"/>
    <w:rsid w:val="00B17DFA"/>
    <w:rPr>
      <w:rFonts w:ascii="Arial" w:eastAsiaTheme="majorEastAsia" w:hAnsi="Arial" w:cstheme="majorBidi"/>
      <w:b/>
      <w:iCs/>
      <w:spacing w:val="15"/>
      <w:sz w:val="32"/>
      <w:szCs w:val="24"/>
    </w:rPr>
  </w:style>
  <w:style w:type="paragraph" w:styleId="Title">
    <w:name w:val="Title"/>
    <w:basedOn w:val="Normal"/>
    <w:next w:val="BodyText"/>
    <w:link w:val="TitleChar"/>
    <w:uiPriority w:val="99"/>
    <w:qFormat/>
    <w:rsid w:val="00B17DFA"/>
    <w:pPr>
      <w:spacing w:before="300" w:after="300"/>
      <w:jc w:val="center"/>
    </w:pPr>
    <w:rPr>
      <w:rFonts w:ascii="Arial" w:eastAsiaTheme="majorEastAsia" w:hAnsi="Arial" w:cstheme="majorBidi"/>
      <w:b/>
      <w:spacing w:val="5"/>
      <w:kern w:val="28"/>
      <w:sz w:val="36"/>
      <w:szCs w:val="52"/>
    </w:rPr>
  </w:style>
  <w:style w:type="character" w:customStyle="1" w:styleId="TitleChar">
    <w:name w:val="Title Char"/>
    <w:link w:val="Title"/>
    <w:uiPriority w:val="99"/>
    <w:rsid w:val="00B17DFA"/>
    <w:rPr>
      <w:rFonts w:ascii="Arial" w:eastAsiaTheme="majorEastAsia" w:hAnsi="Arial" w:cstheme="majorBidi"/>
      <w:b/>
      <w:spacing w:val="5"/>
      <w:kern w:val="28"/>
      <w:sz w:val="36"/>
      <w:szCs w:val="52"/>
    </w:rPr>
  </w:style>
  <w:style w:type="paragraph" w:styleId="Header">
    <w:name w:val="header"/>
    <w:basedOn w:val="Normal"/>
    <w:link w:val="HeaderChar"/>
    <w:uiPriority w:val="99"/>
    <w:unhideWhenUsed/>
    <w:rsid w:val="00B17DFA"/>
    <w:pPr>
      <w:tabs>
        <w:tab w:val="center" w:pos="4680"/>
        <w:tab w:val="right" w:pos="9360"/>
      </w:tabs>
      <w:spacing w:after="0"/>
    </w:pPr>
  </w:style>
  <w:style w:type="character" w:customStyle="1" w:styleId="HeaderChar">
    <w:name w:val="Header Char"/>
    <w:basedOn w:val="DefaultParagraphFont"/>
    <w:link w:val="Header"/>
    <w:uiPriority w:val="99"/>
    <w:rsid w:val="00B17DFA"/>
  </w:style>
  <w:style w:type="paragraph" w:styleId="Footer">
    <w:name w:val="footer"/>
    <w:basedOn w:val="Normal"/>
    <w:link w:val="FooterChar"/>
    <w:uiPriority w:val="99"/>
    <w:unhideWhenUsed/>
    <w:rsid w:val="00B17DFA"/>
    <w:pPr>
      <w:tabs>
        <w:tab w:val="center" w:pos="4680"/>
        <w:tab w:val="right" w:pos="9360"/>
      </w:tabs>
      <w:spacing w:after="0"/>
    </w:pPr>
  </w:style>
  <w:style w:type="character" w:customStyle="1" w:styleId="FooterChar">
    <w:name w:val="Footer Char"/>
    <w:basedOn w:val="DefaultParagraphFont"/>
    <w:link w:val="Footer"/>
    <w:uiPriority w:val="99"/>
    <w:rsid w:val="00B17DFA"/>
  </w:style>
  <w:style w:type="paragraph" w:styleId="BalloonText">
    <w:name w:val="Balloon Text"/>
    <w:basedOn w:val="Normal"/>
    <w:link w:val="BalloonTextChar"/>
    <w:uiPriority w:val="99"/>
    <w:semiHidden/>
    <w:unhideWhenUsed/>
    <w:rsid w:val="00B17D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FA"/>
    <w:rPr>
      <w:rFonts w:ascii="Tahoma" w:hAnsi="Tahoma" w:cs="Tahoma"/>
      <w:sz w:val="16"/>
      <w:szCs w:val="16"/>
    </w:rPr>
  </w:style>
  <w:style w:type="table" w:styleId="TableGrid">
    <w:name w:val="Table Grid"/>
    <w:basedOn w:val="TableNormal"/>
    <w:uiPriority w:val="59"/>
    <w:rsid w:val="00B17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B17DFA"/>
    <w:pPr>
      <w:tabs>
        <w:tab w:val="left" w:pos="440"/>
        <w:tab w:val="right" w:leader="dot" w:pos="9350"/>
      </w:tabs>
      <w:spacing w:after="100"/>
    </w:pPr>
    <w:rPr>
      <w:rFonts w:ascii="Arial" w:hAnsi="Arial"/>
      <w:b/>
    </w:rPr>
  </w:style>
  <w:style w:type="character" w:styleId="Hyperlink">
    <w:name w:val="Hyperlink"/>
    <w:basedOn w:val="DefaultParagraphFont"/>
    <w:uiPriority w:val="99"/>
    <w:unhideWhenUsed/>
    <w:rsid w:val="00B17DFA"/>
    <w:rPr>
      <w:color w:val="0000FF" w:themeColor="hyperlink"/>
      <w:u w:val="single"/>
    </w:rPr>
  </w:style>
  <w:style w:type="paragraph" w:styleId="TOC2">
    <w:name w:val="toc 2"/>
    <w:basedOn w:val="Normal"/>
    <w:next w:val="Normal"/>
    <w:autoRedefine/>
    <w:uiPriority w:val="39"/>
    <w:rsid w:val="00B17DFA"/>
    <w:pPr>
      <w:spacing w:after="100"/>
      <w:ind w:left="216"/>
    </w:pPr>
    <w:rPr>
      <w:rFonts w:ascii="Arial" w:hAnsi="Arial"/>
      <w:b/>
    </w:rPr>
  </w:style>
  <w:style w:type="paragraph" w:styleId="TOC3">
    <w:name w:val="toc 3"/>
    <w:basedOn w:val="Normal"/>
    <w:next w:val="Normal"/>
    <w:autoRedefine/>
    <w:uiPriority w:val="39"/>
    <w:rsid w:val="00B17DFA"/>
    <w:pPr>
      <w:spacing w:after="100"/>
      <w:ind w:left="440"/>
    </w:pPr>
    <w:rPr>
      <w:rFonts w:ascii="Arial" w:hAnsi="Arial"/>
      <w:b/>
    </w:rPr>
  </w:style>
  <w:style w:type="character" w:customStyle="1" w:styleId="Heading5Char">
    <w:name w:val="Heading 5 Char"/>
    <w:basedOn w:val="DefaultParagraphFont"/>
    <w:link w:val="Heading5"/>
    <w:uiPriority w:val="9"/>
    <w:semiHidden/>
    <w:rsid w:val="00B17DFA"/>
    <w:rPr>
      <w:rFonts w:ascii="Arial" w:eastAsiaTheme="majorEastAsia" w:hAnsi="Arial" w:cstheme="majorBidi"/>
      <w:b/>
      <w:bCs/>
      <w:iCs/>
      <w:sz w:val="26"/>
    </w:rPr>
  </w:style>
  <w:style w:type="character" w:customStyle="1" w:styleId="Heading6Char">
    <w:name w:val="Heading 6 Char"/>
    <w:basedOn w:val="DefaultParagraphFont"/>
    <w:link w:val="Heading6"/>
    <w:uiPriority w:val="9"/>
    <w:semiHidden/>
    <w:rsid w:val="00165A53"/>
    <w:rPr>
      <w:rFonts w:ascii="Arial" w:eastAsiaTheme="majorEastAsia" w:hAnsi="Arial" w:cstheme="majorBidi"/>
      <w:b/>
      <w:bCs/>
      <w:iCs/>
      <w:sz w:val="26"/>
    </w:rPr>
  </w:style>
  <w:style w:type="paragraph" w:styleId="Caption">
    <w:name w:val="caption"/>
    <w:next w:val="BodyText"/>
    <w:qFormat/>
    <w:rsid w:val="00484795"/>
    <w:pPr>
      <w:keepNext/>
      <w:keepLines/>
      <w:spacing w:before="240" w:after="60" w:line="240" w:lineRule="auto"/>
    </w:pPr>
    <w:rPr>
      <w:rFonts w:ascii="Arial" w:eastAsia="Times New Roman" w:hAnsi="Arial" w:cs="Arial"/>
      <w:b/>
      <w:bCs/>
      <w:szCs w:val="20"/>
    </w:rPr>
  </w:style>
  <w:style w:type="character" w:styleId="PageNumber">
    <w:name w:val="page number"/>
    <w:basedOn w:val="DefaultParagraphFont"/>
    <w:uiPriority w:val="99"/>
    <w:rsid w:val="00B17DFA"/>
  </w:style>
  <w:style w:type="paragraph" w:styleId="BodyText3">
    <w:name w:val="Body Text 3"/>
    <w:basedOn w:val="Normal"/>
    <w:link w:val="BodyText3Char"/>
    <w:uiPriority w:val="99"/>
    <w:semiHidden/>
    <w:unhideWhenUsed/>
    <w:rsid w:val="0029084B"/>
    <w:rPr>
      <w:sz w:val="16"/>
      <w:szCs w:val="16"/>
    </w:rPr>
  </w:style>
  <w:style w:type="character" w:customStyle="1" w:styleId="BodyText3Char">
    <w:name w:val="Body Text 3 Char"/>
    <w:basedOn w:val="DefaultParagraphFont"/>
    <w:link w:val="BodyText3"/>
    <w:uiPriority w:val="99"/>
    <w:semiHidden/>
    <w:rsid w:val="0029084B"/>
    <w:rPr>
      <w:sz w:val="16"/>
      <w:szCs w:val="16"/>
    </w:rPr>
  </w:style>
  <w:style w:type="paragraph" w:styleId="ListNumber">
    <w:name w:val="List Number"/>
    <w:basedOn w:val="Normal"/>
    <w:semiHidden/>
    <w:rsid w:val="0029084B"/>
    <w:pPr>
      <w:keepNext/>
      <w:numPr>
        <w:ilvl w:val="3"/>
        <w:numId w:val="4"/>
      </w:numPr>
      <w:spacing w:after="0"/>
    </w:pPr>
    <w:rPr>
      <w:rFonts w:eastAsia="Times New Roman" w:cs="Times New Roman"/>
      <w:sz w:val="20"/>
      <w:szCs w:val="20"/>
    </w:rPr>
  </w:style>
  <w:style w:type="character" w:styleId="CommentReference">
    <w:name w:val="annotation reference"/>
    <w:basedOn w:val="DefaultParagraphFont"/>
    <w:uiPriority w:val="99"/>
    <w:semiHidden/>
    <w:unhideWhenUsed/>
    <w:rsid w:val="00A65575"/>
    <w:rPr>
      <w:sz w:val="16"/>
      <w:szCs w:val="16"/>
    </w:rPr>
  </w:style>
  <w:style w:type="paragraph" w:styleId="CommentText">
    <w:name w:val="annotation text"/>
    <w:basedOn w:val="Normal"/>
    <w:link w:val="CommentTextChar"/>
    <w:unhideWhenUsed/>
    <w:rsid w:val="00A65575"/>
    <w:rPr>
      <w:sz w:val="20"/>
      <w:szCs w:val="20"/>
    </w:rPr>
  </w:style>
  <w:style w:type="character" w:customStyle="1" w:styleId="CommentTextChar">
    <w:name w:val="Comment Text Char"/>
    <w:basedOn w:val="DefaultParagraphFont"/>
    <w:link w:val="CommentText"/>
    <w:rsid w:val="00A65575"/>
    <w:rPr>
      <w:sz w:val="20"/>
      <w:szCs w:val="20"/>
    </w:rPr>
  </w:style>
  <w:style w:type="paragraph" w:styleId="CommentSubject">
    <w:name w:val="annotation subject"/>
    <w:basedOn w:val="CommentText"/>
    <w:next w:val="CommentText"/>
    <w:link w:val="CommentSubjectChar"/>
    <w:uiPriority w:val="99"/>
    <w:semiHidden/>
    <w:unhideWhenUsed/>
    <w:rsid w:val="00A65575"/>
    <w:rPr>
      <w:b/>
      <w:bCs/>
    </w:rPr>
  </w:style>
  <w:style w:type="character" w:customStyle="1" w:styleId="CommentSubjectChar">
    <w:name w:val="Comment Subject Char"/>
    <w:basedOn w:val="CommentTextChar"/>
    <w:link w:val="CommentSubject"/>
    <w:uiPriority w:val="99"/>
    <w:semiHidden/>
    <w:rsid w:val="00A65575"/>
    <w:rPr>
      <w:b/>
      <w:bCs/>
      <w:sz w:val="20"/>
      <w:szCs w:val="20"/>
    </w:rPr>
  </w:style>
  <w:style w:type="paragraph" w:styleId="NormalWeb">
    <w:name w:val="Normal (Web)"/>
    <w:basedOn w:val="Normal"/>
    <w:uiPriority w:val="99"/>
    <w:rsid w:val="008F4B7D"/>
    <w:pPr>
      <w:keepNext/>
      <w:spacing w:after="0"/>
    </w:pPr>
    <w:rPr>
      <w:rFonts w:eastAsia="Times New Roman" w:cs="Times New Roman"/>
      <w:szCs w:val="20"/>
    </w:rPr>
  </w:style>
  <w:style w:type="numbering" w:customStyle="1" w:styleId="Multi-LevelList">
    <w:name w:val="Multi-Level List"/>
    <w:uiPriority w:val="99"/>
    <w:rsid w:val="008F4B7D"/>
    <w:pPr>
      <w:numPr>
        <w:numId w:val="5"/>
      </w:numPr>
    </w:pPr>
  </w:style>
  <w:style w:type="character" w:styleId="HTMLCode">
    <w:name w:val="HTML Code"/>
    <w:uiPriority w:val="99"/>
    <w:semiHidden/>
    <w:rsid w:val="00030E25"/>
    <w:rPr>
      <w:rFonts w:ascii="Courier New" w:hAnsi="Courier New" w:cs="Times New Roman"/>
      <w:sz w:val="20"/>
    </w:rPr>
  </w:style>
  <w:style w:type="character" w:styleId="Strong">
    <w:name w:val="Strong"/>
    <w:uiPriority w:val="22"/>
    <w:semiHidden/>
    <w:qFormat/>
    <w:rsid w:val="00030E25"/>
    <w:rPr>
      <w:rFonts w:cs="Times New Roman"/>
      <w:b/>
    </w:rPr>
  </w:style>
  <w:style w:type="character" w:styleId="Emphasis">
    <w:name w:val="Emphasis"/>
    <w:uiPriority w:val="20"/>
    <w:semiHidden/>
    <w:qFormat/>
    <w:rsid w:val="00030E25"/>
    <w:rPr>
      <w:rFonts w:cs="Times New Roman"/>
      <w:i/>
    </w:rPr>
  </w:style>
  <w:style w:type="character" w:styleId="FollowedHyperlink">
    <w:name w:val="FollowedHyperlink"/>
    <w:basedOn w:val="DefaultParagraphFont"/>
    <w:uiPriority w:val="99"/>
    <w:semiHidden/>
    <w:unhideWhenUsed/>
    <w:rsid w:val="00A774B6"/>
    <w:rPr>
      <w:color w:val="800080" w:themeColor="followedHyperlink"/>
      <w:u w:val="single"/>
    </w:rPr>
  </w:style>
  <w:style w:type="paragraph" w:styleId="Revision">
    <w:name w:val="Revision"/>
    <w:hidden/>
    <w:uiPriority w:val="99"/>
    <w:semiHidden/>
    <w:rsid w:val="00B63D40"/>
    <w:pPr>
      <w:spacing w:after="0" w:line="240" w:lineRule="auto"/>
    </w:pPr>
  </w:style>
  <w:style w:type="paragraph" w:styleId="TOC4">
    <w:name w:val="toc 4"/>
    <w:basedOn w:val="Normal"/>
    <w:next w:val="Normal"/>
    <w:autoRedefine/>
    <w:uiPriority w:val="39"/>
    <w:rsid w:val="00EF54F9"/>
    <w:pPr>
      <w:spacing w:after="100"/>
      <w:ind w:left="660"/>
    </w:pPr>
    <w:rPr>
      <w:rFonts w:eastAsiaTheme="minorEastAsia"/>
    </w:rPr>
  </w:style>
  <w:style w:type="paragraph" w:styleId="TOC5">
    <w:name w:val="toc 5"/>
    <w:basedOn w:val="Normal"/>
    <w:next w:val="Normal"/>
    <w:autoRedefine/>
    <w:uiPriority w:val="39"/>
    <w:rsid w:val="00EF54F9"/>
    <w:pPr>
      <w:spacing w:after="100"/>
      <w:ind w:left="880"/>
    </w:pPr>
    <w:rPr>
      <w:rFonts w:eastAsiaTheme="minorEastAsia"/>
    </w:rPr>
  </w:style>
  <w:style w:type="paragraph" w:styleId="TOC6">
    <w:name w:val="toc 6"/>
    <w:basedOn w:val="Normal"/>
    <w:next w:val="Normal"/>
    <w:autoRedefine/>
    <w:uiPriority w:val="39"/>
    <w:rsid w:val="00EF54F9"/>
    <w:pPr>
      <w:spacing w:after="100"/>
      <w:ind w:left="1100"/>
    </w:pPr>
    <w:rPr>
      <w:rFonts w:eastAsiaTheme="minorEastAsia"/>
    </w:rPr>
  </w:style>
  <w:style w:type="paragraph" w:styleId="TOC7">
    <w:name w:val="toc 7"/>
    <w:basedOn w:val="Normal"/>
    <w:next w:val="Normal"/>
    <w:autoRedefine/>
    <w:uiPriority w:val="39"/>
    <w:rsid w:val="00EF54F9"/>
    <w:pPr>
      <w:spacing w:after="100"/>
      <w:ind w:left="1320"/>
    </w:pPr>
    <w:rPr>
      <w:rFonts w:eastAsiaTheme="minorEastAsia"/>
    </w:rPr>
  </w:style>
  <w:style w:type="paragraph" w:styleId="TOC8">
    <w:name w:val="toc 8"/>
    <w:basedOn w:val="Normal"/>
    <w:next w:val="Normal"/>
    <w:autoRedefine/>
    <w:uiPriority w:val="39"/>
    <w:rsid w:val="00EF54F9"/>
    <w:pPr>
      <w:spacing w:after="100"/>
      <w:ind w:left="1540"/>
    </w:pPr>
    <w:rPr>
      <w:rFonts w:eastAsiaTheme="minorEastAsia"/>
    </w:rPr>
  </w:style>
  <w:style w:type="paragraph" w:styleId="TOC9">
    <w:name w:val="toc 9"/>
    <w:basedOn w:val="Normal"/>
    <w:next w:val="Normal"/>
    <w:autoRedefine/>
    <w:uiPriority w:val="39"/>
    <w:rsid w:val="00EF54F9"/>
    <w:pPr>
      <w:spacing w:after="100"/>
      <w:ind w:left="1760"/>
    </w:pPr>
    <w:rPr>
      <w:rFonts w:eastAsiaTheme="minorEastAsia"/>
    </w:rPr>
  </w:style>
  <w:style w:type="paragraph" w:styleId="Index1">
    <w:name w:val="index 1"/>
    <w:basedOn w:val="Normal"/>
    <w:next w:val="Normal"/>
    <w:autoRedefine/>
    <w:uiPriority w:val="99"/>
    <w:unhideWhenUsed/>
    <w:rsid w:val="00385F67"/>
    <w:pPr>
      <w:spacing w:after="0"/>
      <w:ind w:left="220" w:hanging="220"/>
    </w:pPr>
  </w:style>
  <w:style w:type="paragraph" w:styleId="Index2">
    <w:name w:val="index 2"/>
    <w:basedOn w:val="Normal"/>
    <w:next w:val="Normal"/>
    <w:autoRedefine/>
    <w:uiPriority w:val="99"/>
    <w:unhideWhenUsed/>
    <w:rsid w:val="00385F67"/>
    <w:pPr>
      <w:spacing w:after="0"/>
      <w:ind w:left="440" w:hanging="220"/>
    </w:pPr>
  </w:style>
  <w:style w:type="paragraph" w:customStyle="1" w:styleId="Title2">
    <w:name w:val="Title 2"/>
    <w:rsid w:val="00C84E62"/>
    <w:pPr>
      <w:spacing w:before="120" w:after="120" w:line="240" w:lineRule="auto"/>
      <w:jc w:val="center"/>
    </w:pPr>
    <w:rPr>
      <w:rFonts w:ascii="Arial" w:eastAsia="Times New Roman" w:hAnsi="Arial" w:cs="Arial"/>
      <w:b/>
      <w:bCs/>
      <w:sz w:val="28"/>
      <w:szCs w:val="32"/>
    </w:rPr>
  </w:style>
  <w:style w:type="paragraph" w:customStyle="1" w:styleId="CoverTitleInstructions">
    <w:name w:val="Cover Title Instructions"/>
    <w:basedOn w:val="Normal"/>
    <w:rsid w:val="00C84E62"/>
    <w:pPr>
      <w:keepLines/>
      <w:autoSpaceDE w:val="0"/>
      <w:autoSpaceDN w:val="0"/>
      <w:adjustRightInd w:val="0"/>
      <w:spacing w:before="60" w:line="240" w:lineRule="atLeast"/>
      <w:jc w:val="center"/>
    </w:pPr>
    <w:rPr>
      <w:rFonts w:eastAsia="Times New Roman" w:cs="Times New Roman"/>
      <w:i/>
      <w:iCs/>
      <w:color w:val="0000FF"/>
      <w:szCs w:val="28"/>
    </w:rPr>
  </w:style>
  <w:style w:type="paragraph" w:customStyle="1" w:styleId="InstructionalTextMainTitle">
    <w:name w:val="Instructional Text Main Title"/>
    <w:basedOn w:val="Normal"/>
    <w:next w:val="Title"/>
    <w:qFormat/>
    <w:rsid w:val="00C84E62"/>
    <w:pPr>
      <w:keepLines/>
      <w:autoSpaceDE w:val="0"/>
      <w:autoSpaceDN w:val="0"/>
      <w:adjustRightInd w:val="0"/>
      <w:spacing w:before="60" w:line="240" w:lineRule="atLeast"/>
      <w:jc w:val="center"/>
    </w:pPr>
    <w:rPr>
      <w:rFonts w:eastAsia="Times New Roman" w:cs="Times New Roman"/>
      <w:i/>
      <w:iCs/>
      <w:color w:val="0000FF"/>
    </w:rPr>
  </w:style>
  <w:style w:type="paragraph" w:customStyle="1" w:styleId="InstructionalTextTitle2">
    <w:name w:val="Instructional Text Title 2"/>
    <w:basedOn w:val="Title2"/>
    <w:next w:val="Title2"/>
    <w:qFormat/>
    <w:rsid w:val="00C84E62"/>
    <w:rPr>
      <w:rFonts w:ascii="Times New Roman" w:hAnsi="Times New Roman" w:cs="Times New Roman"/>
      <w:b w:val="0"/>
      <w:i/>
      <w:color w:val="0000FF"/>
      <w:sz w:val="24"/>
      <w:szCs w:val="22"/>
    </w:rPr>
  </w:style>
  <w:style w:type="character" w:customStyle="1" w:styleId="Heading7Char">
    <w:name w:val="Heading 7 Char"/>
    <w:basedOn w:val="DefaultParagraphFont"/>
    <w:link w:val="Heading7"/>
    <w:rsid w:val="00715ED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rsid w:val="00715E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15ED4"/>
    <w:rPr>
      <w:rFonts w:asciiTheme="majorHAnsi" w:eastAsiaTheme="majorEastAsia" w:hAnsiTheme="majorHAnsi" w:cstheme="majorBidi"/>
      <w:i/>
      <w:iCs/>
      <w:color w:val="272727" w:themeColor="text1" w:themeTint="D8"/>
      <w:sz w:val="21"/>
      <w:szCs w:val="21"/>
    </w:rPr>
  </w:style>
  <w:style w:type="paragraph" w:customStyle="1" w:styleId="InstructionalText1">
    <w:name w:val="Instructional Text 1"/>
    <w:basedOn w:val="BodyText"/>
    <w:next w:val="BodyText"/>
    <w:link w:val="InstructionalText1Char"/>
    <w:rsid w:val="00F47536"/>
    <w:pPr>
      <w:keepLines/>
      <w:autoSpaceDE w:val="0"/>
      <w:autoSpaceDN w:val="0"/>
      <w:adjustRightInd w:val="0"/>
      <w:spacing w:before="60" w:line="240" w:lineRule="atLeast"/>
    </w:pPr>
    <w:rPr>
      <w:rFonts w:eastAsia="Times New Roman" w:cs="Times New Roman"/>
      <w:i/>
      <w:iCs/>
      <w:color w:val="0000FF"/>
    </w:rPr>
  </w:style>
  <w:style w:type="character" w:customStyle="1" w:styleId="InstructionalText1Char">
    <w:name w:val="Instructional Text 1 Char"/>
    <w:basedOn w:val="DefaultParagraphFont"/>
    <w:link w:val="InstructionalText1"/>
    <w:rsid w:val="00F47536"/>
    <w:rPr>
      <w:rFonts w:ascii="Times New Roman" w:eastAsia="Times New Roman" w:hAnsi="Times New Roman" w:cs="Times New Roman"/>
      <w:i/>
      <w:iCs/>
      <w:color w:val="0000FF"/>
      <w:sz w:val="24"/>
    </w:rPr>
  </w:style>
  <w:style w:type="paragraph" w:customStyle="1" w:styleId="InstructionalBullet1">
    <w:name w:val="Instructional Bullet 1"/>
    <w:basedOn w:val="Normal"/>
    <w:rsid w:val="00F47536"/>
    <w:pPr>
      <w:numPr>
        <w:numId w:val="82"/>
      </w:numPr>
      <w:tabs>
        <w:tab w:val="clear" w:pos="720"/>
        <w:tab w:val="num" w:pos="900"/>
      </w:tabs>
      <w:ind w:left="900"/>
    </w:pPr>
    <w:rPr>
      <w:rFonts w:eastAsia="Times New Roman" w:cs="Times New Roman"/>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posabsolute/jQuery-Validation-Engine"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lemersm\Documents\VA\Templates\user_documentation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59EFFED-4B10-4A3B-AA4A-78C866DDB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user_documentation_template</Template>
  <TotalTime>0</TotalTime>
  <Pages>16</Pages>
  <Words>3019</Words>
  <Characters>17213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20192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Emerson, Mason (BYLIGHT)</dc:creator>
  <cp:lastModifiedBy>Dominic Yeh</cp:lastModifiedBy>
  <cp:revision>2</cp:revision>
  <cp:lastPrinted>2016-03-11T23:00:00Z</cp:lastPrinted>
  <dcterms:created xsi:type="dcterms:W3CDTF">2016-06-29T16:00:00Z</dcterms:created>
  <dcterms:modified xsi:type="dcterms:W3CDTF">2016-06-29T16:00:00Z</dcterms:modified>
</cp:coreProperties>
</file>