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B7B3" w14:textId="77777777" w:rsidR="00F827DC" w:rsidRDefault="00F827DC"/>
    <w:p w14:paraId="6C9BFFB4"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034DE16D" w:rsidR="00DF443D" w:rsidRPr="00725D86" w:rsidRDefault="00435226" w:rsidP="00DF443D">
      <w:pPr>
        <w:spacing w:before="120" w:after="120" w:line="240" w:lineRule="auto"/>
        <w:jc w:val="center"/>
        <w:rPr>
          <w:rFonts w:ascii="Arial" w:eastAsia="Times New Roman" w:hAnsi="Arial" w:cs="Arial"/>
          <w:b/>
          <w:bCs/>
          <w:sz w:val="32"/>
          <w:szCs w:val="32"/>
        </w:rPr>
      </w:pPr>
      <w:ins w:id="2" w:author="Bhupinder Pal. Singh" w:date="2016-08-18T10:52:00Z">
        <w:r>
          <w:rPr>
            <w:rFonts w:ascii="Arial" w:eastAsia="Times New Roman" w:hAnsi="Arial" w:cs="Arial"/>
            <w:b/>
            <w:bCs/>
            <w:sz w:val="32"/>
            <w:szCs w:val="32"/>
          </w:rPr>
          <w:t xml:space="preserve">August </w:t>
        </w:r>
      </w:ins>
      <w:ins w:id="3" w:author="Darrell Dorman" w:date="2016-07-28T14:43:00Z">
        <w:del w:id="4" w:author="Bhupinder Pal. Singh" w:date="2016-08-18T10:52:00Z">
          <w:r w:rsidR="00567F21" w:rsidDel="00435226">
            <w:rPr>
              <w:rFonts w:ascii="Arial" w:eastAsia="Times New Roman" w:hAnsi="Arial" w:cs="Arial"/>
              <w:b/>
              <w:bCs/>
              <w:sz w:val="32"/>
              <w:szCs w:val="32"/>
            </w:rPr>
            <w:delText>July</w:delText>
          </w:r>
        </w:del>
        <w:r w:rsidR="00567F21">
          <w:rPr>
            <w:rFonts w:ascii="Arial" w:eastAsia="Times New Roman" w:hAnsi="Arial" w:cs="Arial"/>
            <w:b/>
            <w:bCs/>
            <w:sz w:val="32"/>
            <w:szCs w:val="32"/>
          </w:rPr>
          <w:t xml:space="preserve"> </w:t>
        </w:r>
      </w:ins>
      <w:del w:id="5" w:author="Darrell Dorman" w:date="2016-07-28T14:43:00Z">
        <w:r w:rsidR="00EA1F93" w:rsidRPr="00725D86" w:rsidDel="00567F21">
          <w:rPr>
            <w:rFonts w:ascii="Arial" w:eastAsia="Times New Roman" w:hAnsi="Arial" w:cs="Arial"/>
            <w:b/>
            <w:bCs/>
            <w:sz w:val="32"/>
            <w:szCs w:val="32"/>
          </w:rPr>
          <w:delText xml:space="preserve">April </w:delText>
        </w:r>
      </w:del>
      <w:r w:rsidR="00EA1F93" w:rsidRPr="00725D86">
        <w:rPr>
          <w:rFonts w:ascii="Arial" w:eastAsia="Times New Roman" w:hAnsi="Arial" w:cs="Arial"/>
          <w:b/>
          <w:bCs/>
          <w:sz w:val="32"/>
          <w:szCs w:val="32"/>
        </w:rPr>
        <w:t>2016</w:t>
      </w:r>
    </w:p>
    <w:p w14:paraId="11505EB4" w14:textId="04DD8A3E" w:rsidR="00505EEB" w:rsidRPr="00725D86" w:rsidRDefault="00505EEB" w:rsidP="00505EEB">
      <w:pPr>
        <w:spacing w:before="120" w:after="120" w:line="240" w:lineRule="auto"/>
        <w:jc w:val="center"/>
        <w:rPr>
          <w:rFonts w:ascii="Arial" w:eastAsia="Times New Roman" w:hAnsi="Arial" w:cs="Arial"/>
          <w:b/>
          <w:bCs/>
          <w:i/>
          <w:sz w:val="32"/>
          <w:szCs w:val="32"/>
        </w:rPr>
      </w:pPr>
      <w:commentRangeStart w:id="6"/>
      <w:r w:rsidRPr="00725D86">
        <w:rPr>
          <w:rFonts w:ascii="Arial" w:eastAsia="Times New Roman" w:hAnsi="Arial" w:cs="Arial"/>
          <w:b/>
          <w:bCs/>
          <w:sz w:val="32"/>
          <w:szCs w:val="32"/>
        </w:rPr>
        <w:t>Version</w:t>
      </w:r>
      <w:commentRangeEnd w:id="6"/>
      <w:r w:rsidR="00EA1946">
        <w:rPr>
          <w:rStyle w:val="CommentReference"/>
        </w:rPr>
        <w:commentReference w:id="6"/>
      </w:r>
      <w:r w:rsidRPr="00725D86">
        <w:rPr>
          <w:rFonts w:ascii="Arial" w:eastAsia="Times New Roman" w:hAnsi="Arial" w:cs="Arial"/>
          <w:b/>
          <w:bCs/>
          <w:sz w:val="32"/>
          <w:szCs w:val="32"/>
        </w:rPr>
        <w:t xml:space="preserve">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commentRangeStart w:id="7"/>
      <w:commentRangeStart w:id="8"/>
      <w:r w:rsidR="00EA1946">
        <w:rPr>
          <w:rStyle w:val="CommentReference"/>
        </w:rPr>
        <w:commentReference w:id="9"/>
      </w:r>
      <w:commentRangeEnd w:id="7"/>
      <w:r w:rsidR="00EA1946">
        <w:rPr>
          <w:rStyle w:val="CommentReference"/>
        </w:rPr>
        <w:commentReference w:id="7"/>
      </w:r>
      <w:commentRangeEnd w:id="8"/>
      <w:r w:rsidR="00EA1946">
        <w:rPr>
          <w:rStyle w:val="CommentReference"/>
        </w:rPr>
        <w:commentReference w:id="8"/>
      </w:r>
      <w:ins w:id="10" w:author="Bhupinder Pal. Singh" w:date="2016-08-18T10:52:00Z">
        <w:r w:rsidR="00435226">
          <w:rPr>
            <w:rFonts w:ascii="Arial" w:eastAsia="Times New Roman" w:hAnsi="Arial" w:cs="Arial"/>
            <w:b/>
            <w:bCs/>
            <w:color w:val="000000"/>
            <w:sz w:val="32"/>
            <w:szCs w:val="32"/>
          </w:rPr>
          <w:t>4</w:t>
        </w:r>
      </w:ins>
      <w:del w:id="11" w:author="Bhupinder Pal. Singh" w:date="2016-08-18T10:52:00Z">
        <w:r w:rsidR="00525BCE" w:rsidDel="00435226">
          <w:rPr>
            <w:rFonts w:ascii="Arial" w:eastAsia="Times New Roman" w:hAnsi="Arial" w:cs="Arial"/>
            <w:b/>
            <w:bCs/>
            <w:color w:val="000000"/>
            <w:sz w:val="32"/>
            <w:szCs w:val="32"/>
          </w:rPr>
          <w:delText>3</w:delText>
        </w:r>
      </w:del>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12" w:name="ColumnTitle_01"/>
            <w:bookmarkEnd w:id="12"/>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4E320D" w:rsidRPr="004737E3" w14:paraId="566851D2" w14:textId="77777777" w:rsidTr="00725D86">
        <w:tc>
          <w:tcPr>
            <w:tcW w:w="1435" w:type="dxa"/>
          </w:tcPr>
          <w:p w14:paraId="28CD0C92" w14:textId="77777777" w:rsidR="004E320D" w:rsidRDefault="004E320D" w:rsidP="00725D86">
            <w:pPr>
              <w:pStyle w:val="BodyText"/>
              <w:rPr>
                <w:lang w:val="da-DK"/>
              </w:rPr>
            </w:pPr>
            <w:r>
              <w:rPr>
                <w:lang w:val="da-DK"/>
              </w:rPr>
              <w:t>2016-04-21</w:t>
            </w:r>
          </w:p>
        </w:tc>
        <w:tc>
          <w:tcPr>
            <w:tcW w:w="1080" w:type="dxa"/>
          </w:tcPr>
          <w:p w14:paraId="5D680040" w14:textId="77777777" w:rsidR="004E320D" w:rsidRDefault="004E320D" w:rsidP="00EA2B8F">
            <w:pPr>
              <w:pStyle w:val="BodyText"/>
              <w:rPr>
                <w:lang w:val="da-DK"/>
              </w:rPr>
            </w:pPr>
            <w:r>
              <w:rPr>
                <w:lang w:val="da-DK"/>
              </w:rPr>
              <w:t>0.1</w:t>
            </w:r>
          </w:p>
        </w:tc>
        <w:tc>
          <w:tcPr>
            <w:tcW w:w="3727" w:type="dxa"/>
          </w:tcPr>
          <w:p w14:paraId="79DE6E77" w14:textId="77777777" w:rsidR="004E320D" w:rsidRPr="004737E3" w:rsidRDefault="004E320D" w:rsidP="00EA2B8F">
            <w:pPr>
              <w:pStyle w:val="BodyText"/>
            </w:pPr>
            <w:r>
              <w:t>Initial Version</w:t>
            </w:r>
          </w:p>
        </w:tc>
        <w:tc>
          <w:tcPr>
            <w:tcW w:w="2241" w:type="dxa"/>
          </w:tcPr>
          <w:p w14:paraId="6540B58D" w14:textId="77777777" w:rsidR="004E320D" w:rsidRPr="004737E3" w:rsidRDefault="004E320D" w:rsidP="00EA2B8F">
            <w:pPr>
              <w:pStyle w:val="BodyText"/>
            </w:pPr>
            <w:r>
              <w:rPr>
                <w:szCs w:val="22"/>
              </w:rPr>
              <w:t>Bhupinder Singh</w:t>
            </w:r>
          </w:p>
        </w:tc>
        <w:tc>
          <w:tcPr>
            <w:tcW w:w="1975" w:type="dxa"/>
          </w:tcPr>
          <w:p w14:paraId="7E81D8D5" w14:textId="77777777" w:rsidR="004E320D" w:rsidRPr="004737E3" w:rsidRDefault="004E320D" w:rsidP="00725D86">
            <w:pPr>
              <w:pStyle w:val="BodyText"/>
            </w:pPr>
            <w:r>
              <w:t>Rebecca Garcia DeJesus</w:t>
            </w:r>
          </w:p>
        </w:tc>
      </w:tr>
      <w:tr w:rsidR="0021067C" w:rsidRPr="004737E3" w14:paraId="0A8BD327" w14:textId="77777777" w:rsidTr="00725D86">
        <w:tc>
          <w:tcPr>
            <w:tcW w:w="1435" w:type="dxa"/>
          </w:tcPr>
          <w:p w14:paraId="7B17DB99" w14:textId="77777777" w:rsidR="0021067C" w:rsidRDefault="0021067C" w:rsidP="00725D86">
            <w:pPr>
              <w:pStyle w:val="BodyText"/>
              <w:rPr>
                <w:lang w:val="da-DK"/>
              </w:rPr>
            </w:pPr>
            <w:r>
              <w:rPr>
                <w:lang w:val="da-DK"/>
              </w:rPr>
              <w:t>2016-06-20</w:t>
            </w:r>
          </w:p>
        </w:tc>
        <w:tc>
          <w:tcPr>
            <w:tcW w:w="1080" w:type="dxa"/>
          </w:tcPr>
          <w:p w14:paraId="5D507584" w14:textId="77777777" w:rsidR="0021067C" w:rsidRDefault="0021067C" w:rsidP="00EA2B8F">
            <w:pPr>
              <w:pStyle w:val="BodyText"/>
              <w:rPr>
                <w:lang w:val="da-DK"/>
              </w:rPr>
            </w:pPr>
            <w:r>
              <w:rPr>
                <w:lang w:val="da-DK"/>
              </w:rPr>
              <w:t>0.2</w:t>
            </w:r>
          </w:p>
        </w:tc>
        <w:tc>
          <w:tcPr>
            <w:tcW w:w="3727" w:type="dxa"/>
          </w:tcPr>
          <w:p w14:paraId="72B92962" w14:textId="77777777" w:rsidR="0021067C" w:rsidRDefault="0021067C" w:rsidP="00EA2B8F">
            <w:pPr>
              <w:pStyle w:val="BodyText"/>
            </w:pPr>
            <w:r>
              <w:t>Modified with formatting</w:t>
            </w:r>
          </w:p>
        </w:tc>
        <w:tc>
          <w:tcPr>
            <w:tcW w:w="2241" w:type="dxa"/>
          </w:tcPr>
          <w:p w14:paraId="44758C0A" w14:textId="77777777" w:rsidR="0021067C" w:rsidRDefault="0021067C" w:rsidP="00EA2B8F">
            <w:pPr>
              <w:pStyle w:val="BodyText"/>
              <w:rPr>
                <w:szCs w:val="22"/>
              </w:rPr>
            </w:pPr>
            <w:r>
              <w:rPr>
                <w:szCs w:val="22"/>
              </w:rPr>
              <w:t>Bhupinder Singh</w:t>
            </w:r>
          </w:p>
        </w:tc>
        <w:tc>
          <w:tcPr>
            <w:tcW w:w="1975" w:type="dxa"/>
          </w:tcPr>
          <w:p w14:paraId="6C8A23C9" w14:textId="77777777" w:rsidR="0021067C" w:rsidRDefault="0021067C" w:rsidP="00725D86">
            <w:pPr>
              <w:pStyle w:val="BodyText"/>
            </w:pPr>
            <w:r>
              <w:t>Rebecca Garcia DeJesus</w:t>
            </w:r>
          </w:p>
        </w:tc>
      </w:tr>
      <w:tr w:rsidR="00F808C8" w:rsidRPr="004737E3" w14:paraId="63A0034A" w14:textId="77777777" w:rsidTr="00725D86">
        <w:tc>
          <w:tcPr>
            <w:tcW w:w="1435" w:type="dxa"/>
          </w:tcPr>
          <w:p w14:paraId="31303FD5" w14:textId="77777777" w:rsidR="00F808C8" w:rsidRDefault="00F808C8" w:rsidP="00F808C8">
            <w:pPr>
              <w:pStyle w:val="BodyText"/>
              <w:rPr>
                <w:lang w:val="da-DK"/>
              </w:rPr>
            </w:pPr>
            <w:r>
              <w:rPr>
                <w:lang w:val="da-DK"/>
              </w:rPr>
              <w:t>2016-07-18</w:t>
            </w:r>
          </w:p>
        </w:tc>
        <w:tc>
          <w:tcPr>
            <w:tcW w:w="1080" w:type="dxa"/>
          </w:tcPr>
          <w:p w14:paraId="230D9EDB" w14:textId="77777777" w:rsidR="00F808C8" w:rsidRDefault="00F808C8" w:rsidP="00F808C8">
            <w:pPr>
              <w:pStyle w:val="BodyText"/>
              <w:rPr>
                <w:lang w:val="da-DK"/>
              </w:rPr>
            </w:pPr>
            <w:r>
              <w:rPr>
                <w:lang w:val="da-DK"/>
              </w:rPr>
              <w:t>0.3</w:t>
            </w:r>
          </w:p>
        </w:tc>
        <w:tc>
          <w:tcPr>
            <w:tcW w:w="3727" w:type="dxa"/>
          </w:tcPr>
          <w:p w14:paraId="5C93EE2E" w14:textId="77777777" w:rsidR="00F808C8" w:rsidRDefault="0092126A" w:rsidP="00F808C8">
            <w:pPr>
              <w:pStyle w:val="BodyText"/>
            </w:pPr>
            <w:hyperlink w:anchor="_top" w:history="1">
              <w:r w:rsidR="00F808C8" w:rsidRPr="00567F21">
                <w:rPr>
                  <w:rStyle w:val="Hyperlink"/>
                  <w:color w:val="auto"/>
                </w:rPr>
                <w:t>Renamed to</w:t>
              </w:r>
              <w:r w:rsidR="00FF202B" w:rsidRPr="00567F21">
                <w:rPr>
                  <w:rStyle w:val="Hyperlink"/>
                  <w:color w:val="auto"/>
                </w:rPr>
                <w:t xml:space="preserve"> configuration instead of file </w:t>
              </w:r>
            </w:hyperlink>
            <w:r w:rsidR="00FF202B" w:rsidRPr="007D7C0E">
              <w:t xml:space="preserve"> &amp; </w:t>
            </w:r>
            <w:hyperlink w:anchor="_Test_Configuration" w:history="1">
              <w:r w:rsidR="00FF202B" w:rsidRPr="00567F21">
                <w:rPr>
                  <w:rStyle w:val="Hyperlink"/>
                  <w:color w:val="auto"/>
                </w:rPr>
                <w:t>added DB reference</w:t>
              </w:r>
            </w:hyperlink>
            <w:r w:rsidR="00FF202B">
              <w:t>.</w:t>
            </w:r>
          </w:p>
        </w:tc>
        <w:tc>
          <w:tcPr>
            <w:tcW w:w="2241" w:type="dxa"/>
          </w:tcPr>
          <w:p w14:paraId="32254483" w14:textId="77777777" w:rsidR="00F808C8" w:rsidRDefault="00F808C8" w:rsidP="00F808C8">
            <w:pPr>
              <w:pStyle w:val="BodyText"/>
              <w:rPr>
                <w:szCs w:val="22"/>
              </w:rPr>
            </w:pPr>
            <w:r>
              <w:rPr>
                <w:szCs w:val="22"/>
              </w:rPr>
              <w:t>Bhupinder Singh</w:t>
            </w:r>
          </w:p>
        </w:tc>
        <w:tc>
          <w:tcPr>
            <w:tcW w:w="1975" w:type="dxa"/>
          </w:tcPr>
          <w:p w14:paraId="5AC21B59" w14:textId="77777777" w:rsidR="00F808C8" w:rsidRDefault="00F808C8" w:rsidP="00F808C8">
            <w:pPr>
              <w:pStyle w:val="BodyText"/>
            </w:pPr>
            <w:r>
              <w:t>Rebecca Garcia DeJesus</w:t>
            </w:r>
          </w:p>
        </w:tc>
      </w:tr>
      <w:tr w:rsidR="00435226" w:rsidRPr="004737E3" w14:paraId="275C0B59" w14:textId="77777777" w:rsidTr="00725D86">
        <w:trPr>
          <w:ins w:id="13" w:author="Bhupinder Pal. Singh" w:date="2016-08-18T10:53:00Z"/>
        </w:trPr>
        <w:tc>
          <w:tcPr>
            <w:tcW w:w="1435" w:type="dxa"/>
          </w:tcPr>
          <w:p w14:paraId="79088922" w14:textId="6942AF29" w:rsidR="00435226" w:rsidRDefault="00435226" w:rsidP="00435226">
            <w:pPr>
              <w:pStyle w:val="BodyText"/>
              <w:rPr>
                <w:ins w:id="14" w:author="Bhupinder Pal. Singh" w:date="2016-08-18T10:53:00Z"/>
                <w:lang w:val="da-DK"/>
              </w:rPr>
            </w:pPr>
            <w:ins w:id="15" w:author="Bhupinder Pal. Singh" w:date="2016-08-18T10:53:00Z">
              <w:r>
                <w:rPr>
                  <w:lang w:val="da-DK"/>
                </w:rPr>
                <w:t>2016-08-18</w:t>
              </w:r>
            </w:ins>
          </w:p>
        </w:tc>
        <w:tc>
          <w:tcPr>
            <w:tcW w:w="1080" w:type="dxa"/>
          </w:tcPr>
          <w:p w14:paraId="5781C68D" w14:textId="51ADC170" w:rsidR="00435226" w:rsidRDefault="00435226" w:rsidP="00435226">
            <w:pPr>
              <w:pStyle w:val="BodyText"/>
              <w:rPr>
                <w:ins w:id="16" w:author="Bhupinder Pal. Singh" w:date="2016-08-18T10:53:00Z"/>
                <w:lang w:val="da-DK"/>
              </w:rPr>
            </w:pPr>
            <w:ins w:id="17" w:author="Bhupinder Pal. Singh" w:date="2016-08-18T10:53:00Z">
              <w:r>
                <w:rPr>
                  <w:lang w:val="da-DK"/>
                </w:rPr>
                <w:t>0.4</w:t>
              </w:r>
            </w:ins>
          </w:p>
        </w:tc>
        <w:tc>
          <w:tcPr>
            <w:tcW w:w="3727" w:type="dxa"/>
          </w:tcPr>
          <w:p w14:paraId="28AAE9F6" w14:textId="3DF347A7" w:rsidR="00435226" w:rsidRDefault="00435226" w:rsidP="00435226">
            <w:pPr>
              <w:pStyle w:val="BodyText"/>
              <w:rPr>
                <w:ins w:id="18" w:author="Bhupinder Pal. Singh" w:date="2016-08-18T10:53:00Z"/>
              </w:rPr>
            </w:pPr>
            <w:ins w:id="19" w:author="Bhupinder Pal. Singh" w:date="2016-08-18T10:53:00Z">
              <w:r>
                <w:t>No Change except Monthly label update</w:t>
              </w:r>
            </w:ins>
          </w:p>
        </w:tc>
        <w:tc>
          <w:tcPr>
            <w:tcW w:w="2241" w:type="dxa"/>
          </w:tcPr>
          <w:p w14:paraId="3FDE5AEF" w14:textId="43F505F9" w:rsidR="00435226" w:rsidRDefault="00435226" w:rsidP="00435226">
            <w:pPr>
              <w:pStyle w:val="BodyText"/>
              <w:rPr>
                <w:ins w:id="20" w:author="Bhupinder Pal. Singh" w:date="2016-08-18T10:53:00Z"/>
                <w:szCs w:val="22"/>
              </w:rPr>
            </w:pPr>
            <w:ins w:id="21" w:author="Bhupinder Pal. Singh" w:date="2016-08-18T10:54:00Z">
              <w:r>
                <w:rPr>
                  <w:szCs w:val="22"/>
                </w:rPr>
                <w:t>Bhupinder Singh</w:t>
              </w:r>
            </w:ins>
          </w:p>
        </w:tc>
        <w:tc>
          <w:tcPr>
            <w:tcW w:w="1975" w:type="dxa"/>
          </w:tcPr>
          <w:p w14:paraId="50535120" w14:textId="29F3020B" w:rsidR="00435226" w:rsidRDefault="00435226" w:rsidP="00435226">
            <w:pPr>
              <w:pStyle w:val="BodyText"/>
              <w:rPr>
                <w:ins w:id="22" w:author="Bhupinder Pal. Singh" w:date="2016-08-18T10:53:00Z"/>
              </w:rPr>
            </w:pPr>
            <w:ins w:id="23" w:author="Bhupinder Pal. Singh" w:date="2016-08-18T10:54:00Z">
              <w:r>
                <w:t>Rebecca Garcia DeJesus</w:t>
              </w:r>
            </w:ins>
          </w:p>
        </w:tc>
        <w:bookmarkStart w:id="24" w:name="_GoBack"/>
        <w:bookmarkEnd w:id="24"/>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41BFE098" w14:textId="77777777" w:rsidR="0080155C" w:rsidRDefault="0092126A">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7917FC09" w14:textId="77777777" w:rsidR="0080155C" w:rsidRDefault="0092126A">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282CD6CA" w14:textId="77777777" w:rsidR="00CD387D" w:rsidRPr="00CD387D" w:rsidRDefault="0092126A">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80155C">
              <w:rPr>
                <w:noProof/>
                <w:webHidden/>
              </w:rPr>
              <w:t>6</w:t>
            </w:r>
            <w:r w:rsidR="0080155C">
              <w:rPr>
                <w:noProof/>
                <w:webHidden/>
              </w:rPr>
              <w:fldChar w:fldCharType="end"/>
            </w:r>
          </w:hyperlink>
        </w:p>
        <w:p w14:paraId="5B38BE0D" w14:textId="77777777" w:rsidR="00CD387D" w:rsidRPr="00EA1946" w:rsidRDefault="00CD387D" w:rsidP="00EA1946">
          <w:pPr>
            <w:rPr>
              <w:b/>
            </w:rPr>
          </w:pPr>
          <w: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11"/>
          <w:footerReference w:type="default" r:id="rId12"/>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29" w:name="_Toc452986834"/>
      <w:bookmarkStart w:id="30" w:name="_Toc352250146"/>
      <w:r>
        <w:lastRenderedPageBreak/>
        <w:t>In</w:t>
      </w:r>
      <w:r w:rsidR="00151B77">
        <w:t>troduction</w:t>
      </w:r>
      <w:bookmarkEnd w:id="29"/>
    </w:p>
    <w:p w14:paraId="4307E5B2" w14:textId="7777777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30"/>
    </w:p>
    <w:p w14:paraId="2103B28F" w14:textId="77777777" w:rsidR="00DD4229" w:rsidRPr="00A36D97" w:rsidRDefault="00DD4229" w:rsidP="00EA1F93"/>
    <w:p w14:paraId="25E5EA13" w14:textId="77777777" w:rsidR="00355D5C" w:rsidRPr="005B16B3" w:rsidRDefault="00355D5C" w:rsidP="005B16B3">
      <w:pPr>
        <w:pStyle w:val="Heading1"/>
      </w:pPr>
      <w:r w:rsidRPr="00A06899">
        <w:t xml:space="preserve"> </w:t>
      </w:r>
      <w:bookmarkStart w:id="31" w:name="_Toc452986835"/>
      <w:r w:rsidR="00505EEB" w:rsidRPr="00725D86">
        <w:t>Abstract</w:t>
      </w:r>
      <w:bookmarkEnd w:id="31"/>
      <w:r w:rsidR="00505EEB"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5442EBBC" w14:textId="77777777" w:rsidR="00DD4229" w:rsidRPr="00745FFE" w:rsidRDefault="00DD4229" w:rsidP="00745FFE">
      <w:pPr>
        <w:spacing w:before="120" w:after="120"/>
        <w:rPr>
          <w:rFonts w:ascii="Times New Roman" w:hAnsi="Times New Roman" w:cs="Times New Roman"/>
          <w:sz w:val="24"/>
          <w:szCs w:val="24"/>
        </w:rPr>
      </w:pPr>
    </w:p>
    <w:p w14:paraId="265A7FAA" w14:textId="77777777" w:rsidR="00355D5C" w:rsidRPr="00725D86" w:rsidRDefault="00EA5FF5" w:rsidP="005B16B3">
      <w:pPr>
        <w:pStyle w:val="Heading1"/>
      </w:pPr>
      <w:bookmarkStart w:id="32" w:name="_Test_Configuration"/>
      <w:bookmarkStart w:id="33" w:name="_Toc452986836"/>
      <w:bookmarkEnd w:id="32"/>
      <w:r w:rsidRPr="00725D86">
        <w:t>Test Configuration</w:t>
      </w:r>
      <w:bookmarkEnd w:id="33"/>
    </w:p>
    <w:p w14:paraId="78E061FD" w14:textId="2BF8F693"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 xml:space="preserve">The Contractor shall develop all software and tests through access to anonymized Claims and Veteran data and the FTL-GC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77777777"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be given access to the Future Technologies Laboratory (FTL) in order to facilitate a safe 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77777777"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 System to address requested modifications or to correct any deficiencies found during the development process. Once the BCDS System updates have been made, the Contractor shall re-test the functionality. </w:t>
      </w:r>
    </w:p>
    <w:p w14:paraId="666BC02C" w14:textId="77777777" w:rsidR="00525BCE" w:rsidRDefault="00525BCE" w:rsidP="00725D86">
      <w:pPr>
        <w:spacing w:before="120" w:after="120"/>
        <w:rPr>
          <w:sz w:val="23"/>
          <w:szCs w:val="23"/>
        </w:rPr>
      </w:pPr>
    </w:p>
    <w:p w14:paraId="4EB84D65" w14:textId="77777777" w:rsidR="00525BCE" w:rsidRPr="00583CDC" w:rsidRDefault="00525BCE" w:rsidP="00725D86">
      <w:pPr>
        <w:spacing w:before="120" w:after="120"/>
        <w:rPr>
          <w:rFonts w:ascii="Times New Roman" w:hAnsi="Times New Roman" w:cs="Times New Roman"/>
          <w:sz w:val="24"/>
          <w:szCs w:val="24"/>
        </w:rPr>
      </w:pP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lastRenderedPageBreak/>
        <w:t>2) Basic, virtual machine environment for development and testing.</w:t>
      </w:r>
    </w:p>
    <w:p w14:paraId="73D678BF" w14:textId="77777777"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77777777"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 xml:space="preserve"> The following database was used during development/testing process.</w:t>
      </w:r>
    </w:p>
    <w:p w14:paraId="306431F8" w14:textId="77777777"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EA1946">
        <w:t>DB: DEV.BCDSS</w:t>
      </w:r>
      <w:r>
        <w:t xml:space="preserve">, </w:t>
      </w:r>
      <w:r w:rsidRPr="00EA1946">
        <w:t>Server: IBCDS408</w:t>
      </w:r>
      <w:r>
        <w:t xml:space="preserve">, </w:t>
      </w:r>
      <w:r w:rsidRPr="00EA1946">
        <w:t>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34" w:name="_Toc363032223"/>
      <w:bookmarkStart w:id="35" w:name="_Toc452986837"/>
      <w:r w:rsidRPr="00C7791D">
        <w:lastRenderedPageBreak/>
        <w:t>Approval Signatures</w:t>
      </w:r>
      <w:bookmarkEnd w:id="34"/>
      <w:bookmarkEnd w:id="35"/>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ebecca Garcia DeJesus" w:date="2016-07-19T15:28:00Z" w:initials="RGD">
    <w:p w14:paraId="0D28FF22" w14:textId="77777777" w:rsidR="00EA1946" w:rsidRDefault="00EA1946">
      <w:pPr>
        <w:pStyle w:val="CommentText"/>
      </w:pPr>
      <w:r>
        <w:rPr>
          <w:rStyle w:val="CommentReference"/>
        </w:rPr>
        <w:annotationRef/>
      </w:r>
      <w:r>
        <w:t>Should be June and the same version number</w:t>
      </w:r>
    </w:p>
  </w:comment>
  <w:comment w:id="9" w:author="Rebecca Garcia DeJesus" w:date="2016-07-19T15:28:00Z" w:initials="RGD">
    <w:p w14:paraId="78D082E8" w14:textId="77777777" w:rsidR="00EA1946" w:rsidRDefault="00EA1946">
      <w:pPr>
        <w:pStyle w:val="CommentText"/>
      </w:pPr>
      <w:r>
        <w:rPr>
          <w:rStyle w:val="CommentReference"/>
        </w:rPr>
        <w:annotationRef/>
      </w:r>
      <w:r>
        <w:t>shoul</w:t>
      </w:r>
    </w:p>
  </w:comment>
  <w:comment w:id="7" w:author="Rebecca Garcia DeJesus" w:date="2016-07-19T15:28:00Z" w:initials="RGD">
    <w:p w14:paraId="723AEA07" w14:textId="77777777" w:rsidR="00EA1946" w:rsidRDefault="00EA1946">
      <w:pPr>
        <w:pStyle w:val="CommentText"/>
      </w:pPr>
      <w:r>
        <w:rPr>
          <w:rStyle w:val="CommentReference"/>
        </w:rPr>
        <w:annotationRef/>
      </w:r>
      <w:r>
        <w:t>sdfsdf</w:t>
      </w:r>
    </w:p>
  </w:comment>
  <w:comment w:id="8" w:author="Rebecca Garcia DeJesus" w:date="2016-07-19T15:28:00Z" w:initials="RGD">
    <w:p w14:paraId="5930F02C" w14:textId="77777777" w:rsidR="00EA1946" w:rsidRDefault="00EA194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28FF22" w15:done="0"/>
  <w15:commentEx w15:paraId="78D082E8" w15:done="0"/>
  <w15:commentEx w15:paraId="723AEA07" w15:done="0"/>
  <w15:commentEx w15:paraId="5930F0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0A6F6" w14:textId="77777777" w:rsidR="0092126A" w:rsidRDefault="0092126A">
      <w:pPr>
        <w:spacing w:after="0" w:line="240" w:lineRule="auto"/>
      </w:pPr>
      <w:r>
        <w:separator/>
      </w:r>
    </w:p>
  </w:endnote>
  <w:endnote w:type="continuationSeparator" w:id="0">
    <w:p w14:paraId="14FDB1E0" w14:textId="77777777" w:rsidR="0092126A" w:rsidRDefault="0092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2A6A0D39"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435226">
      <w:rPr>
        <w:rFonts w:cs="Times New Roman"/>
        <w:noProof/>
        <w:szCs w:val="20"/>
      </w:rPr>
      <w:t>ii</w:t>
    </w:r>
    <w:r w:rsidRPr="00234AB8">
      <w:rPr>
        <w:rFonts w:cs="Times New Roman"/>
        <w:noProof/>
        <w:szCs w:val="20"/>
        <w:lang w:val="da-DK"/>
      </w:rPr>
      <w:fldChar w:fldCharType="end"/>
    </w:r>
    <w:r w:rsidRPr="00234AB8">
      <w:rPr>
        <w:rFonts w:cs="Times New Roman"/>
        <w:noProof/>
        <w:szCs w:val="20"/>
      </w:rPr>
      <w:tab/>
    </w:r>
    <w:ins w:id="25" w:author="Bhupinder Pal. Singh" w:date="2016-08-18T10:52:00Z">
      <w:r w:rsidR="00435226">
        <w:rPr>
          <w:rFonts w:cs="Times New Roman"/>
          <w:noProof/>
          <w:szCs w:val="20"/>
        </w:rPr>
        <w:t xml:space="preserve">August </w:t>
      </w:r>
    </w:ins>
    <w:ins w:id="26" w:author="Darrell Dorman" w:date="2016-07-28T14:44:00Z">
      <w:del w:id="27" w:author="Bhupinder Pal. Singh" w:date="2016-08-18T10:52:00Z">
        <w:r w:rsidR="00567F21" w:rsidDel="00435226">
          <w:rPr>
            <w:rFonts w:cs="Times New Roman"/>
            <w:noProof/>
            <w:szCs w:val="20"/>
          </w:rPr>
          <w:delText>July</w:delText>
        </w:r>
      </w:del>
      <w:r w:rsidR="00567F21">
        <w:rPr>
          <w:rFonts w:cs="Times New Roman"/>
          <w:noProof/>
          <w:szCs w:val="20"/>
        </w:rPr>
        <w:t xml:space="preserve"> </w:t>
      </w:r>
    </w:ins>
    <w:del w:id="28" w:author="Darrell Dorman" w:date="2016-07-28T14:44:00Z">
      <w:r w:rsidDel="00567F21">
        <w:rPr>
          <w:rFonts w:cs="Times New Roman"/>
          <w:noProof/>
          <w:szCs w:val="20"/>
        </w:rPr>
        <w:delText>May</w:delText>
      </w:r>
      <w:r w:rsidRPr="00234AB8" w:rsidDel="00567F21">
        <w:rPr>
          <w:rFonts w:cs="Times New Roman"/>
          <w:noProof/>
          <w:szCs w:val="20"/>
        </w:rPr>
        <w:delText xml:space="preserve"> </w:delText>
      </w:r>
    </w:del>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E3034" w14:textId="77777777" w:rsidR="0092126A" w:rsidRDefault="0092126A">
      <w:pPr>
        <w:spacing w:after="0" w:line="240" w:lineRule="auto"/>
      </w:pPr>
      <w:r>
        <w:separator/>
      </w:r>
    </w:p>
  </w:footnote>
  <w:footnote w:type="continuationSeparator" w:id="0">
    <w:p w14:paraId="612192C1" w14:textId="77777777" w:rsidR="0092126A" w:rsidRDefault="00921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upinder Pal. Singh">
    <w15:presenceInfo w15:providerId="AD" w15:userId="S-1-5-21-2352681125-3183802645-2851181903-2631"/>
  </w15:person>
  <w15:person w15:author="Darrell Dorman">
    <w15:presenceInfo w15:providerId="AD" w15:userId="S-1-5-21-2352681125-3183802645-2851181903-1959"/>
  </w15:person>
  <w15:person w15:author="Rebecca Garcia DeJesus">
    <w15:presenceInfo w15:providerId="AD" w15:userId="S-1-5-21-2352681125-3183802645-2851181903-2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113A14"/>
    <w:rsid w:val="00141490"/>
    <w:rsid w:val="00145A73"/>
    <w:rsid w:val="00146C49"/>
    <w:rsid w:val="00147B3A"/>
    <w:rsid w:val="00151B77"/>
    <w:rsid w:val="001A2265"/>
    <w:rsid w:val="001B1ADD"/>
    <w:rsid w:val="001D167F"/>
    <w:rsid w:val="001D7FBA"/>
    <w:rsid w:val="001F4F95"/>
    <w:rsid w:val="00202481"/>
    <w:rsid w:val="00207030"/>
    <w:rsid w:val="0021067C"/>
    <w:rsid w:val="00241100"/>
    <w:rsid w:val="00244A78"/>
    <w:rsid w:val="00244D4C"/>
    <w:rsid w:val="00256E3D"/>
    <w:rsid w:val="00273934"/>
    <w:rsid w:val="00277663"/>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30C7C"/>
    <w:rsid w:val="00435226"/>
    <w:rsid w:val="004679F4"/>
    <w:rsid w:val="00477026"/>
    <w:rsid w:val="004A0BCA"/>
    <w:rsid w:val="004E2BB6"/>
    <w:rsid w:val="004E320D"/>
    <w:rsid w:val="00505EEB"/>
    <w:rsid w:val="0051058C"/>
    <w:rsid w:val="00520408"/>
    <w:rsid w:val="00524356"/>
    <w:rsid w:val="00525BCE"/>
    <w:rsid w:val="0055778F"/>
    <w:rsid w:val="00567F21"/>
    <w:rsid w:val="00570F21"/>
    <w:rsid w:val="00574558"/>
    <w:rsid w:val="00583CDC"/>
    <w:rsid w:val="00584171"/>
    <w:rsid w:val="00587ED7"/>
    <w:rsid w:val="00594F8B"/>
    <w:rsid w:val="005A749E"/>
    <w:rsid w:val="005B16B3"/>
    <w:rsid w:val="005B28E8"/>
    <w:rsid w:val="005C1BA1"/>
    <w:rsid w:val="005E676E"/>
    <w:rsid w:val="005E7A62"/>
    <w:rsid w:val="005F2F92"/>
    <w:rsid w:val="0060347A"/>
    <w:rsid w:val="00624650"/>
    <w:rsid w:val="00634143"/>
    <w:rsid w:val="006473B2"/>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A5365"/>
    <w:rsid w:val="007A776F"/>
    <w:rsid w:val="007B45AD"/>
    <w:rsid w:val="007B47A2"/>
    <w:rsid w:val="007C7EF3"/>
    <w:rsid w:val="007D7C0E"/>
    <w:rsid w:val="007E5E07"/>
    <w:rsid w:val="007E5E5F"/>
    <w:rsid w:val="0080155C"/>
    <w:rsid w:val="00817707"/>
    <w:rsid w:val="00820A18"/>
    <w:rsid w:val="00830DDD"/>
    <w:rsid w:val="00862985"/>
    <w:rsid w:val="00876D03"/>
    <w:rsid w:val="008955AA"/>
    <w:rsid w:val="008B6BBF"/>
    <w:rsid w:val="008D16EF"/>
    <w:rsid w:val="00902887"/>
    <w:rsid w:val="009038DE"/>
    <w:rsid w:val="00914B74"/>
    <w:rsid w:val="0092126A"/>
    <w:rsid w:val="00943FAF"/>
    <w:rsid w:val="00946AE3"/>
    <w:rsid w:val="0096375E"/>
    <w:rsid w:val="00970D62"/>
    <w:rsid w:val="009A6FE3"/>
    <w:rsid w:val="009C5366"/>
    <w:rsid w:val="00A03730"/>
    <w:rsid w:val="00A06899"/>
    <w:rsid w:val="00A1133B"/>
    <w:rsid w:val="00A36D97"/>
    <w:rsid w:val="00A81F96"/>
    <w:rsid w:val="00AB4070"/>
    <w:rsid w:val="00AC5FE3"/>
    <w:rsid w:val="00AD092E"/>
    <w:rsid w:val="00AE5522"/>
    <w:rsid w:val="00B07878"/>
    <w:rsid w:val="00B07EC0"/>
    <w:rsid w:val="00B31AFB"/>
    <w:rsid w:val="00B42F0B"/>
    <w:rsid w:val="00B57706"/>
    <w:rsid w:val="00B802F3"/>
    <w:rsid w:val="00B859D2"/>
    <w:rsid w:val="00B862EE"/>
    <w:rsid w:val="00B93BC2"/>
    <w:rsid w:val="00BA1EBB"/>
    <w:rsid w:val="00BB28B8"/>
    <w:rsid w:val="00BB6646"/>
    <w:rsid w:val="00BC3F28"/>
    <w:rsid w:val="00BD02DF"/>
    <w:rsid w:val="00BD4B60"/>
    <w:rsid w:val="00BE29AF"/>
    <w:rsid w:val="00BE2EA7"/>
    <w:rsid w:val="00C034FD"/>
    <w:rsid w:val="00C04595"/>
    <w:rsid w:val="00C0642E"/>
    <w:rsid w:val="00C312A2"/>
    <w:rsid w:val="00C40242"/>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27F92"/>
    <w:rsid w:val="00E432C3"/>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7B48-4890-4FF6-9EF8-708E5972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Bhupinder Pal. Singh</cp:lastModifiedBy>
  <cp:revision>3</cp:revision>
  <dcterms:created xsi:type="dcterms:W3CDTF">2016-08-18T14:52:00Z</dcterms:created>
  <dcterms:modified xsi:type="dcterms:W3CDTF">2016-08-18T14:54:00Z</dcterms:modified>
</cp:coreProperties>
</file>