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A8B7B3" w14:textId="77777777" w:rsidR="00F827DC" w:rsidRDefault="00F827DC"/>
    <w:p w14:paraId="6C9BFFB4" w14:textId="77777777" w:rsidR="00B31AFB" w:rsidRDefault="00B31AFB" w:rsidP="00B31AFB">
      <w:pPr>
        <w:pStyle w:val="Title"/>
      </w:pPr>
      <w:bookmarkStart w:id="0" w:name="_top"/>
      <w:bookmarkStart w:id="1" w:name="_Toc205632711"/>
      <w:bookmarkEnd w:id="0"/>
      <w:r w:rsidRPr="00666769">
        <w:t>Department of Veterans Affairs</w:t>
      </w:r>
      <w:r>
        <w:t xml:space="preserve"> (VA)</w:t>
      </w:r>
    </w:p>
    <w:p w14:paraId="37AD86A4" w14:textId="77777777" w:rsidR="00B31AFB" w:rsidRPr="00FA7088" w:rsidRDefault="00B31AFB" w:rsidP="00B31AFB">
      <w:pPr>
        <w:pStyle w:val="Title"/>
        <w:rPr>
          <w:sz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14:paraId="17130AF0" w14:textId="77777777" w:rsidR="00505EEB" w:rsidRPr="00725D86" w:rsidRDefault="003245FD" w:rsidP="00505EEB">
      <w:pPr>
        <w:spacing w:before="840" w:after="120" w:line="240" w:lineRule="auto"/>
        <w:jc w:val="center"/>
        <w:rPr>
          <w:rFonts w:ascii="Arial" w:eastAsia="Times New Roman" w:hAnsi="Arial" w:cs="Arial"/>
          <w:b/>
          <w:sz w:val="32"/>
          <w:szCs w:val="32"/>
        </w:rPr>
      </w:pPr>
      <w:r w:rsidRPr="00725D86">
        <w:rPr>
          <w:rFonts w:ascii="Arial" w:eastAsia="Times New Roman" w:hAnsi="Arial" w:cs="Arial"/>
          <w:b/>
          <w:sz w:val="32"/>
          <w:szCs w:val="32"/>
        </w:rPr>
        <w:t xml:space="preserve">Test Configuration </w:t>
      </w:r>
    </w:p>
    <w:p w14:paraId="509745FE"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566512F0" w14:textId="77777777" w:rsidR="00505EEB" w:rsidRPr="00505EEB" w:rsidRDefault="00505EEB" w:rsidP="00505EEB">
      <w:pPr>
        <w:spacing w:before="120" w:after="120" w:line="240" w:lineRule="auto"/>
        <w:jc w:val="center"/>
        <w:rPr>
          <w:rFonts w:ascii="Times New Roman" w:eastAsia="Times New Roman" w:hAnsi="Times New Roman" w:cs="Times New Roman"/>
          <w:b/>
          <w:bCs/>
          <w:sz w:val="32"/>
          <w:szCs w:val="32"/>
        </w:rPr>
      </w:pPr>
    </w:p>
    <w:p w14:paraId="7E947014" w14:textId="77777777" w:rsidR="00505EEB" w:rsidRPr="00505EEB" w:rsidRDefault="00505EEB" w:rsidP="00505EEB">
      <w:pPr>
        <w:spacing w:before="120" w:after="120" w:line="240" w:lineRule="auto"/>
        <w:jc w:val="center"/>
        <w:rPr>
          <w:rFonts w:ascii="Arial" w:eastAsia="Times New Roman" w:hAnsi="Arial" w:cs="Arial"/>
          <w:b/>
          <w:bCs/>
          <w:sz w:val="28"/>
          <w:szCs w:val="32"/>
        </w:rPr>
      </w:pPr>
      <w:r w:rsidRPr="00505EEB">
        <w:rPr>
          <w:rFonts w:ascii="Arial" w:eastAsia="Times New Roman" w:hAnsi="Arial" w:cs="Arial"/>
          <w:b/>
          <w:noProof/>
          <w:sz w:val="32"/>
          <w:szCs w:val="32"/>
        </w:rPr>
        <w:drawing>
          <wp:inline distT="0" distB="0" distL="0" distR="0" wp14:anchorId="55F31DA0" wp14:editId="6AC470D1">
            <wp:extent cx="1884680" cy="1884680"/>
            <wp:effectExtent l="0" t="0" r="1270" b="1270"/>
            <wp:docPr id="4" name="Picture 4"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artment of Veterans Affairs official 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4680" cy="1884680"/>
                    </a:xfrm>
                    <a:prstGeom prst="rect">
                      <a:avLst/>
                    </a:prstGeom>
                    <a:noFill/>
                    <a:ln>
                      <a:noFill/>
                    </a:ln>
                  </pic:spPr>
                </pic:pic>
              </a:graphicData>
            </a:graphic>
          </wp:inline>
        </w:drawing>
      </w:r>
    </w:p>
    <w:p w14:paraId="1F9CA8E0"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58076BB8" w14:textId="77777777" w:rsidR="00505EEB" w:rsidRPr="00505EEB" w:rsidRDefault="00505EEB" w:rsidP="00505EEB">
      <w:pPr>
        <w:keepLines/>
        <w:autoSpaceDE w:val="0"/>
        <w:autoSpaceDN w:val="0"/>
        <w:adjustRightInd w:val="0"/>
        <w:spacing w:before="60" w:after="120" w:line="240" w:lineRule="atLeast"/>
        <w:jc w:val="center"/>
        <w:rPr>
          <w:rFonts w:ascii="Times New Roman" w:eastAsia="Times New Roman" w:hAnsi="Times New Roman" w:cs="Times New Roman"/>
          <w:iCs/>
          <w:color w:val="0000FF"/>
          <w:sz w:val="32"/>
          <w:szCs w:val="32"/>
        </w:rPr>
      </w:pPr>
    </w:p>
    <w:p w14:paraId="2FBC6396" w14:textId="77777777" w:rsidR="00B31AFB" w:rsidRDefault="00B31AFB" w:rsidP="00DF443D">
      <w:pPr>
        <w:spacing w:before="120" w:after="120" w:line="240" w:lineRule="auto"/>
        <w:jc w:val="center"/>
        <w:rPr>
          <w:rFonts w:ascii="Arial" w:eastAsia="Times New Roman" w:hAnsi="Arial" w:cs="Arial"/>
          <w:b/>
          <w:bCs/>
          <w:sz w:val="32"/>
          <w:szCs w:val="32"/>
        </w:rPr>
      </w:pPr>
    </w:p>
    <w:p w14:paraId="694540FD" w14:textId="77777777" w:rsidR="00B31AFB" w:rsidRDefault="00B31AFB" w:rsidP="00DF443D">
      <w:pPr>
        <w:spacing w:before="120" w:after="120" w:line="240" w:lineRule="auto"/>
        <w:jc w:val="center"/>
        <w:rPr>
          <w:rFonts w:ascii="Arial" w:eastAsia="Times New Roman" w:hAnsi="Arial" w:cs="Arial"/>
          <w:b/>
          <w:bCs/>
          <w:sz w:val="32"/>
          <w:szCs w:val="32"/>
        </w:rPr>
      </w:pPr>
    </w:p>
    <w:p w14:paraId="20DB1F66" w14:textId="0E4E1A88" w:rsidR="00DF443D" w:rsidRPr="00725D86" w:rsidRDefault="00567F21" w:rsidP="00DF443D">
      <w:pPr>
        <w:spacing w:before="120" w:after="120" w:line="240" w:lineRule="auto"/>
        <w:jc w:val="center"/>
        <w:rPr>
          <w:rFonts w:ascii="Arial" w:eastAsia="Times New Roman" w:hAnsi="Arial" w:cs="Arial"/>
          <w:b/>
          <w:bCs/>
          <w:sz w:val="32"/>
          <w:szCs w:val="32"/>
        </w:rPr>
      </w:pPr>
      <w:ins w:id="2" w:author="Darrell Dorman" w:date="2016-07-28T14:43:00Z">
        <w:r>
          <w:rPr>
            <w:rFonts w:ascii="Arial" w:eastAsia="Times New Roman" w:hAnsi="Arial" w:cs="Arial"/>
            <w:b/>
            <w:bCs/>
            <w:sz w:val="32"/>
            <w:szCs w:val="32"/>
          </w:rPr>
          <w:t xml:space="preserve">July </w:t>
        </w:r>
      </w:ins>
      <w:del w:id="3" w:author="Darrell Dorman" w:date="2016-07-28T14:43:00Z">
        <w:r w:rsidR="00EA1F93" w:rsidRPr="00725D86" w:rsidDel="00567F21">
          <w:rPr>
            <w:rFonts w:ascii="Arial" w:eastAsia="Times New Roman" w:hAnsi="Arial" w:cs="Arial"/>
            <w:b/>
            <w:bCs/>
            <w:sz w:val="32"/>
            <w:szCs w:val="32"/>
          </w:rPr>
          <w:delText xml:space="preserve">April </w:delText>
        </w:r>
      </w:del>
      <w:r w:rsidR="00EA1F93" w:rsidRPr="00725D86">
        <w:rPr>
          <w:rFonts w:ascii="Arial" w:eastAsia="Times New Roman" w:hAnsi="Arial" w:cs="Arial"/>
          <w:b/>
          <w:bCs/>
          <w:sz w:val="32"/>
          <w:szCs w:val="32"/>
        </w:rPr>
        <w:t>2016</w:t>
      </w:r>
    </w:p>
    <w:p w14:paraId="11505EB4" w14:textId="22B1C2C4" w:rsidR="00505EEB" w:rsidRPr="00725D86" w:rsidRDefault="00505EEB" w:rsidP="00505EEB">
      <w:pPr>
        <w:spacing w:before="120" w:after="120" w:line="240" w:lineRule="auto"/>
        <w:jc w:val="center"/>
        <w:rPr>
          <w:rFonts w:ascii="Arial" w:eastAsia="Times New Roman" w:hAnsi="Arial" w:cs="Arial"/>
          <w:b/>
          <w:bCs/>
          <w:i/>
          <w:sz w:val="32"/>
          <w:szCs w:val="32"/>
        </w:rPr>
      </w:pPr>
      <w:commentRangeStart w:id="4"/>
      <w:r w:rsidRPr="00725D86">
        <w:rPr>
          <w:rFonts w:ascii="Arial" w:eastAsia="Times New Roman" w:hAnsi="Arial" w:cs="Arial"/>
          <w:b/>
          <w:bCs/>
          <w:sz w:val="32"/>
          <w:szCs w:val="32"/>
        </w:rPr>
        <w:t>Version</w:t>
      </w:r>
      <w:commentRangeEnd w:id="4"/>
      <w:r w:rsidR="00EA1946">
        <w:rPr>
          <w:rStyle w:val="CommentReference"/>
        </w:rPr>
        <w:commentReference w:id="4"/>
      </w:r>
      <w:r w:rsidRPr="00725D86">
        <w:rPr>
          <w:rFonts w:ascii="Arial" w:eastAsia="Times New Roman" w:hAnsi="Arial" w:cs="Arial"/>
          <w:b/>
          <w:bCs/>
          <w:sz w:val="32"/>
          <w:szCs w:val="32"/>
        </w:rPr>
        <w:t xml:space="preserve"> </w:t>
      </w:r>
      <w:r w:rsidR="00711D57" w:rsidRPr="00725D86">
        <w:rPr>
          <w:rFonts w:ascii="Arial" w:eastAsia="Times New Roman" w:hAnsi="Arial" w:cs="Arial"/>
          <w:b/>
          <w:bCs/>
          <w:color w:val="000000"/>
          <w:sz w:val="32"/>
          <w:szCs w:val="32"/>
        </w:rPr>
        <w:t>0</w:t>
      </w:r>
      <w:r w:rsidR="00EF39C8">
        <w:rPr>
          <w:rFonts w:ascii="Arial" w:eastAsia="Times New Roman" w:hAnsi="Arial" w:cs="Arial"/>
          <w:b/>
          <w:bCs/>
          <w:color w:val="000000"/>
          <w:sz w:val="32"/>
          <w:szCs w:val="32"/>
        </w:rPr>
        <w:t>.</w:t>
      </w:r>
      <w:commentRangeStart w:id="5"/>
      <w:commentRangeStart w:id="6"/>
      <w:r w:rsidR="00EA1946">
        <w:rPr>
          <w:rStyle w:val="CommentReference"/>
        </w:rPr>
        <w:commentReference w:id="7"/>
      </w:r>
      <w:commentRangeEnd w:id="5"/>
      <w:r w:rsidR="00EA1946">
        <w:rPr>
          <w:rStyle w:val="CommentReference"/>
        </w:rPr>
        <w:commentReference w:id="5"/>
      </w:r>
      <w:commentRangeEnd w:id="6"/>
      <w:r w:rsidR="00EA1946">
        <w:rPr>
          <w:rStyle w:val="CommentReference"/>
        </w:rPr>
        <w:commentReference w:id="6"/>
      </w:r>
      <w:r w:rsidR="00525BCE">
        <w:rPr>
          <w:rFonts w:ascii="Arial" w:eastAsia="Times New Roman" w:hAnsi="Arial" w:cs="Arial"/>
          <w:b/>
          <w:bCs/>
          <w:color w:val="000000"/>
          <w:sz w:val="32"/>
          <w:szCs w:val="32"/>
        </w:rPr>
        <w:t>3</w:t>
      </w:r>
    </w:p>
    <w:p w14:paraId="534DE047" w14:textId="77777777" w:rsidR="00505EEB" w:rsidRPr="00505EEB" w:rsidRDefault="00505EEB" w:rsidP="00505EEB">
      <w:pPr>
        <w:spacing w:before="120" w:after="120" w:line="240" w:lineRule="auto"/>
        <w:jc w:val="center"/>
        <w:rPr>
          <w:rFonts w:ascii="Times New Roman" w:eastAsia="Times New Roman" w:hAnsi="Times New Roman" w:cs="Times New Roman"/>
          <w:sz w:val="24"/>
          <w:lang w:bidi="en-US"/>
        </w:rPr>
      </w:pPr>
    </w:p>
    <w:p w14:paraId="6DA1E92B" w14:textId="77777777" w:rsidR="00505EEB" w:rsidRPr="00505EEB" w:rsidRDefault="00505EEB" w:rsidP="00505EEB">
      <w:pPr>
        <w:spacing w:before="120" w:after="120" w:line="240" w:lineRule="auto"/>
        <w:rPr>
          <w:rFonts w:ascii="Times New Roman" w:eastAsia="Times New Roman" w:hAnsi="Times New Roman" w:cs="Times New Roman"/>
          <w:sz w:val="24"/>
          <w:lang w:bidi="en-US"/>
        </w:rPr>
      </w:pPr>
    </w:p>
    <w:p w14:paraId="777B0D9B" w14:textId="77777777" w:rsidR="00505EEB" w:rsidRPr="00505EEB" w:rsidRDefault="00505EEB" w:rsidP="00505EEB">
      <w:pPr>
        <w:spacing w:before="120" w:after="120" w:line="240" w:lineRule="auto"/>
        <w:jc w:val="center"/>
        <w:rPr>
          <w:rFonts w:ascii="Arial" w:eastAsia="Times New Roman" w:hAnsi="Arial" w:cs="Arial"/>
          <w:sz w:val="24"/>
          <w:highlight w:val="yellow"/>
          <w:lang w:bidi="en-US"/>
        </w:rPr>
      </w:pPr>
      <w:bookmarkStart w:id="8" w:name="_GoBack"/>
      <w:bookmarkEnd w:id="8"/>
    </w:p>
    <w:p w14:paraId="46C5DE3B" w14:textId="77777777" w:rsidR="00F827DC" w:rsidRDefault="00F827DC" w:rsidP="00F827DC"/>
    <w:p w14:paraId="2FEB5F11" w14:textId="77777777" w:rsidR="00B31AFB" w:rsidRDefault="00B31AFB">
      <w:pPr>
        <w:rPr>
          <w:rFonts w:ascii="Times New Roman" w:eastAsia="Times New Roman" w:hAnsi="Times New Roman" w:cs="Times New Roman"/>
          <w:b/>
          <w:bCs/>
          <w:sz w:val="36"/>
          <w:szCs w:val="32"/>
        </w:rPr>
      </w:pPr>
      <w:r>
        <w:rPr>
          <w:rFonts w:ascii="Times New Roman" w:hAnsi="Times New Roman" w:cs="Times New Roman"/>
          <w:sz w:val="36"/>
        </w:rPr>
        <w:br w:type="page"/>
      </w:r>
    </w:p>
    <w:p w14:paraId="73AADCA6" w14:textId="77777777" w:rsidR="00F827DC" w:rsidRPr="00725D86" w:rsidRDefault="00F827DC" w:rsidP="00567F21">
      <w:pPr>
        <w:pStyle w:val="Title2"/>
        <w:jc w:val="left"/>
        <w:rPr>
          <w:sz w:val="32"/>
        </w:rPr>
      </w:pPr>
      <w:r w:rsidRPr="00725D86">
        <w:rPr>
          <w:sz w:val="32"/>
        </w:rPr>
        <w:lastRenderedPageBreak/>
        <w:t>Revision History</w:t>
      </w:r>
    </w:p>
    <w:tbl>
      <w:tblPr>
        <w:tblStyle w:val="TableGrid"/>
        <w:tblW w:w="10458" w:type="dxa"/>
        <w:tblInd w:w="-560" w:type="dxa"/>
        <w:tblLayout w:type="fixed"/>
        <w:tblLook w:val="04A0" w:firstRow="1" w:lastRow="0" w:firstColumn="1" w:lastColumn="0" w:noHBand="0" w:noVBand="1"/>
      </w:tblPr>
      <w:tblGrid>
        <w:gridCol w:w="1435"/>
        <w:gridCol w:w="1080"/>
        <w:gridCol w:w="3727"/>
        <w:gridCol w:w="2241"/>
        <w:gridCol w:w="1975"/>
      </w:tblGrid>
      <w:tr w:rsidR="004E320D" w:rsidRPr="004737E3" w14:paraId="497857CC" w14:textId="77777777" w:rsidTr="00725D86">
        <w:trPr>
          <w:tblHeader/>
        </w:trPr>
        <w:tc>
          <w:tcPr>
            <w:tcW w:w="1435" w:type="dxa"/>
            <w:shd w:val="clear" w:color="auto" w:fill="BFBFBF" w:themeFill="background1" w:themeFillShade="BF"/>
          </w:tcPr>
          <w:p w14:paraId="7CDFC576" w14:textId="77777777" w:rsidR="004E320D" w:rsidRPr="004737E3" w:rsidRDefault="004E320D" w:rsidP="00EA2B8F">
            <w:pPr>
              <w:pStyle w:val="BodyText"/>
              <w:keepNext/>
              <w:jc w:val="center"/>
              <w:rPr>
                <w:b/>
                <w:lang w:val="da-DK"/>
              </w:rPr>
            </w:pPr>
            <w:bookmarkStart w:id="9" w:name="ColumnTitle_01"/>
            <w:bookmarkEnd w:id="9"/>
            <w:r w:rsidRPr="004737E3">
              <w:rPr>
                <w:b/>
                <w:lang w:val="da-DK"/>
              </w:rPr>
              <w:t>Date</w:t>
            </w:r>
          </w:p>
        </w:tc>
        <w:tc>
          <w:tcPr>
            <w:tcW w:w="1080" w:type="dxa"/>
            <w:shd w:val="clear" w:color="auto" w:fill="BFBFBF" w:themeFill="background1" w:themeFillShade="BF"/>
          </w:tcPr>
          <w:p w14:paraId="2FA73522" w14:textId="77777777" w:rsidR="004E320D" w:rsidRPr="004737E3" w:rsidRDefault="004E320D" w:rsidP="00EA2B8F">
            <w:pPr>
              <w:pStyle w:val="BodyText"/>
              <w:keepNext/>
              <w:jc w:val="center"/>
              <w:rPr>
                <w:b/>
                <w:lang w:val="da-DK"/>
              </w:rPr>
            </w:pPr>
            <w:r w:rsidRPr="004737E3">
              <w:rPr>
                <w:b/>
                <w:lang w:val="da-DK"/>
              </w:rPr>
              <w:t>Version</w:t>
            </w:r>
          </w:p>
        </w:tc>
        <w:tc>
          <w:tcPr>
            <w:tcW w:w="3727" w:type="dxa"/>
            <w:shd w:val="clear" w:color="auto" w:fill="BFBFBF" w:themeFill="background1" w:themeFillShade="BF"/>
          </w:tcPr>
          <w:p w14:paraId="3CAE172B" w14:textId="77777777" w:rsidR="004E320D" w:rsidRPr="004737E3" w:rsidRDefault="004E320D" w:rsidP="00EA2B8F">
            <w:pPr>
              <w:pStyle w:val="BodyText"/>
              <w:keepNext/>
              <w:jc w:val="center"/>
              <w:rPr>
                <w:b/>
                <w:lang w:val="da-DK"/>
              </w:rPr>
            </w:pPr>
            <w:r w:rsidRPr="004737E3">
              <w:rPr>
                <w:b/>
                <w:lang w:val="da-DK"/>
              </w:rPr>
              <w:t>Description</w:t>
            </w:r>
          </w:p>
        </w:tc>
        <w:tc>
          <w:tcPr>
            <w:tcW w:w="2241" w:type="dxa"/>
            <w:shd w:val="clear" w:color="auto" w:fill="BFBFBF" w:themeFill="background1" w:themeFillShade="BF"/>
          </w:tcPr>
          <w:p w14:paraId="7DBBA0D6" w14:textId="77777777" w:rsidR="004E320D" w:rsidRPr="004737E3" w:rsidRDefault="004E320D" w:rsidP="00EA2B8F">
            <w:pPr>
              <w:pStyle w:val="BodyText"/>
              <w:keepNext/>
              <w:jc w:val="center"/>
              <w:rPr>
                <w:b/>
                <w:lang w:val="da-DK"/>
              </w:rPr>
            </w:pPr>
            <w:r w:rsidRPr="004737E3">
              <w:rPr>
                <w:b/>
                <w:lang w:val="da-DK"/>
              </w:rPr>
              <w:t>Author</w:t>
            </w:r>
          </w:p>
        </w:tc>
        <w:tc>
          <w:tcPr>
            <w:tcW w:w="1975" w:type="dxa"/>
            <w:shd w:val="clear" w:color="auto" w:fill="BFBFBF" w:themeFill="background1" w:themeFillShade="BF"/>
          </w:tcPr>
          <w:p w14:paraId="2216383E" w14:textId="77777777" w:rsidR="004E320D" w:rsidRPr="004737E3" w:rsidRDefault="004E320D" w:rsidP="00EA2B8F">
            <w:pPr>
              <w:pStyle w:val="BodyText"/>
              <w:keepNext/>
              <w:jc w:val="center"/>
              <w:rPr>
                <w:b/>
                <w:lang w:val="da-DK"/>
              </w:rPr>
            </w:pPr>
            <w:r>
              <w:rPr>
                <w:b/>
                <w:lang w:val="da-DK"/>
              </w:rPr>
              <w:t>Reviewer</w:t>
            </w:r>
          </w:p>
        </w:tc>
      </w:tr>
      <w:tr w:rsidR="004E320D" w:rsidRPr="004737E3" w14:paraId="566851D2" w14:textId="77777777" w:rsidTr="00725D86">
        <w:tc>
          <w:tcPr>
            <w:tcW w:w="1435" w:type="dxa"/>
          </w:tcPr>
          <w:p w14:paraId="28CD0C92" w14:textId="77777777" w:rsidR="004E320D" w:rsidRDefault="004E320D" w:rsidP="00725D86">
            <w:pPr>
              <w:pStyle w:val="BodyText"/>
              <w:rPr>
                <w:lang w:val="da-DK"/>
              </w:rPr>
            </w:pPr>
            <w:r>
              <w:rPr>
                <w:lang w:val="da-DK"/>
              </w:rPr>
              <w:t>2016-04-21</w:t>
            </w:r>
          </w:p>
        </w:tc>
        <w:tc>
          <w:tcPr>
            <w:tcW w:w="1080" w:type="dxa"/>
          </w:tcPr>
          <w:p w14:paraId="5D680040" w14:textId="77777777" w:rsidR="004E320D" w:rsidRDefault="004E320D" w:rsidP="00EA2B8F">
            <w:pPr>
              <w:pStyle w:val="BodyText"/>
              <w:rPr>
                <w:lang w:val="da-DK"/>
              </w:rPr>
            </w:pPr>
            <w:r>
              <w:rPr>
                <w:lang w:val="da-DK"/>
              </w:rPr>
              <w:t>0.1</w:t>
            </w:r>
          </w:p>
        </w:tc>
        <w:tc>
          <w:tcPr>
            <w:tcW w:w="3727" w:type="dxa"/>
          </w:tcPr>
          <w:p w14:paraId="79DE6E77" w14:textId="77777777" w:rsidR="004E320D" w:rsidRPr="004737E3" w:rsidRDefault="004E320D" w:rsidP="00EA2B8F">
            <w:pPr>
              <w:pStyle w:val="BodyText"/>
            </w:pPr>
            <w:r>
              <w:t>Initial Version</w:t>
            </w:r>
          </w:p>
        </w:tc>
        <w:tc>
          <w:tcPr>
            <w:tcW w:w="2241" w:type="dxa"/>
          </w:tcPr>
          <w:p w14:paraId="6540B58D" w14:textId="77777777" w:rsidR="004E320D" w:rsidRPr="004737E3" w:rsidRDefault="004E320D" w:rsidP="00EA2B8F">
            <w:pPr>
              <w:pStyle w:val="BodyText"/>
            </w:pPr>
            <w:r>
              <w:rPr>
                <w:szCs w:val="22"/>
              </w:rPr>
              <w:t>Bhupinder Singh</w:t>
            </w:r>
          </w:p>
        </w:tc>
        <w:tc>
          <w:tcPr>
            <w:tcW w:w="1975" w:type="dxa"/>
          </w:tcPr>
          <w:p w14:paraId="7E81D8D5" w14:textId="77777777" w:rsidR="004E320D" w:rsidRPr="004737E3" w:rsidRDefault="004E320D" w:rsidP="00725D86">
            <w:pPr>
              <w:pStyle w:val="BodyText"/>
            </w:pPr>
            <w:r>
              <w:t>Rebecca Garcia DeJesus</w:t>
            </w:r>
          </w:p>
        </w:tc>
      </w:tr>
      <w:tr w:rsidR="0021067C" w:rsidRPr="004737E3" w14:paraId="0A8BD327" w14:textId="77777777" w:rsidTr="00725D86">
        <w:tc>
          <w:tcPr>
            <w:tcW w:w="1435" w:type="dxa"/>
          </w:tcPr>
          <w:p w14:paraId="7B17DB99" w14:textId="77777777" w:rsidR="0021067C" w:rsidRDefault="0021067C" w:rsidP="00725D86">
            <w:pPr>
              <w:pStyle w:val="BodyText"/>
              <w:rPr>
                <w:lang w:val="da-DK"/>
              </w:rPr>
            </w:pPr>
            <w:r>
              <w:rPr>
                <w:lang w:val="da-DK"/>
              </w:rPr>
              <w:t>2016-06-20</w:t>
            </w:r>
          </w:p>
        </w:tc>
        <w:tc>
          <w:tcPr>
            <w:tcW w:w="1080" w:type="dxa"/>
          </w:tcPr>
          <w:p w14:paraId="5D507584" w14:textId="77777777" w:rsidR="0021067C" w:rsidRDefault="0021067C" w:rsidP="00EA2B8F">
            <w:pPr>
              <w:pStyle w:val="BodyText"/>
              <w:rPr>
                <w:lang w:val="da-DK"/>
              </w:rPr>
            </w:pPr>
            <w:r>
              <w:rPr>
                <w:lang w:val="da-DK"/>
              </w:rPr>
              <w:t>0.2</w:t>
            </w:r>
          </w:p>
        </w:tc>
        <w:tc>
          <w:tcPr>
            <w:tcW w:w="3727" w:type="dxa"/>
          </w:tcPr>
          <w:p w14:paraId="72B92962" w14:textId="77777777" w:rsidR="0021067C" w:rsidRDefault="0021067C" w:rsidP="00EA2B8F">
            <w:pPr>
              <w:pStyle w:val="BodyText"/>
            </w:pPr>
            <w:r>
              <w:t>Modified with formatting</w:t>
            </w:r>
          </w:p>
        </w:tc>
        <w:tc>
          <w:tcPr>
            <w:tcW w:w="2241" w:type="dxa"/>
          </w:tcPr>
          <w:p w14:paraId="44758C0A" w14:textId="77777777" w:rsidR="0021067C" w:rsidRDefault="0021067C" w:rsidP="00EA2B8F">
            <w:pPr>
              <w:pStyle w:val="BodyText"/>
              <w:rPr>
                <w:szCs w:val="22"/>
              </w:rPr>
            </w:pPr>
            <w:r>
              <w:rPr>
                <w:szCs w:val="22"/>
              </w:rPr>
              <w:t>Bhupinder Singh</w:t>
            </w:r>
          </w:p>
        </w:tc>
        <w:tc>
          <w:tcPr>
            <w:tcW w:w="1975" w:type="dxa"/>
          </w:tcPr>
          <w:p w14:paraId="6C8A23C9" w14:textId="77777777" w:rsidR="0021067C" w:rsidRDefault="0021067C" w:rsidP="00725D86">
            <w:pPr>
              <w:pStyle w:val="BodyText"/>
            </w:pPr>
            <w:r>
              <w:t>Rebecca Garcia DeJesus</w:t>
            </w:r>
          </w:p>
        </w:tc>
      </w:tr>
      <w:tr w:rsidR="00F808C8" w:rsidRPr="004737E3" w14:paraId="63A0034A" w14:textId="77777777" w:rsidTr="00725D86">
        <w:tc>
          <w:tcPr>
            <w:tcW w:w="1435" w:type="dxa"/>
          </w:tcPr>
          <w:p w14:paraId="31303FD5" w14:textId="77777777" w:rsidR="00F808C8" w:rsidRDefault="00F808C8" w:rsidP="00F808C8">
            <w:pPr>
              <w:pStyle w:val="BodyText"/>
              <w:rPr>
                <w:lang w:val="da-DK"/>
              </w:rPr>
            </w:pPr>
            <w:r>
              <w:rPr>
                <w:lang w:val="da-DK"/>
              </w:rPr>
              <w:t>2016-07-18</w:t>
            </w:r>
          </w:p>
        </w:tc>
        <w:tc>
          <w:tcPr>
            <w:tcW w:w="1080" w:type="dxa"/>
          </w:tcPr>
          <w:p w14:paraId="230D9EDB" w14:textId="77777777" w:rsidR="00F808C8" w:rsidRDefault="00F808C8" w:rsidP="00F808C8">
            <w:pPr>
              <w:pStyle w:val="BodyText"/>
              <w:rPr>
                <w:lang w:val="da-DK"/>
              </w:rPr>
            </w:pPr>
            <w:r>
              <w:rPr>
                <w:lang w:val="da-DK"/>
              </w:rPr>
              <w:t>0.3</w:t>
            </w:r>
          </w:p>
        </w:tc>
        <w:tc>
          <w:tcPr>
            <w:tcW w:w="3727" w:type="dxa"/>
          </w:tcPr>
          <w:p w14:paraId="5C93EE2E" w14:textId="77777777" w:rsidR="00F808C8" w:rsidRDefault="00EA1946" w:rsidP="00F808C8">
            <w:pPr>
              <w:pStyle w:val="BodyText"/>
            </w:pPr>
            <w:hyperlink w:anchor="_top" w:history="1">
              <w:r w:rsidR="00F808C8" w:rsidRPr="00567F21">
                <w:rPr>
                  <w:rStyle w:val="Hyperlink"/>
                  <w:color w:val="auto"/>
                </w:rPr>
                <w:t>Renamed to</w:t>
              </w:r>
              <w:r w:rsidR="00FF202B" w:rsidRPr="00567F21">
                <w:rPr>
                  <w:rStyle w:val="Hyperlink"/>
                  <w:color w:val="auto"/>
                </w:rPr>
                <w:t xml:space="preserve"> configuration instead of file </w:t>
              </w:r>
            </w:hyperlink>
            <w:r w:rsidR="00FF202B" w:rsidRPr="007D7C0E">
              <w:t xml:space="preserve"> &amp; </w:t>
            </w:r>
            <w:hyperlink w:anchor="_Test_Configuration" w:history="1">
              <w:r w:rsidR="00FF202B" w:rsidRPr="00567F21">
                <w:rPr>
                  <w:rStyle w:val="Hyperlink"/>
                  <w:color w:val="auto"/>
                </w:rPr>
                <w:t>added DB reference</w:t>
              </w:r>
            </w:hyperlink>
            <w:r w:rsidR="00FF202B">
              <w:t>.</w:t>
            </w:r>
          </w:p>
        </w:tc>
        <w:tc>
          <w:tcPr>
            <w:tcW w:w="2241" w:type="dxa"/>
          </w:tcPr>
          <w:p w14:paraId="32254483" w14:textId="77777777" w:rsidR="00F808C8" w:rsidRDefault="00F808C8" w:rsidP="00F808C8">
            <w:pPr>
              <w:pStyle w:val="BodyText"/>
              <w:rPr>
                <w:szCs w:val="22"/>
              </w:rPr>
            </w:pPr>
            <w:r>
              <w:rPr>
                <w:szCs w:val="22"/>
              </w:rPr>
              <w:t>Bhupinder Singh</w:t>
            </w:r>
          </w:p>
        </w:tc>
        <w:tc>
          <w:tcPr>
            <w:tcW w:w="1975" w:type="dxa"/>
          </w:tcPr>
          <w:p w14:paraId="5AC21B59" w14:textId="77777777" w:rsidR="00F808C8" w:rsidRDefault="00F808C8" w:rsidP="00F808C8">
            <w:pPr>
              <w:pStyle w:val="BodyText"/>
            </w:pPr>
            <w:r>
              <w:t>Rebecca Garcia DeJesus</w:t>
            </w:r>
          </w:p>
        </w:tc>
      </w:tr>
    </w:tbl>
    <w:p w14:paraId="0CAB258C" w14:textId="77777777" w:rsidR="00F827DC" w:rsidRDefault="00F827DC" w:rsidP="00F827DC">
      <w:pPr>
        <w:pStyle w:val="BodyText"/>
      </w:pPr>
    </w:p>
    <w:p w14:paraId="1CCC2269" w14:textId="77777777" w:rsidR="00F827DC" w:rsidRDefault="00F827DC" w:rsidP="00F827DC">
      <w:r>
        <w:br w:type="page"/>
      </w:r>
    </w:p>
    <w:sdt>
      <w:sdtPr>
        <w:rPr>
          <w:rFonts w:ascii="Arial" w:eastAsia="Times New Roman" w:hAnsi="Arial" w:cs="Arial"/>
          <w:b w:val="0"/>
          <w:bCs w:val="0"/>
          <w:color w:val="auto"/>
          <w:sz w:val="22"/>
          <w:szCs w:val="24"/>
        </w:rPr>
        <w:id w:val="-880479976"/>
        <w:docPartObj>
          <w:docPartGallery w:val="Table of Contents"/>
          <w:docPartUnique/>
        </w:docPartObj>
      </w:sdtPr>
      <w:sdtEndPr>
        <w:rPr>
          <w:rFonts w:asciiTheme="minorHAnsi" w:eastAsiaTheme="minorHAnsi" w:hAnsiTheme="minorHAnsi" w:cstheme="minorBidi"/>
          <w:noProof/>
          <w:szCs w:val="22"/>
        </w:rPr>
      </w:sdtEndPr>
      <w:sdtContent>
        <w:p w14:paraId="5E50D29C" w14:textId="77777777" w:rsidR="00F827DC" w:rsidRPr="00725D86" w:rsidRDefault="00520408" w:rsidP="00520408">
          <w:pPr>
            <w:pStyle w:val="TOCHeading"/>
            <w:spacing w:before="120" w:after="120"/>
            <w:jc w:val="center"/>
            <w:rPr>
              <w:rFonts w:ascii="Arial" w:hAnsi="Arial" w:cs="Arial"/>
              <w:color w:val="auto"/>
              <w:sz w:val="32"/>
              <w:szCs w:val="32"/>
            </w:rPr>
          </w:pPr>
          <w:r w:rsidRPr="00725D86">
            <w:rPr>
              <w:rFonts w:ascii="Arial" w:eastAsia="Times New Roman" w:hAnsi="Arial" w:cs="Arial"/>
              <w:bCs w:val="0"/>
              <w:color w:val="auto"/>
              <w:sz w:val="32"/>
              <w:szCs w:val="32"/>
            </w:rPr>
            <w:t xml:space="preserve">Table of </w:t>
          </w:r>
          <w:r w:rsidR="00F827DC" w:rsidRPr="00725D86">
            <w:rPr>
              <w:rFonts w:ascii="Arial" w:hAnsi="Arial" w:cs="Arial"/>
              <w:color w:val="auto"/>
              <w:sz w:val="32"/>
              <w:szCs w:val="32"/>
            </w:rPr>
            <w:t>Contents</w:t>
          </w:r>
        </w:p>
        <w:p w14:paraId="5DAC9AEA" w14:textId="77777777" w:rsidR="0080155C" w:rsidRDefault="00F827DC">
          <w:pPr>
            <w:pStyle w:val="TOC1"/>
            <w:rPr>
              <w:rFonts w:asciiTheme="minorHAnsi" w:eastAsiaTheme="minorEastAsia" w:hAnsiTheme="minorHAnsi" w:cstheme="minorBidi"/>
              <w:b w:val="0"/>
              <w:noProof/>
              <w:sz w:val="22"/>
              <w:szCs w:val="22"/>
            </w:rPr>
          </w:pPr>
          <w:r w:rsidRPr="003C11EF">
            <w:fldChar w:fldCharType="begin"/>
          </w:r>
          <w:r w:rsidRPr="003C11EF">
            <w:instrText xml:space="preserve"> TOC \o "1-3" \h \z \u </w:instrText>
          </w:r>
          <w:r w:rsidRPr="003C11EF">
            <w:fldChar w:fldCharType="separate"/>
          </w:r>
          <w:hyperlink w:anchor="_Toc452986834" w:history="1">
            <w:r w:rsidR="0080155C" w:rsidRPr="007F04EE">
              <w:rPr>
                <w:rStyle w:val="Hyperlink"/>
                <w:noProof/>
              </w:rPr>
              <w:t>1.</w:t>
            </w:r>
            <w:r w:rsidR="0080155C">
              <w:rPr>
                <w:rFonts w:asciiTheme="minorHAnsi" w:eastAsiaTheme="minorEastAsia" w:hAnsiTheme="minorHAnsi" w:cstheme="minorBidi"/>
                <w:b w:val="0"/>
                <w:noProof/>
                <w:sz w:val="22"/>
                <w:szCs w:val="22"/>
              </w:rPr>
              <w:tab/>
            </w:r>
            <w:r w:rsidR="0080155C" w:rsidRPr="007F04EE">
              <w:rPr>
                <w:rStyle w:val="Hyperlink"/>
                <w:noProof/>
              </w:rPr>
              <w:t>Introduction</w:t>
            </w:r>
            <w:r w:rsidR="0080155C">
              <w:rPr>
                <w:noProof/>
                <w:webHidden/>
              </w:rPr>
              <w:tab/>
            </w:r>
            <w:r w:rsidR="0080155C">
              <w:rPr>
                <w:noProof/>
                <w:webHidden/>
              </w:rPr>
              <w:fldChar w:fldCharType="begin"/>
            </w:r>
            <w:r w:rsidR="0080155C">
              <w:rPr>
                <w:noProof/>
                <w:webHidden/>
              </w:rPr>
              <w:instrText xml:space="preserve"> PAGEREF _Toc452986834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41BFE098" w14:textId="77777777" w:rsidR="0080155C" w:rsidRDefault="00914B74">
          <w:pPr>
            <w:pStyle w:val="TOC1"/>
            <w:rPr>
              <w:rFonts w:asciiTheme="minorHAnsi" w:eastAsiaTheme="minorEastAsia" w:hAnsiTheme="minorHAnsi" w:cstheme="minorBidi"/>
              <w:b w:val="0"/>
              <w:noProof/>
              <w:sz w:val="22"/>
              <w:szCs w:val="22"/>
            </w:rPr>
          </w:pPr>
          <w:hyperlink w:anchor="_Toc452986835" w:history="1">
            <w:r w:rsidR="0080155C" w:rsidRPr="007F04EE">
              <w:rPr>
                <w:rStyle w:val="Hyperlink"/>
                <w:rFonts w:ascii="Times New Roman" w:hAnsi="Times New Roman"/>
                <w:noProof/>
              </w:rPr>
              <w:t>2.</w:t>
            </w:r>
            <w:r w:rsidR="0080155C">
              <w:rPr>
                <w:rFonts w:asciiTheme="minorHAnsi" w:eastAsiaTheme="minorEastAsia" w:hAnsiTheme="minorHAnsi" w:cstheme="minorBidi"/>
                <w:b w:val="0"/>
                <w:noProof/>
                <w:sz w:val="22"/>
                <w:szCs w:val="22"/>
              </w:rPr>
              <w:tab/>
            </w:r>
            <w:r w:rsidR="0080155C" w:rsidRPr="007F04EE">
              <w:rPr>
                <w:rStyle w:val="Hyperlink"/>
                <w:noProof/>
              </w:rPr>
              <w:t>Abstract</w:t>
            </w:r>
            <w:r w:rsidR="0080155C">
              <w:rPr>
                <w:noProof/>
                <w:webHidden/>
              </w:rPr>
              <w:tab/>
            </w:r>
            <w:r w:rsidR="0080155C">
              <w:rPr>
                <w:noProof/>
                <w:webHidden/>
              </w:rPr>
              <w:fldChar w:fldCharType="begin"/>
            </w:r>
            <w:r w:rsidR="0080155C">
              <w:rPr>
                <w:noProof/>
                <w:webHidden/>
              </w:rPr>
              <w:instrText xml:space="preserve"> PAGEREF _Toc452986835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7917FC09" w14:textId="77777777" w:rsidR="0080155C" w:rsidRDefault="00914B74">
          <w:pPr>
            <w:pStyle w:val="TOC1"/>
            <w:rPr>
              <w:rFonts w:asciiTheme="minorHAnsi" w:eastAsiaTheme="minorEastAsia" w:hAnsiTheme="minorHAnsi" w:cstheme="minorBidi"/>
              <w:b w:val="0"/>
              <w:noProof/>
              <w:sz w:val="22"/>
              <w:szCs w:val="22"/>
            </w:rPr>
          </w:pPr>
          <w:hyperlink w:anchor="_Toc452986836" w:history="1">
            <w:r w:rsidR="0080155C" w:rsidRPr="007F04EE">
              <w:rPr>
                <w:rStyle w:val="Hyperlink"/>
                <w:noProof/>
              </w:rPr>
              <w:t>3.</w:t>
            </w:r>
            <w:r w:rsidR="0080155C">
              <w:rPr>
                <w:rFonts w:asciiTheme="minorHAnsi" w:eastAsiaTheme="minorEastAsia" w:hAnsiTheme="minorHAnsi" w:cstheme="minorBidi"/>
                <w:b w:val="0"/>
                <w:noProof/>
                <w:sz w:val="22"/>
                <w:szCs w:val="22"/>
              </w:rPr>
              <w:tab/>
            </w:r>
            <w:r w:rsidR="0080155C" w:rsidRPr="007F04EE">
              <w:rPr>
                <w:rStyle w:val="Hyperlink"/>
                <w:noProof/>
              </w:rPr>
              <w:t>Test Configuration</w:t>
            </w:r>
            <w:r w:rsidR="00726F1F">
              <w:rPr>
                <w:rStyle w:val="Hyperlink"/>
                <w:noProof/>
              </w:rPr>
              <w:t xml:space="preserve"> &amp; Data Base Ref……………………………………</w:t>
            </w:r>
            <w:r w:rsidR="0080155C">
              <w:rPr>
                <w:noProof/>
                <w:webHidden/>
              </w:rPr>
              <w:fldChar w:fldCharType="begin"/>
            </w:r>
            <w:r w:rsidR="0080155C">
              <w:rPr>
                <w:noProof/>
                <w:webHidden/>
              </w:rPr>
              <w:instrText xml:space="preserve"> PAGEREF _Toc452986836 \h </w:instrText>
            </w:r>
            <w:r w:rsidR="0080155C">
              <w:rPr>
                <w:noProof/>
                <w:webHidden/>
              </w:rPr>
            </w:r>
            <w:r w:rsidR="0080155C">
              <w:rPr>
                <w:noProof/>
                <w:webHidden/>
              </w:rPr>
              <w:fldChar w:fldCharType="separate"/>
            </w:r>
            <w:r w:rsidR="0080155C">
              <w:rPr>
                <w:noProof/>
                <w:webHidden/>
              </w:rPr>
              <w:t>4</w:t>
            </w:r>
            <w:r w:rsidR="0080155C">
              <w:rPr>
                <w:noProof/>
                <w:webHidden/>
              </w:rPr>
              <w:fldChar w:fldCharType="end"/>
            </w:r>
          </w:hyperlink>
        </w:p>
        <w:p w14:paraId="282CD6CA" w14:textId="77777777" w:rsidR="00CD387D" w:rsidRPr="00CD387D" w:rsidRDefault="00914B74">
          <w:pPr>
            <w:pStyle w:val="TOC1"/>
            <w:rPr>
              <w:noProof/>
            </w:rPr>
          </w:pPr>
          <w:hyperlink w:anchor="_Toc452986837" w:history="1">
            <w:r w:rsidR="0080155C" w:rsidRPr="007F04EE">
              <w:rPr>
                <w:rStyle w:val="Hyperlink"/>
                <w:noProof/>
              </w:rPr>
              <w:t>4.</w:t>
            </w:r>
            <w:r w:rsidR="0080155C">
              <w:rPr>
                <w:rFonts w:asciiTheme="minorHAnsi" w:eastAsiaTheme="minorEastAsia" w:hAnsiTheme="minorHAnsi" w:cstheme="minorBidi"/>
                <w:b w:val="0"/>
                <w:noProof/>
                <w:sz w:val="22"/>
                <w:szCs w:val="22"/>
              </w:rPr>
              <w:tab/>
            </w:r>
            <w:r w:rsidR="0080155C" w:rsidRPr="007F04EE">
              <w:rPr>
                <w:rStyle w:val="Hyperlink"/>
                <w:noProof/>
              </w:rPr>
              <w:t>Approval Signatures</w:t>
            </w:r>
            <w:r w:rsidR="0080155C">
              <w:rPr>
                <w:noProof/>
                <w:webHidden/>
              </w:rPr>
              <w:tab/>
            </w:r>
            <w:r w:rsidR="0080155C">
              <w:rPr>
                <w:noProof/>
                <w:webHidden/>
              </w:rPr>
              <w:fldChar w:fldCharType="begin"/>
            </w:r>
            <w:r w:rsidR="0080155C">
              <w:rPr>
                <w:noProof/>
                <w:webHidden/>
              </w:rPr>
              <w:instrText xml:space="preserve"> PAGEREF _Toc452986837 \h </w:instrText>
            </w:r>
            <w:r w:rsidR="0080155C">
              <w:rPr>
                <w:noProof/>
                <w:webHidden/>
              </w:rPr>
            </w:r>
            <w:r w:rsidR="0080155C">
              <w:rPr>
                <w:noProof/>
                <w:webHidden/>
              </w:rPr>
              <w:fldChar w:fldCharType="separate"/>
            </w:r>
            <w:r w:rsidR="0080155C">
              <w:rPr>
                <w:noProof/>
                <w:webHidden/>
              </w:rPr>
              <w:t>6</w:t>
            </w:r>
            <w:r w:rsidR="0080155C">
              <w:rPr>
                <w:noProof/>
                <w:webHidden/>
              </w:rPr>
              <w:fldChar w:fldCharType="end"/>
            </w:r>
          </w:hyperlink>
        </w:p>
        <w:p w14:paraId="5B38BE0D" w14:textId="77777777" w:rsidR="00CD387D" w:rsidRPr="00EA1946" w:rsidRDefault="00CD387D" w:rsidP="00EA1946">
          <w:pPr>
            <w:rPr>
              <w:b/>
            </w:rPr>
          </w:pPr>
          <w:r>
            <w:t xml:space="preserve"> </w:t>
          </w:r>
        </w:p>
        <w:p w14:paraId="2ADFDB2E" w14:textId="77777777" w:rsidR="00F827DC" w:rsidRDefault="00F827DC" w:rsidP="00F827DC">
          <w:pPr>
            <w:rPr>
              <w:noProof/>
            </w:rPr>
          </w:pPr>
          <w:r w:rsidRPr="003C11EF">
            <w:rPr>
              <w:b/>
              <w:bCs/>
              <w:noProof/>
            </w:rPr>
            <w:fldChar w:fldCharType="end"/>
          </w:r>
        </w:p>
      </w:sdtContent>
    </w:sdt>
    <w:p w14:paraId="68E8411C" w14:textId="77777777" w:rsidR="00F827DC" w:rsidRDefault="00F827DC" w:rsidP="00F827DC">
      <w:pPr>
        <w:pStyle w:val="TOC1"/>
      </w:pPr>
    </w:p>
    <w:p w14:paraId="3116C15D" w14:textId="77777777" w:rsidR="00F827DC" w:rsidRPr="008732A0" w:rsidRDefault="00F827DC" w:rsidP="00F827DC">
      <w:pPr>
        <w:sectPr w:rsidR="00F827DC" w:rsidRPr="008732A0" w:rsidSect="002D61E8">
          <w:headerReference w:type="default" r:id="rId11"/>
          <w:footerReference w:type="default" r:id="rId12"/>
          <w:pgSz w:w="12240" w:h="15840" w:code="1"/>
          <w:pgMar w:top="1440" w:right="1440" w:bottom="1440" w:left="1440" w:header="432" w:footer="432" w:gutter="0"/>
          <w:pgNumType w:fmt="lowerRoman" w:start="1"/>
          <w:cols w:space="720"/>
          <w:titlePg/>
          <w:docGrid w:linePitch="360"/>
        </w:sectPr>
      </w:pPr>
    </w:p>
    <w:p w14:paraId="5104DFBB" w14:textId="77777777" w:rsidR="00F827DC" w:rsidRDefault="00830DDD" w:rsidP="00F827DC">
      <w:pPr>
        <w:pStyle w:val="Heading1"/>
      </w:pPr>
      <w:bookmarkStart w:id="12" w:name="_Toc452986834"/>
      <w:bookmarkStart w:id="13" w:name="_Toc352250146"/>
      <w:r>
        <w:lastRenderedPageBreak/>
        <w:t>In</w:t>
      </w:r>
      <w:r w:rsidR="00151B77">
        <w:t>troduction</w:t>
      </w:r>
      <w:bookmarkEnd w:id="12"/>
    </w:p>
    <w:p w14:paraId="4307E5B2" w14:textId="77777777" w:rsidR="00355D5C" w:rsidRPr="00725D86" w:rsidRDefault="00151B77"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The purpose of this document is to provide a detailed test configuration to help the testing process during</w:t>
      </w:r>
      <w:r w:rsidR="00B07EC0" w:rsidRPr="00725D86">
        <w:rPr>
          <w:rFonts w:ascii="Times New Roman" w:hAnsi="Times New Roman" w:cs="Times New Roman"/>
          <w:sz w:val="24"/>
          <w:szCs w:val="24"/>
        </w:rPr>
        <w:t xml:space="preserve"> the</w:t>
      </w:r>
      <w:r w:rsidR="009C5366" w:rsidRPr="00725D86">
        <w:rPr>
          <w:rFonts w:ascii="Times New Roman" w:hAnsi="Times New Roman" w:cs="Times New Roman"/>
          <w:sz w:val="24"/>
          <w:szCs w:val="24"/>
        </w:rPr>
        <w:t xml:space="preserve"> </w:t>
      </w:r>
      <w:r w:rsidR="00EA1F93" w:rsidRPr="00725D86">
        <w:rPr>
          <w:rFonts w:ascii="Times New Roman" w:hAnsi="Times New Roman" w:cs="Times New Roman"/>
          <w:sz w:val="24"/>
          <w:szCs w:val="24"/>
        </w:rPr>
        <w:t xml:space="preserve">Benefits Claims Decision Support System </w:t>
      </w:r>
      <w:r w:rsidRPr="00725D86">
        <w:rPr>
          <w:rFonts w:ascii="Times New Roman" w:hAnsi="Times New Roman" w:cs="Times New Roman"/>
          <w:sz w:val="24"/>
          <w:szCs w:val="24"/>
        </w:rPr>
        <w:t>testing</w:t>
      </w:r>
      <w:r w:rsidR="00351777" w:rsidRPr="00725D86">
        <w:rPr>
          <w:rFonts w:ascii="Times New Roman" w:hAnsi="Times New Roman" w:cs="Times New Roman"/>
          <w:sz w:val="24"/>
          <w:szCs w:val="24"/>
        </w:rPr>
        <w:t xml:space="preserve"> and development</w:t>
      </w:r>
      <w:r w:rsidRPr="00725D86">
        <w:rPr>
          <w:rFonts w:ascii="Times New Roman" w:hAnsi="Times New Roman" w:cs="Times New Roman"/>
          <w:sz w:val="24"/>
          <w:szCs w:val="24"/>
        </w:rPr>
        <w:t xml:space="preserve"> efforts </w:t>
      </w:r>
      <w:r w:rsidR="00B07EC0" w:rsidRPr="00725D86">
        <w:rPr>
          <w:rFonts w:ascii="Times New Roman" w:hAnsi="Times New Roman" w:cs="Times New Roman"/>
          <w:sz w:val="24"/>
          <w:szCs w:val="24"/>
        </w:rPr>
        <w:t>to verify and validate the</w:t>
      </w:r>
      <w:r w:rsidR="00295E5D" w:rsidRPr="00725D86">
        <w:rPr>
          <w:rFonts w:ascii="Times New Roman" w:hAnsi="Times New Roman" w:cs="Times New Roman"/>
          <w:sz w:val="24"/>
          <w:szCs w:val="24"/>
        </w:rPr>
        <w:t xml:space="preserve"> requirements</w:t>
      </w:r>
      <w:r w:rsidRPr="00725D86">
        <w:rPr>
          <w:rFonts w:ascii="Times New Roman" w:hAnsi="Times New Roman" w:cs="Times New Roman"/>
          <w:sz w:val="24"/>
          <w:szCs w:val="24"/>
        </w:rPr>
        <w:t>.</w:t>
      </w:r>
      <w:r w:rsidR="00B07EC0" w:rsidRPr="00725D86">
        <w:rPr>
          <w:rFonts w:ascii="Times New Roman" w:hAnsi="Times New Roman" w:cs="Times New Roman"/>
          <w:sz w:val="24"/>
          <w:szCs w:val="24"/>
        </w:rPr>
        <w:t xml:space="preserve"> Test configuration</w:t>
      </w:r>
      <w:r w:rsidR="00820A18" w:rsidRPr="00725D86">
        <w:rPr>
          <w:rFonts w:ascii="Times New Roman" w:hAnsi="Times New Roman" w:cs="Times New Roman"/>
          <w:sz w:val="24"/>
          <w:szCs w:val="24"/>
        </w:rPr>
        <w:t xml:space="preserve"> management</w:t>
      </w:r>
      <w:r w:rsidR="00B07EC0" w:rsidRPr="00725D86">
        <w:rPr>
          <w:rFonts w:ascii="Times New Roman" w:hAnsi="Times New Roman" w:cs="Times New Roman"/>
          <w:sz w:val="24"/>
          <w:szCs w:val="24"/>
        </w:rPr>
        <w:t xml:space="preserve"> file will include detailed</w:t>
      </w:r>
      <w:r w:rsidR="00351777" w:rsidRPr="00725D86">
        <w:rPr>
          <w:rFonts w:ascii="Times New Roman" w:hAnsi="Times New Roman" w:cs="Times New Roman"/>
          <w:sz w:val="24"/>
          <w:szCs w:val="24"/>
        </w:rPr>
        <w:t xml:space="preserve"> virtual</w:t>
      </w:r>
      <w:r w:rsidR="00B07EC0" w:rsidRPr="00725D86">
        <w:rPr>
          <w:rFonts w:ascii="Times New Roman" w:hAnsi="Times New Roman" w:cs="Times New Roman"/>
          <w:sz w:val="24"/>
          <w:szCs w:val="24"/>
        </w:rPr>
        <w:t xml:space="preserve"> environmental conditions and configuration</w:t>
      </w:r>
      <w:r w:rsidR="00295E5D" w:rsidRPr="00725D86">
        <w:rPr>
          <w:rFonts w:ascii="Times New Roman" w:hAnsi="Times New Roman" w:cs="Times New Roman"/>
          <w:sz w:val="24"/>
          <w:szCs w:val="24"/>
        </w:rPr>
        <w:t xml:space="preserve"> to run a successful test of the applicati</w:t>
      </w:r>
      <w:r w:rsidR="008D16EF" w:rsidRPr="00725D86">
        <w:rPr>
          <w:rFonts w:ascii="Times New Roman" w:hAnsi="Times New Roman" w:cs="Times New Roman"/>
          <w:sz w:val="24"/>
          <w:szCs w:val="24"/>
        </w:rPr>
        <w:t>on.</w:t>
      </w:r>
      <w:bookmarkEnd w:id="1"/>
      <w:bookmarkEnd w:id="13"/>
    </w:p>
    <w:p w14:paraId="2103B28F" w14:textId="77777777" w:rsidR="00DD4229" w:rsidRPr="00A36D97" w:rsidRDefault="00DD4229" w:rsidP="00EA1F93"/>
    <w:p w14:paraId="25E5EA13" w14:textId="77777777" w:rsidR="00355D5C" w:rsidRPr="005B16B3" w:rsidRDefault="00355D5C" w:rsidP="005B16B3">
      <w:pPr>
        <w:pStyle w:val="Heading1"/>
      </w:pPr>
      <w:r w:rsidRPr="00A06899">
        <w:t xml:space="preserve"> </w:t>
      </w:r>
      <w:bookmarkStart w:id="14" w:name="_Toc452986835"/>
      <w:r w:rsidR="00505EEB" w:rsidRPr="00725D86">
        <w:t>Abstract</w:t>
      </w:r>
      <w:bookmarkEnd w:id="14"/>
      <w:r w:rsidR="00505EEB" w:rsidRPr="005B16B3">
        <w:t xml:space="preserve"> </w:t>
      </w:r>
    </w:p>
    <w:p w14:paraId="00519161" w14:textId="77777777" w:rsidR="00505EEB" w:rsidRDefault="00830DDD" w:rsidP="00745FFE">
      <w:pPr>
        <w:spacing w:before="120" w:after="120"/>
        <w:rPr>
          <w:rFonts w:ascii="Times New Roman" w:hAnsi="Times New Roman" w:cs="Times New Roman"/>
          <w:sz w:val="24"/>
          <w:szCs w:val="24"/>
        </w:rPr>
      </w:pPr>
      <w:r w:rsidRPr="008D16EF">
        <w:rPr>
          <w:rFonts w:ascii="Times New Roman" w:hAnsi="Times New Roman" w:cs="Times New Roman"/>
          <w:sz w:val="24"/>
          <w:szCs w:val="24"/>
        </w:rPr>
        <w:t>Configuration management</w:t>
      </w:r>
      <w:r w:rsidR="00355D5C" w:rsidRPr="008D16EF">
        <w:rPr>
          <w:rFonts w:ascii="Times New Roman" w:hAnsi="Times New Roman" w:cs="Times New Roman"/>
          <w:sz w:val="24"/>
          <w:szCs w:val="24"/>
        </w:rPr>
        <w:t xml:space="preserve"> plays a vital role in software development, </w:t>
      </w:r>
      <w:r w:rsidR="00505EEB" w:rsidRPr="008D16EF">
        <w:rPr>
          <w:rFonts w:ascii="Times New Roman" w:hAnsi="Times New Roman" w:cs="Times New Roman"/>
          <w:sz w:val="24"/>
          <w:szCs w:val="24"/>
        </w:rPr>
        <w:t>design,</w:t>
      </w:r>
      <w:r w:rsidR="00355D5C" w:rsidRPr="008D16EF">
        <w:rPr>
          <w:rFonts w:ascii="Times New Roman" w:hAnsi="Times New Roman" w:cs="Times New Roman"/>
          <w:sz w:val="24"/>
          <w:szCs w:val="24"/>
        </w:rPr>
        <w:t xml:space="preserve"> and l</w:t>
      </w:r>
      <w:r w:rsidR="00EA1F93">
        <w:rPr>
          <w:rFonts w:ascii="Times New Roman" w:hAnsi="Times New Roman" w:cs="Times New Roman"/>
          <w:sz w:val="24"/>
          <w:szCs w:val="24"/>
        </w:rPr>
        <w:t>a</w:t>
      </w:r>
      <w:r w:rsidR="00355D5C" w:rsidRPr="008D16EF">
        <w:rPr>
          <w:rFonts w:ascii="Times New Roman" w:hAnsi="Times New Roman" w:cs="Times New Roman"/>
          <w:sz w:val="24"/>
          <w:szCs w:val="24"/>
        </w:rPr>
        <w:t xml:space="preserve">unch not just in software but also in hardware. </w:t>
      </w:r>
      <w:r w:rsidR="00355D5C" w:rsidRPr="00355D5C">
        <w:rPr>
          <w:rFonts w:ascii="Times New Roman" w:hAnsi="Times New Roman" w:cs="Times New Roman"/>
          <w:sz w:val="24"/>
          <w:szCs w:val="24"/>
        </w:rPr>
        <w:t>This project shows how important</w:t>
      </w:r>
      <w:r>
        <w:rPr>
          <w:rFonts w:ascii="Times New Roman" w:hAnsi="Times New Roman" w:cs="Times New Roman"/>
          <w:sz w:val="24"/>
          <w:szCs w:val="24"/>
        </w:rPr>
        <w:t xml:space="preserve"> Test Configuration</w:t>
      </w:r>
      <w:r w:rsidR="00351777">
        <w:rPr>
          <w:rFonts w:ascii="Times New Roman" w:hAnsi="Times New Roman" w:cs="Times New Roman"/>
          <w:sz w:val="24"/>
          <w:szCs w:val="24"/>
        </w:rPr>
        <w:t xml:space="preserve"> and </w:t>
      </w:r>
      <w:r w:rsidR="00351777" w:rsidRPr="00351777">
        <w:rPr>
          <w:rFonts w:ascii="Times New Roman" w:hAnsi="Times New Roman" w:cs="Times New Roman"/>
          <w:sz w:val="24"/>
          <w:szCs w:val="24"/>
        </w:rPr>
        <w:t>virtual machine environment for development and testing</w:t>
      </w:r>
      <w:r w:rsidR="00DE7114">
        <w:rPr>
          <w:rFonts w:ascii="Times New Roman" w:hAnsi="Times New Roman" w:cs="Times New Roman"/>
          <w:sz w:val="24"/>
          <w:szCs w:val="24"/>
        </w:rPr>
        <w:t xml:space="preserve"> efforts.</w:t>
      </w:r>
    </w:p>
    <w:p w14:paraId="5442EBBC" w14:textId="77777777" w:rsidR="00DD4229" w:rsidRPr="00745FFE" w:rsidRDefault="00DD4229" w:rsidP="00745FFE">
      <w:pPr>
        <w:spacing w:before="120" w:after="120"/>
        <w:rPr>
          <w:rFonts w:ascii="Times New Roman" w:hAnsi="Times New Roman" w:cs="Times New Roman"/>
          <w:sz w:val="24"/>
          <w:szCs w:val="24"/>
        </w:rPr>
      </w:pPr>
    </w:p>
    <w:p w14:paraId="265A7FAA" w14:textId="77777777" w:rsidR="00355D5C" w:rsidRPr="00725D86" w:rsidRDefault="00EA5FF5" w:rsidP="005B16B3">
      <w:pPr>
        <w:pStyle w:val="Heading1"/>
      </w:pPr>
      <w:bookmarkStart w:id="15" w:name="_Test_Configuration"/>
      <w:bookmarkStart w:id="16" w:name="_Toc452986836"/>
      <w:bookmarkEnd w:id="15"/>
      <w:r w:rsidRPr="00725D86">
        <w:t>Test Configuration</w:t>
      </w:r>
      <w:bookmarkEnd w:id="16"/>
    </w:p>
    <w:p w14:paraId="78E061FD" w14:textId="2BF8F693" w:rsidR="009038DE" w:rsidRPr="00725D86" w:rsidRDefault="005B28E8"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t xml:space="preserve">The Contractor shall develop all software and tests through access to anonymized Claims and Veteran data and the FTL-GC environments provided by VA. </w:t>
      </w:r>
      <w:r w:rsidR="009038DE" w:rsidRPr="00725D86">
        <w:rPr>
          <w:rFonts w:ascii="Times New Roman" w:hAnsi="Times New Roman" w:cs="Times New Roman"/>
          <w:sz w:val="24"/>
          <w:szCs w:val="24"/>
        </w:rPr>
        <w:t>All testing, and demonstration of the prototype will be done exclusively in the VA FTL virtual environment to the maximum extent practicable for a</w:t>
      </w:r>
      <w:r w:rsidR="00DB612A" w:rsidRPr="00725D86">
        <w:rPr>
          <w:rFonts w:ascii="Times New Roman" w:hAnsi="Times New Roman" w:cs="Times New Roman"/>
          <w:sz w:val="24"/>
          <w:szCs w:val="24"/>
        </w:rPr>
        <w:t>ll testing and development work as described in the PWS.</w:t>
      </w:r>
      <w:r w:rsidR="009038DE" w:rsidRPr="00725D86">
        <w:rPr>
          <w:rFonts w:ascii="Times New Roman" w:hAnsi="Times New Roman" w:cs="Times New Roman"/>
          <w:sz w:val="24"/>
          <w:szCs w:val="24"/>
        </w:rPr>
        <w:t xml:space="preserve"> </w:t>
      </w:r>
      <w:r w:rsidR="004679F4" w:rsidRPr="00725D86">
        <w:rPr>
          <w:rFonts w:ascii="Times New Roman" w:hAnsi="Times New Roman" w:cs="Times New Roman"/>
          <w:sz w:val="24"/>
          <w:szCs w:val="24"/>
        </w:rPr>
        <w:t xml:space="preserve">The scope of this configuration is to demonstrate comprehensive functional testing of </w:t>
      </w:r>
      <w:r w:rsidR="00EA1946">
        <w:rPr>
          <w:rFonts w:ascii="Times New Roman" w:hAnsi="Times New Roman" w:cs="Times New Roman"/>
          <w:sz w:val="24"/>
          <w:szCs w:val="24"/>
        </w:rPr>
        <w:t xml:space="preserve">the </w:t>
      </w:r>
      <w:r w:rsidR="004679F4" w:rsidRPr="00725D86">
        <w:rPr>
          <w:rFonts w:ascii="Times New Roman" w:hAnsi="Times New Roman" w:cs="Times New Roman"/>
          <w:sz w:val="24"/>
          <w:szCs w:val="24"/>
        </w:rPr>
        <w:t>developed software.</w:t>
      </w:r>
      <w:r w:rsidR="009038DE" w:rsidRPr="00725D86">
        <w:rPr>
          <w:rFonts w:ascii="Times New Roman" w:hAnsi="Times New Roman" w:cs="Times New Roman"/>
          <w:sz w:val="24"/>
          <w:szCs w:val="24"/>
        </w:rPr>
        <w:t xml:space="preserve"> </w:t>
      </w:r>
    </w:p>
    <w:p w14:paraId="531C20D1" w14:textId="77777777" w:rsidR="00477026" w:rsidRDefault="00477026"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 team will be given access to the Future Technologies Laboratory (FTL) in order to facilitate a safe stable environment for development and testing. </w:t>
      </w:r>
      <w:r w:rsidR="00C04595" w:rsidRPr="00C92D2B">
        <w:rPr>
          <w:rFonts w:ascii="Times New Roman" w:hAnsi="Times New Roman" w:cs="Times New Roman"/>
          <w:sz w:val="24"/>
          <w:szCs w:val="24"/>
        </w:rPr>
        <w:t>This approach will include access to a collaborative wiki system and limited knowledge base in addition to the basic, virtual machine environment for development and testing.</w:t>
      </w:r>
      <w:r w:rsidRPr="00C92D2B">
        <w:rPr>
          <w:rFonts w:ascii="Times New Roman" w:hAnsi="Times New Roman" w:cs="Times New Roman"/>
          <w:sz w:val="24"/>
          <w:szCs w:val="24"/>
        </w:rPr>
        <w:t xml:space="preserve"> Access to the FTL will be obtained and managed via the Innovation Web Help Desk.</w:t>
      </w:r>
      <w:r w:rsidRPr="00477026">
        <w:rPr>
          <w:rFonts w:ascii="Times New Roman" w:hAnsi="Times New Roman" w:cs="Times New Roman"/>
          <w:sz w:val="24"/>
          <w:szCs w:val="24"/>
        </w:rPr>
        <w:t xml:space="preserve"> </w:t>
      </w:r>
    </w:p>
    <w:p w14:paraId="7923E024" w14:textId="0084531E" w:rsidR="00525BCE"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testing area will consist of a </w:t>
      </w:r>
      <w:r w:rsidR="00DB0876" w:rsidRPr="00C92D2B">
        <w:rPr>
          <w:rFonts w:ascii="Times New Roman" w:hAnsi="Times New Roman" w:cs="Times New Roman"/>
          <w:sz w:val="24"/>
          <w:szCs w:val="24"/>
        </w:rPr>
        <w:t xml:space="preserve">shared </w:t>
      </w:r>
      <w:r w:rsidR="00DB0876">
        <w:rPr>
          <w:rFonts w:ascii="Times New Roman" w:hAnsi="Times New Roman" w:cs="Times New Roman"/>
          <w:sz w:val="24"/>
          <w:szCs w:val="24"/>
        </w:rPr>
        <w:t>pilot</w:t>
      </w:r>
      <w:r w:rsidR="00F00069">
        <w:rPr>
          <w:rFonts w:ascii="Times New Roman" w:hAnsi="Times New Roman" w:cs="Times New Roman"/>
          <w:sz w:val="24"/>
          <w:szCs w:val="24"/>
        </w:rPr>
        <w:t xml:space="preserve"> </w:t>
      </w:r>
      <w:r w:rsidRPr="00C92D2B">
        <w:rPr>
          <w:rFonts w:ascii="Times New Roman" w:hAnsi="Times New Roman" w:cs="Times New Roman"/>
          <w:sz w:val="24"/>
          <w:szCs w:val="24"/>
        </w:rPr>
        <w:t xml:space="preserve">environment that mimics the production environment where the innovation(s) may be tested. Typically, these areas will be provisioned with a virtualized copy of the Freedom of Information Act (FOIA) version or another version of </w:t>
      </w:r>
      <w:r w:rsidR="002B0E87">
        <w:rPr>
          <w:rFonts w:ascii="Times New Roman" w:hAnsi="Times New Roman" w:cs="Times New Roman"/>
          <w:sz w:val="24"/>
          <w:szCs w:val="24"/>
        </w:rPr>
        <w:t>windows</w:t>
      </w:r>
      <w:r w:rsidRPr="00C92D2B">
        <w:rPr>
          <w:rFonts w:ascii="Times New Roman" w:hAnsi="Times New Roman" w:cs="Times New Roman"/>
          <w:sz w:val="24"/>
          <w:szCs w:val="24"/>
        </w:rPr>
        <w:t xml:space="preserve"> depending on availability. These areas will only come with a small amount of fabricated data, but additional data may be generated using tools and utilities found in the environment. Virtual machine configurations are transparent and may be built upon.</w:t>
      </w:r>
      <w:r w:rsidRPr="00583CDC">
        <w:rPr>
          <w:rFonts w:ascii="Times New Roman" w:hAnsi="Times New Roman" w:cs="Times New Roman"/>
          <w:sz w:val="24"/>
          <w:szCs w:val="24"/>
        </w:rPr>
        <w:t xml:space="preserve"> </w:t>
      </w:r>
      <w:r w:rsidR="00525BCE">
        <w:rPr>
          <w:rFonts w:ascii="Times New Roman" w:hAnsi="Times New Roman" w:cs="Times New Roman"/>
          <w:sz w:val="24"/>
          <w:szCs w:val="24"/>
        </w:rPr>
        <w:t xml:space="preserve">             </w:t>
      </w:r>
    </w:p>
    <w:p w14:paraId="705ACCB2" w14:textId="77777777" w:rsidR="00525BCE" w:rsidRDefault="00525BCE" w:rsidP="00725D86">
      <w:pPr>
        <w:spacing w:before="120" w:after="120"/>
        <w:rPr>
          <w:sz w:val="23"/>
          <w:szCs w:val="23"/>
        </w:rPr>
      </w:pPr>
      <w:r w:rsidRPr="00567F21">
        <w:rPr>
          <w:rFonts w:ascii="Times New Roman" w:hAnsi="Times New Roman" w:cs="Times New Roman"/>
          <w:sz w:val="24"/>
          <w:szCs w:val="24"/>
        </w:rPr>
        <w:t xml:space="preserve">The Contractor shall update the BCDS System to address requested modifications or to correct any deficiencies found during the development process. Once the BCDS System updates have been made, the Contractor shall re-test the functionality. </w:t>
      </w:r>
    </w:p>
    <w:p w14:paraId="666BC02C" w14:textId="77777777" w:rsidR="00525BCE" w:rsidRDefault="00525BCE" w:rsidP="00725D86">
      <w:pPr>
        <w:spacing w:before="120" w:after="120"/>
        <w:rPr>
          <w:sz w:val="23"/>
          <w:szCs w:val="23"/>
        </w:rPr>
      </w:pPr>
    </w:p>
    <w:p w14:paraId="4EB84D65" w14:textId="77777777" w:rsidR="00525BCE" w:rsidRPr="00583CDC" w:rsidRDefault="00525BCE" w:rsidP="00725D86">
      <w:pPr>
        <w:spacing w:before="120" w:after="120"/>
        <w:rPr>
          <w:rFonts w:ascii="Times New Roman" w:hAnsi="Times New Roman" w:cs="Times New Roman"/>
          <w:sz w:val="24"/>
          <w:szCs w:val="24"/>
        </w:rPr>
      </w:pPr>
    </w:p>
    <w:p w14:paraId="0F7E0DBC"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With regard to the FTL, the resources provided by the Government are limited to the following:</w:t>
      </w:r>
    </w:p>
    <w:p w14:paraId="71E1AA4E"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t>1) Collaborative wiki system and limited knowledge base.</w:t>
      </w:r>
    </w:p>
    <w:p w14:paraId="794F5756" w14:textId="77777777" w:rsidR="00583CDC" w:rsidRPr="00C92D2B" w:rsidRDefault="00583CDC" w:rsidP="00583CDC">
      <w:pPr>
        <w:rPr>
          <w:rFonts w:ascii="Times New Roman" w:hAnsi="Times New Roman" w:cs="Times New Roman"/>
          <w:sz w:val="24"/>
          <w:szCs w:val="24"/>
        </w:rPr>
      </w:pPr>
      <w:r w:rsidRPr="00C92D2B">
        <w:rPr>
          <w:rFonts w:ascii="Times New Roman" w:hAnsi="Times New Roman" w:cs="Times New Roman"/>
          <w:sz w:val="24"/>
          <w:szCs w:val="24"/>
        </w:rPr>
        <w:lastRenderedPageBreak/>
        <w:t>2) Basic, virtual machine environment for development and testing.</w:t>
      </w:r>
    </w:p>
    <w:p w14:paraId="73D678BF" w14:textId="77777777" w:rsidR="00583CDC" w:rsidRPr="00C92D2B" w:rsidRDefault="00E90C41" w:rsidP="00583CDC">
      <w:pPr>
        <w:rPr>
          <w:rFonts w:ascii="Times New Roman" w:hAnsi="Times New Roman" w:cs="Times New Roman"/>
          <w:sz w:val="24"/>
          <w:szCs w:val="24"/>
        </w:rPr>
      </w:pPr>
      <w:r>
        <w:rPr>
          <w:rFonts w:ascii="Times New Roman" w:hAnsi="Times New Roman" w:cs="Times New Roman"/>
          <w:sz w:val="24"/>
          <w:szCs w:val="24"/>
        </w:rPr>
        <w:t>3</w:t>
      </w:r>
      <w:r w:rsidR="00583CDC" w:rsidRPr="00C92D2B">
        <w:rPr>
          <w:rFonts w:ascii="Times New Roman" w:hAnsi="Times New Roman" w:cs="Times New Roman"/>
          <w:sz w:val="24"/>
          <w:szCs w:val="24"/>
        </w:rPr>
        <w:t>) Small amount of fabricated data.</w:t>
      </w:r>
    </w:p>
    <w:p w14:paraId="05E336FE" w14:textId="77777777" w:rsidR="00C04595" w:rsidRDefault="00583CDC" w:rsidP="00725D86">
      <w:pPr>
        <w:spacing w:before="120" w:after="120"/>
        <w:rPr>
          <w:rFonts w:ascii="Times New Roman" w:hAnsi="Times New Roman" w:cs="Times New Roman"/>
          <w:sz w:val="24"/>
          <w:szCs w:val="24"/>
        </w:rPr>
      </w:pPr>
      <w:r w:rsidRPr="00C92D2B">
        <w:rPr>
          <w:rFonts w:ascii="Times New Roman" w:hAnsi="Times New Roman" w:cs="Times New Roman"/>
          <w:sz w:val="24"/>
          <w:szCs w:val="24"/>
        </w:rPr>
        <w:t xml:space="preserve">The FTL consists of a virtualized development and testing area supported by common services. Development and testing areas will be provisioned with a centralized source code repository, which allows read access for any authenticated user to help facilitate project transparency. The development area of the FTL will provide access to VA-specific resources necessary to pursue the innovation(s), for example, shared instances of </w:t>
      </w:r>
      <w:r w:rsidR="002B0E87">
        <w:rPr>
          <w:rFonts w:ascii="Times New Roman" w:hAnsi="Times New Roman" w:cs="Times New Roman"/>
          <w:sz w:val="24"/>
          <w:szCs w:val="24"/>
        </w:rPr>
        <w:t>operating systems</w:t>
      </w:r>
      <w:r w:rsidRPr="00C92D2B">
        <w:rPr>
          <w:rFonts w:ascii="Times New Roman" w:hAnsi="Times New Roman" w:cs="Times New Roman"/>
          <w:sz w:val="24"/>
          <w:szCs w:val="24"/>
        </w:rPr>
        <w:t>.</w:t>
      </w:r>
    </w:p>
    <w:p w14:paraId="78C16EA2" w14:textId="77777777" w:rsidR="00CD387D" w:rsidRDefault="00583CDC" w:rsidP="00725D86">
      <w:pPr>
        <w:spacing w:before="120" w:after="120"/>
        <w:rPr>
          <w:rFonts w:ascii="Times New Roman" w:hAnsi="Times New Roman" w:cs="Times New Roman"/>
          <w:sz w:val="24"/>
          <w:szCs w:val="24"/>
        </w:rPr>
      </w:pPr>
      <w:r w:rsidRPr="00C7791D">
        <w:rPr>
          <w:rFonts w:ascii="Times New Roman" w:hAnsi="Times New Roman" w:cs="Times New Roman"/>
          <w:sz w:val="24"/>
          <w:szCs w:val="24"/>
        </w:rPr>
        <w:t xml:space="preserve">The development and </w:t>
      </w:r>
      <w:r w:rsidR="00876D03" w:rsidRPr="00C7791D">
        <w:rPr>
          <w:rFonts w:ascii="Times New Roman" w:hAnsi="Times New Roman" w:cs="Times New Roman"/>
          <w:sz w:val="24"/>
          <w:szCs w:val="24"/>
        </w:rPr>
        <w:t>Test</w:t>
      </w:r>
      <w:r w:rsidRPr="00C7791D">
        <w:rPr>
          <w:rFonts w:ascii="Times New Roman" w:hAnsi="Times New Roman" w:cs="Times New Roman"/>
          <w:sz w:val="24"/>
          <w:szCs w:val="24"/>
        </w:rPr>
        <w:t xml:space="preserve"> Team will support the VA enterprise management framework. In association with the</w:t>
      </w:r>
      <w:r w:rsidR="00876D03" w:rsidRPr="00C7791D">
        <w:rPr>
          <w:rFonts w:ascii="Times New Roman" w:hAnsi="Times New Roman" w:cs="Times New Roman"/>
          <w:sz w:val="24"/>
          <w:szCs w:val="24"/>
        </w:rPr>
        <w:t xml:space="preserve"> framework, the Team will</w:t>
      </w:r>
      <w:r w:rsidRPr="00C7791D">
        <w:rPr>
          <w:rFonts w:ascii="Times New Roman" w:hAnsi="Times New Roman" w:cs="Times New Roman"/>
          <w:sz w:val="24"/>
          <w:szCs w:val="24"/>
        </w:rPr>
        <w:t xml:space="preserve"> comply with </w:t>
      </w:r>
      <w:r w:rsidR="00C7791D" w:rsidRPr="00C7791D">
        <w:rPr>
          <w:rFonts w:ascii="Times New Roman" w:hAnsi="Times New Roman" w:cs="Times New Roman"/>
          <w:sz w:val="24"/>
          <w:szCs w:val="24"/>
        </w:rPr>
        <w:t>the OI&amp;T Technical Reference Model</w:t>
      </w:r>
      <w:r w:rsidRPr="00C7791D">
        <w:rPr>
          <w:rFonts w:ascii="Times New Roman" w:hAnsi="Times New Roman" w:cs="Times New Roman"/>
          <w:sz w:val="24"/>
          <w:szCs w:val="24"/>
        </w:rPr>
        <w:t xml:space="preserve"> (One-VA TRM). One-VA TRM is one component within the overall Enterprise Architecture (EA) that establishes a common vocabulary and structure for describing the information technology used to develop, operate, and maintain enterprise applications. One-VA TRM includes the Standards Profile and Product List that </w:t>
      </w:r>
      <w:r w:rsidR="0096375E" w:rsidRPr="00C7791D">
        <w:rPr>
          <w:rFonts w:ascii="Times New Roman" w:hAnsi="Times New Roman" w:cs="Times New Roman"/>
          <w:sz w:val="24"/>
          <w:szCs w:val="24"/>
        </w:rPr>
        <w:t>collectively serve</w:t>
      </w:r>
      <w:r w:rsidRPr="00C7791D">
        <w:rPr>
          <w:rFonts w:ascii="Times New Roman" w:hAnsi="Times New Roman" w:cs="Times New Roman"/>
          <w:sz w:val="24"/>
          <w:szCs w:val="24"/>
        </w:rPr>
        <w:t xml:space="preserve"> as a VA technology roadmap.</w:t>
      </w:r>
    </w:p>
    <w:p w14:paraId="2FBE3E2E" w14:textId="77777777" w:rsidR="0066063E" w:rsidRDefault="00CD387D" w:rsidP="00725D86">
      <w:pPr>
        <w:spacing w:before="120" w:after="120"/>
        <w:rPr>
          <w:rFonts w:ascii="Times New Roman" w:hAnsi="Times New Roman" w:cs="Times New Roman"/>
          <w:sz w:val="24"/>
          <w:szCs w:val="24"/>
        </w:rPr>
      </w:pPr>
      <w:r w:rsidRPr="00362B1F">
        <w:rPr>
          <w:rFonts w:ascii="Times New Roman" w:hAnsi="Times New Roman" w:cs="Times New Roman"/>
          <w:b/>
          <w:sz w:val="24"/>
          <w:szCs w:val="24"/>
        </w:rPr>
        <w:t>Test Data Reference</w:t>
      </w:r>
      <w:r w:rsidR="00381737" w:rsidRPr="00362B1F">
        <w:rPr>
          <w:rFonts w:ascii="Times New Roman" w:hAnsi="Times New Roman" w:cs="Times New Roman"/>
          <w:b/>
          <w:sz w:val="24"/>
          <w:szCs w:val="24"/>
        </w:rPr>
        <w:t>:</w:t>
      </w:r>
      <w:r w:rsidR="00381737">
        <w:rPr>
          <w:rFonts w:ascii="Times New Roman" w:hAnsi="Times New Roman" w:cs="Times New Roman"/>
          <w:sz w:val="24"/>
          <w:szCs w:val="24"/>
        </w:rPr>
        <w:t xml:space="preserve"> </w:t>
      </w:r>
      <w:r w:rsidR="0066063E">
        <w:rPr>
          <w:rFonts w:ascii="Times New Roman" w:hAnsi="Times New Roman" w:cs="Times New Roman"/>
          <w:sz w:val="24"/>
          <w:szCs w:val="24"/>
        </w:rPr>
        <w:t xml:space="preserve"> The following database was used during development/testing process.</w:t>
      </w:r>
    </w:p>
    <w:p w14:paraId="306431F8" w14:textId="77777777" w:rsidR="0066063E" w:rsidRPr="00EA1946" w:rsidRDefault="0066063E" w:rsidP="00EA1946">
      <w:pPr>
        <w:spacing w:before="120" w:after="120"/>
      </w:pPr>
      <w:r w:rsidRPr="00EA1946">
        <w:rPr>
          <w:rFonts w:ascii="Times New Roman" w:hAnsi="Times New Roman" w:cs="Times New Roman"/>
          <w:b/>
          <w:sz w:val="24"/>
          <w:szCs w:val="24"/>
        </w:rPr>
        <w:t>Data Base Details</w:t>
      </w:r>
      <w:r>
        <w:rPr>
          <w:rFonts w:ascii="Times New Roman" w:hAnsi="Times New Roman" w:cs="Times New Roman"/>
          <w:b/>
          <w:sz w:val="24"/>
          <w:szCs w:val="24"/>
        </w:rPr>
        <w:t xml:space="preserve">:   </w:t>
      </w:r>
      <w:r w:rsidRPr="00EA1946">
        <w:t>DB: DEV.BCDSS</w:t>
      </w:r>
      <w:r>
        <w:t xml:space="preserve">, </w:t>
      </w:r>
      <w:r w:rsidRPr="00EA1946">
        <w:t>Server: IBCDS408</w:t>
      </w:r>
      <w:r>
        <w:t xml:space="preserve">, </w:t>
      </w:r>
      <w:r w:rsidRPr="00EA1946">
        <w:t>Port: 1521</w:t>
      </w:r>
    </w:p>
    <w:p w14:paraId="0EDDC6F8" w14:textId="77777777" w:rsidR="0066063E" w:rsidRDefault="0066063E" w:rsidP="00725D86">
      <w:pPr>
        <w:spacing w:before="120" w:after="120"/>
        <w:rPr>
          <w:rFonts w:ascii="Times New Roman" w:hAnsi="Times New Roman" w:cs="Times New Roman"/>
          <w:sz w:val="24"/>
          <w:szCs w:val="24"/>
        </w:rPr>
      </w:pPr>
    </w:p>
    <w:p w14:paraId="6D26E3B2" w14:textId="77777777" w:rsidR="00F827DC" w:rsidRPr="00725D86" w:rsidRDefault="00F827DC" w:rsidP="00725D86">
      <w:pPr>
        <w:spacing w:before="120" w:after="120"/>
        <w:rPr>
          <w:rFonts w:ascii="Times New Roman" w:hAnsi="Times New Roman" w:cs="Times New Roman"/>
          <w:sz w:val="24"/>
          <w:szCs w:val="24"/>
        </w:rPr>
      </w:pPr>
      <w:r w:rsidRPr="00725D86">
        <w:rPr>
          <w:rFonts w:ascii="Times New Roman" w:hAnsi="Times New Roman" w:cs="Times New Roman"/>
          <w:sz w:val="24"/>
          <w:szCs w:val="24"/>
        </w:rPr>
        <w:br w:type="page"/>
      </w:r>
    </w:p>
    <w:p w14:paraId="07FA0812" w14:textId="77777777" w:rsidR="00F827DC" w:rsidRPr="00C7791D" w:rsidRDefault="00F827DC" w:rsidP="005B16B3">
      <w:pPr>
        <w:pStyle w:val="Heading1"/>
      </w:pPr>
      <w:bookmarkStart w:id="17" w:name="_Toc363032223"/>
      <w:bookmarkStart w:id="18" w:name="_Toc452986837"/>
      <w:r w:rsidRPr="00C7791D">
        <w:lastRenderedPageBreak/>
        <w:t>Approval Signatures</w:t>
      </w:r>
      <w:bookmarkEnd w:id="17"/>
      <w:bookmarkEnd w:id="18"/>
    </w:p>
    <w:p w14:paraId="1E145D4D" w14:textId="77777777" w:rsidR="00F827DC" w:rsidRPr="005B16B3" w:rsidRDefault="00F827DC" w:rsidP="005B16B3">
      <w:pPr>
        <w:rPr>
          <w:rFonts w:ascii="Times New Roman" w:hAnsi="Times New Roman" w:cs="Times New Roman"/>
          <w:sz w:val="24"/>
          <w:szCs w:val="24"/>
        </w:rPr>
      </w:pPr>
      <w:r w:rsidRPr="005B16B3">
        <w:rPr>
          <w:rFonts w:ascii="Times New Roman" w:hAnsi="Times New Roman" w:cs="Times New Roman"/>
          <w:sz w:val="24"/>
          <w:szCs w:val="24"/>
        </w:rPr>
        <w:t xml:space="preserve">This section is used to document the initial approval of </w:t>
      </w:r>
      <w:r w:rsidR="00EA1F93" w:rsidRPr="005B16B3">
        <w:rPr>
          <w:rFonts w:ascii="Times New Roman" w:hAnsi="Times New Roman" w:cs="Times New Roman"/>
          <w:sz w:val="24"/>
          <w:szCs w:val="24"/>
        </w:rPr>
        <w:t xml:space="preserve">Benefits Claims Decision Support </w:t>
      </w:r>
      <w:r w:rsidR="00F808C8" w:rsidRPr="005B16B3">
        <w:rPr>
          <w:rFonts w:ascii="Times New Roman" w:hAnsi="Times New Roman" w:cs="Times New Roman"/>
          <w:sz w:val="24"/>
          <w:szCs w:val="24"/>
        </w:rPr>
        <w:t>System Test</w:t>
      </w:r>
      <w:r w:rsidR="00A06899" w:rsidRPr="005B16B3">
        <w:rPr>
          <w:rFonts w:ascii="Times New Roman" w:hAnsi="Times New Roman" w:cs="Times New Roman"/>
          <w:sz w:val="24"/>
          <w:szCs w:val="24"/>
        </w:rPr>
        <w:t xml:space="preserve"> Configuration Management </w:t>
      </w:r>
      <w:r w:rsidR="00362B1F">
        <w:rPr>
          <w:rFonts w:ascii="Times New Roman" w:hAnsi="Times New Roman" w:cs="Times New Roman"/>
          <w:sz w:val="24"/>
          <w:szCs w:val="24"/>
        </w:rPr>
        <w:t>Document</w:t>
      </w:r>
      <w:r w:rsidR="00B42F0B" w:rsidRPr="005B16B3">
        <w:rPr>
          <w:rFonts w:ascii="Times New Roman" w:hAnsi="Times New Roman" w:cs="Times New Roman"/>
          <w:sz w:val="24"/>
          <w:szCs w:val="24"/>
        </w:rPr>
        <w:t xml:space="preserve"> </w:t>
      </w:r>
      <w:r w:rsidRPr="005B16B3">
        <w:rPr>
          <w:rFonts w:ascii="Times New Roman" w:hAnsi="Times New Roman" w:cs="Times New Roman"/>
          <w:sz w:val="24"/>
          <w:szCs w:val="24"/>
        </w:rPr>
        <w:t xml:space="preserve">and subsequent updates and modifications of this document. </w:t>
      </w:r>
    </w:p>
    <w:p w14:paraId="0E4C26BF" w14:textId="77777777" w:rsidR="00F827DC" w:rsidRPr="00725D86" w:rsidRDefault="00F827DC" w:rsidP="00F827DC">
      <w:pPr>
        <w:pStyle w:val="TableHeading"/>
        <w:spacing w:before="120" w:after="120"/>
        <w:rPr>
          <w:rFonts w:ascii="Times New Roman" w:hAnsi="Times New Roman" w:cs="Times New Roman"/>
          <w:b w:val="0"/>
          <w:sz w:val="24"/>
          <w:szCs w:val="24"/>
        </w:rPr>
      </w:pPr>
    </w:p>
    <w:p w14:paraId="1A7723B6" w14:textId="77777777" w:rsidR="00F827DC" w:rsidRPr="00725D86" w:rsidRDefault="00F827DC" w:rsidP="00F827DC">
      <w:pPr>
        <w:pStyle w:val="TableHeading"/>
        <w:spacing w:before="120" w:after="120"/>
        <w:rPr>
          <w:rFonts w:ascii="Times New Roman" w:hAnsi="Times New Roman" w:cs="Times New Roman"/>
          <w:b w:val="0"/>
          <w:bCs/>
          <w:sz w:val="24"/>
          <w:szCs w:val="24"/>
        </w:rPr>
      </w:pPr>
      <w:r w:rsidRPr="00725D86">
        <w:rPr>
          <w:rFonts w:ascii="Times New Roman" w:hAnsi="Times New Roman" w:cs="Times New Roman"/>
          <w:b w:val="0"/>
          <w:sz w:val="24"/>
          <w:szCs w:val="24"/>
        </w:rPr>
        <w:t>All members of the governing Management Team are required to sign:</w:t>
      </w:r>
    </w:p>
    <w:p w14:paraId="67A1CB0A" w14:textId="77777777" w:rsidR="00F827DC" w:rsidRPr="00A36D97" w:rsidRDefault="00F827DC" w:rsidP="00F827DC">
      <w:pPr>
        <w:pStyle w:val="TableHeading"/>
        <w:rPr>
          <w:rFonts w:ascii="Times New Roman" w:hAnsi="Times New Roman" w:cs="Times New Roman"/>
          <w:bCs/>
          <w:i/>
          <w:iCs/>
          <w:sz w:val="24"/>
          <w:szCs w:val="24"/>
        </w:rPr>
      </w:pPr>
    </w:p>
    <w:p w14:paraId="44F73B3D" w14:textId="77777777" w:rsidR="00F827DC" w:rsidRPr="00A36D97" w:rsidRDefault="00F827DC" w:rsidP="00F827DC">
      <w:pPr>
        <w:pStyle w:val="TableHeading"/>
        <w:rPr>
          <w:rFonts w:ascii="Times New Roman" w:hAnsi="Times New Roman" w:cs="Times New Roman"/>
          <w:bCs/>
          <w:i/>
          <w:iCs/>
          <w:sz w:val="24"/>
          <w:szCs w:val="24"/>
        </w:rPr>
      </w:pPr>
    </w:p>
    <w:p w14:paraId="5BA86F9F" w14:textId="77777777" w:rsidR="00F827DC" w:rsidRPr="00A36D97" w:rsidRDefault="00F827DC" w:rsidP="00F827DC">
      <w:pPr>
        <w:pStyle w:val="TableHeading"/>
        <w:rPr>
          <w:rFonts w:ascii="Times New Roman" w:hAnsi="Times New Roman" w:cs="Times New Roman"/>
          <w:b w:val="0"/>
          <w:sz w:val="24"/>
          <w:szCs w:val="24"/>
        </w:rPr>
      </w:pPr>
    </w:p>
    <w:p w14:paraId="67CF0625" w14:textId="77777777" w:rsidR="00F827DC" w:rsidRPr="00A36D97" w:rsidRDefault="00F827DC" w:rsidP="00F827DC">
      <w:pPr>
        <w:pStyle w:val="TableHeading"/>
        <w:rPr>
          <w:rFonts w:ascii="Times New Roman" w:hAnsi="Times New Roman" w:cs="Times New Roman"/>
          <w:b w:val="0"/>
          <w:sz w:val="24"/>
          <w:szCs w:val="24"/>
        </w:rPr>
      </w:pPr>
    </w:p>
    <w:p w14:paraId="0C2B9C0D" w14:textId="77777777" w:rsidR="00F827DC" w:rsidRPr="00A36D97" w:rsidRDefault="00F827DC" w:rsidP="00F827DC">
      <w:pPr>
        <w:pStyle w:val="BodyText"/>
        <w:rPr>
          <w:szCs w:val="24"/>
        </w:rPr>
      </w:pPr>
      <w:r w:rsidRPr="00A36D97">
        <w:rPr>
          <w:szCs w:val="24"/>
        </w:rPr>
        <w:t>__________________________________________________________</w:t>
      </w:r>
    </w:p>
    <w:p w14:paraId="000E53B4"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40ADBD9D" w14:textId="77777777" w:rsidR="00F827DC" w:rsidRPr="00A36D97" w:rsidRDefault="00F827DC" w:rsidP="00F827DC">
      <w:pPr>
        <w:pStyle w:val="BodyText"/>
        <w:rPr>
          <w:szCs w:val="24"/>
        </w:rPr>
      </w:pPr>
    </w:p>
    <w:p w14:paraId="645003BB" w14:textId="77777777" w:rsidR="00F827DC" w:rsidRPr="00A36D97" w:rsidRDefault="00F827DC" w:rsidP="00F827DC">
      <w:pPr>
        <w:pStyle w:val="BodyText"/>
        <w:rPr>
          <w:szCs w:val="24"/>
        </w:rPr>
      </w:pPr>
    </w:p>
    <w:p w14:paraId="6CAC0049" w14:textId="77777777" w:rsidR="00F827DC" w:rsidRPr="00A36D97" w:rsidRDefault="00F827DC" w:rsidP="00F827DC">
      <w:pPr>
        <w:pStyle w:val="BodyText"/>
        <w:rPr>
          <w:szCs w:val="24"/>
        </w:rPr>
      </w:pPr>
    </w:p>
    <w:p w14:paraId="1D93EB2E" w14:textId="77777777" w:rsidR="00F827DC" w:rsidRPr="00A36D97" w:rsidRDefault="00F827DC" w:rsidP="00F827DC">
      <w:pPr>
        <w:pStyle w:val="BodyText"/>
        <w:rPr>
          <w:szCs w:val="24"/>
        </w:rPr>
      </w:pPr>
    </w:p>
    <w:p w14:paraId="4EB20486" w14:textId="77777777" w:rsidR="00F827DC" w:rsidRPr="00A36D97" w:rsidRDefault="00F827DC" w:rsidP="00F827DC">
      <w:pPr>
        <w:pStyle w:val="BodyText"/>
        <w:rPr>
          <w:szCs w:val="24"/>
        </w:rPr>
      </w:pPr>
      <w:r w:rsidRPr="00A36D97">
        <w:rPr>
          <w:szCs w:val="24"/>
        </w:rPr>
        <w:t>__________________________________________________________</w:t>
      </w:r>
    </w:p>
    <w:p w14:paraId="1E646717" w14:textId="77777777" w:rsidR="00F827DC" w:rsidRPr="00A36D97" w:rsidRDefault="00F827DC" w:rsidP="00F827DC">
      <w:pPr>
        <w:pStyle w:val="TableHeading"/>
        <w:rPr>
          <w:rFonts w:ascii="Times New Roman" w:hAnsi="Times New Roman" w:cs="Times New Roman"/>
          <w:b w:val="0"/>
          <w:sz w:val="24"/>
          <w:szCs w:val="24"/>
        </w:rPr>
      </w:pPr>
      <w:r w:rsidRPr="00A36D97">
        <w:rPr>
          <w:rFonts w:ascii="Times New Roman" w:hAnsi="Times New Roman" w:cs="Times New Roman"/>
          <w:b w:val="0"/>
          <w:sz w:val="24"/>
          <w:szCs w:val="24"/>
        </w:rPr>
        <w:t>Signed:</w:t>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r>
      <w:r w:rsidRPr="00A36D97">
        <w:rPr>
          <w:rFonts w:ascii="Times New Roman" w:hAnsi="Times New Roman" w:cs="Times New Roman"/>
          <w:b w:val="0"/>
          <w:sz w:val="24"/>
          <w:szCs w:val="24"/>
        </w:rPr>
        <w:tab/>
        <w:t xml:space="preserve">Date: </w:t>
      </w:r>
    </w:p>
    <w:p w14:paraId="0CD3B21A" w14:textId="77777777" w:rsidR="00F827DC" w:rsidRDefault="00F827DC" w:rsidP="00F827DC">
      <w:pPr>
        <w:pStyle w:val="InstructionalText1"/>
      </w:pPr>
    </w:p>
    <w:p w14:paraId="306453A2" w14:textId="77777777" w:rsidR="00F827DC" w:rsidRDefault="00F827DC" w:rsidP="00F827DC">
      <w:pPr>
        <w:pStyle w:val="BodyText"/>
      </w:pPr>
    </w:p>
    <w:p w14:paraId="13E92C92" w14:textId="77777777" w:rsidR="00F827DC" w:rsidRDefault="00F827DC" w:rsidP="00F827DC">
      <w:pPr>
        <w:pStyle w:val="BodyText"/>
      </w:pPr>
    </w:p>
    <w:p w14:paraId="735F91C9" w14:textId="77777777" w:rsidR="00F827DC" w:rsidRDefault="00F827DC" w:rsidP="00F827DC">
      <w:pPr>
        <w:pStyle w:val="BodyText"/>
      </w:pPr>
    </w:p>
    <w:p w14:paraId="3468C76D" w14:textId="77777777" w:rsidR="00F827DC" w:rsidRDefault="00F827DC" w:rsidP="00F827DC">
      <w:pPr>
        <w:pStyle w:val="BodyText"/>
      </w:pPr>
    </w:p>
    <w:p w14:paraId="32B780BB" w14:textId="77777777" w:rsidR="00F827DC" w:rsidRDefault="00F827DC" w:rsidP="00F827DC">
      <w:pPr>
        <w:pStyle w:val="BodyText"/>
      </w:pPr>
    </w:p>
    <w:p w14:paraId="44D2617F" w14:textId="77777777" w:rsidR="00F827DC" w:rsidRPr="00B862EE" w:rsidRDefault="00F827DC"/>
    <w:sectPr w:rsidR="00F827DC" w:rsidRPr="00B862E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Rebecca Garcia DeJesus" w:date="2016-07-19T15:28:00Z" w:initials="RGD">
    <w:p w14:paraId="0D28FF22" w14:textId="77777777" w:rsidR="00EA1946" w:rsidRDefault="00EA1946">
      <w:pPr>
        <w:pStyle w:val="CommentText"/>
      </w:pPr>
      <w:r>
        <w:rPr>
          <w:rStyle w:val="CommentReference"/>
        </w:rPr>
        <w:annotationRef/>
      </w:r>
      <w:r>
        <w:t>Should be June and the same version number</w:t>
      </w:r>
    </w:p>
  </w:comment>
  <w:comment w:id="7" w:author="Rebecca Garcia DeJesus" w:date="2016-07-19T15:28:00Z" w:initials="RGD">
    <w:p w14:paraId="78D082E8" w14:textId="77777777" w:rsidR="00EA1946" w:rsidRDefault="00EA1946">
      <w:pPr>
        <w:pStyle w:val="CommentText"/>
      </w:pPr>
      <w:r>
        <w:rPr>
          <w:rStyle w:val="CommentReference"/>
        </w:rPr>
        <w:annotationRef/>
      </w:r>
      <w:proofErr w:type="spellStart"/>
      <w:r>
        <w:t>shoul</w:t>
      </w:r>
      <w:proofErr w:type="spellEnd"/>
    </w:p>
  </w:comment>
  <w:comment w:id="5" w:author="Rebecca Garcia DeJesus" w:date="2016-07-19T15:28:00Z" w:initials="RGD">
    <w:p w14:paraId="723AEA07" w14:textId="77777777" w:rsidR="00EA1946" w:rsidRDefault="00EA1946">
      <w:pPr>
        <w:pStyle w:val="CommentText"/>
      </w:pPr>
      <w:r>
        <w:rPr>
          <w:rStyle w:val="CommentReference"/>
        </w:rPr>
        <w:annotationRef/>
      </w:r>
      <w:proofErr w:type="spellStart"/>
      <w:r>
        <w:t>sdfsdf</w:t>
      </w:r>
      <w:proofErr w:type="spellEnd"/>
    </w:p>
  </w:comment>
  <w:comment w:id="6" w:author="Rebecca Garcia DeJesus" w:date="2016-07-19T15:28:00Z" w:initials="RGD">
    <w:p w14:paraId="5930F02C" w14:textId="77777777" w:rsidR="00EA1946" w:rsidRDefault="00EA1946">
      <w:pPr>
        <w:pStyle w:val="CommentText"/>
      </w:pPr>
      <w:r>
        <w:rPr>
          <w:rStyle w:val="CommentReference"/>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28FF22" w15:done="0"/>
  <w15:commentEx w15:paraId="78D082E8" w15:done="0"/>
  <w15:commentEx w15:paraId="723AEA07" w15:done="0"/>
  <w15:commentEx w15:paraId="5930F02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B5BB48" w14:textId="77777777" w:rsidR="00914B74" w:rsidRDefault="00914B74">
      <w:pPr>
        <w:spacing w:after="0" w:line="240" w:lineRule="auto"/>
      </w:pPr>
      <w:r>
        <w:separator/>
      </w:r>
    </w:p>
  </w:endnote>
  <w:endnote w:type="continuationSeparator" w:id="0">
    <w:p w14:paraId="041BCDEA" w14:textId="77777777" w:rsidR="00914B74" w:rsidRDefault="00914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013A55" w14:textId="77777777" w:rsidR="00862985" w:rsidRPr="00234AB8" w:rsidRDefault="00862985" w:rsidP="00862985">
    <w:pPr>
      <w:pStyle w:val="Footer"/>
      <w:rPr>
        <w:rFonts w:cs="Times New Roman"/>
        <w:szCs w:val="20"/>
      </w:rPr>
    </w:pPr>
    <w:r w:rsidRPr="00016846">
      <w:rPr>
        <w:rFonts w:cs="Times New Roman"/>
        <w:szCs w:val="20"/>
      </w:rPr>
      <w:t>Benefits Claims Decision Support System (BCDSS)</w:t>
    </w:r>
  </w:p>
  <w:p w14:paraId="20279F94" w14:textId="761870A2" w:rsidR="00862985" w:rsidRPr="00234AB8" w:rsidRDefault="00862985" w:rsidP="00862985">
    <w:pPr>
      <w:pStyle w:val="Footer"/>
      <w:rPr>
        <w:rFonts w:cs="Times New Roman"/>
        <w:szCs w:val="20"/>
      </w:rPr>
    </w:pPr>
    <w:r>
      <w:rPr>
        <w:rFonts w:cs="Times New Roman"/>
        <w:szCs w:val="20"/>
      </w:rPr>
      <w:t>Test Configuration File</w:t>
    </w:r>
    <w:r w:rsidRPr="00234AB8">
      <w:rPr>
        <w:rFonts w:cs="Times New Roman"/>
        <w:szCs w:val="20"/>
      </w:rPr>
      <w:tab/>
    </w:r>
    <w:r w:rsidRPr="00234AB8">
      <w:rPr>
        <w:rFonts w:cs="Times New Roman"/>
        <w:szCs w:val="20"/>
        <w:lang w:val="da-DK"/>
      </w:rPr>
      <w:fldChar w:fldCharType="begin"/>
    </w:r>
    <w:r w:rsidRPr="00234AB8">
      <w:rPr>
        <w:rFonts w:cs="Times New Roman"/>
        <w:szCs w:val="20"/>
      </w:rPr>
      <w:instrText xml:space="preserve"> PAGE   \* MERGEFORMAT </w:instrText>
    </w:r>
    <w:r w:rsidRPr="00234AB8">
      <w:rPr>
        <w:rFonts w:cs="Times New Roman"/>
        <w:szCs w:val="20"/>
        <w:lang w:val="da-DK"/>
      </w:rPr>
      <w:fldChar w:fldCharType="separate"/>
    </w:r>
    <w:r w:rsidR="00567F21">
      <w:rPr>
        <w:rFonts w:cs="Times New Roman"/>
        <w:noProof/>
        <w:szCs w:val="20"/>
      </w:rPr>
      <w:t>6</w:t>
    </w:r>
    <w:r w:rsidRPr="00234AB8">
      <w:rPr>
        <w:rFonts w:cs="Times New Roman"/>
        <w:noProof/>
        <w:szCs w:val="20"/>
        <w:lang w:val="da-DK"/>
      </w:rPr>
      <w:fldChar w:fldCharType="end"/>
    </w:r>
    <w:r w:rsidRPr="00234AB8">
      <w:rPr>
        <w:rFonts w:cs="Times New Roman"/>
        <w:noProof/>
        <w:szCs w:val="20"/>
      </w:rPr>
      <w:tab/>
    </w:r>
    <w:ins w:id="10" w:author="Darrell Dorman" w:date="2016-07-28T14:44:00Z">
      <w:r w:rsidR="00567F21">
        <w:rPr>
          <w:rFonts w:cs="Times New Roman"/>
          <w:noProof/>
          <w:szCs w:val="20"/>
        </w:rPr>
        <w:t xml:space="preserve">July </w:t>
      </w:r>
    </w:ins>
    <w:del w:id="11" w:author="Darrell Dorman" w:date="2016-07-28T14:44:00Z">
      <w:r w:rsidDel="00567F21">
        <w:rPr>
          <w:rFonts w:cs="Times New Roman"/>
          <w:noProof/>
          <w:szCs w:val="20"/>
        </w:rPr>
        <w:delText>May</w:delText>
      </w:r>
      <w:r w:rsidRPr="00234AB8" w:rsidDel="00567F21">
        <w:rPr>
          <w:rFonts w:cs="Times New Roman"/>
          <w:noProof/>
          <w:szCs w:val="20"/>
        </w:rPr>
        <w:delText xml:space="preserve"> </w:delText>
      </w:r>
    </w:del>
    <w:r w:rsidRPr="00234AB8">
      <w:rPr>
        <w:rFonts w:cs="Times New Roman"/>
        <w:noProof/>
        <w:szCs w:val="20"/>
      </w:rPr>
      <w:t>2016</w:t>
    </w:r>
  </w:p>
  <w:p w14:paraId="2B21BC4C" w14:textId="77777777" w:rsidR="002D61E8" w:rsidRPr="007B47A2" w:rsidRDefault="002D61E8" w:rsidP="007B47A2">
    <w:pPr>
      <w:pStyle w:val="Footer"/>
      <w:rPr>
        <w:rStyle w:val="PageNumber"/>
        <w:rFonts w:cs="Times New Roman"/>
        <w:bCs/>
        <w:spacing w:val="-3"/>
        <w:szCs w:val="20"/>
        <w:lang w:bidi="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03634" w14:textId="77777777" w:rsidR="00914B74" w:rsidRDefault="00914B74">
      <w:pPr>
        <w:spacing w:after="0" w:line="240" w:lineRule="auto"/>
      </w:pPr>
      <w:r>
        <w:separator/>
      </w:r>
    </w:p>
  </w:footnote>
  <w:footnote w:type="continuationSeparator" w:id="0">
    <w:p w14:paraId="7FB8C10C" w14:textId="77777777" w:rsidR="00914B74" w:rsidRDefault="00914B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F9625" w14:textId="77777777" w:rsidR="002D61E8" w:rsidRDefault="002D61E8" w:rsidP="002D61E8">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327E928A"/>
    <w:lvl w:ilvl="0">
      <w:start w:val="1"/>
      <w:numFmt w:val="decimal"/>
      <w:lvlText w:val="%1."/>
      <w:lvlJc w:val="left"/>
      <w:pPr>
        <w:tabs>
          <w:tab w:val="num" w:pos="1440"/>
        </w:tabs>
        <w:ind w:left="1440" w:hanging="360"/>
      </w:pPr>
    </w:lvl>
  </w:abstractNum>
  <w:abstractNum w:abstractNumId="1" w15:restartNumberingAfterBreak="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2"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0F62625C"/>
    <w:multiLevelType w:val="multilevel"/>
    <w:tmpl w:val="98487B4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0A1077"/>
    <w:multiLevelType w:val="hybridMultilevel"/>
    <w:tmpl w:val="AC8C1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D647F7"/>
    <w:multiLevelType w:val="multilevel"/>
    <w:tmpl w:val="2F16DFCA"/>
    <w:lvl w:ilvl="0">
      <w:start w:val="8"/>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FCA427B"/>
    <w:multiLevelType w:val="hybridMultilevel"/>
    <w:tmpl w:val="5DA85942"/>
    <w:lvl w:ilvl="0" w:tplc="04090001">
      <w:start w:val="1"/>
      <w:numFmt w:val="bullet"/>
      <w:lvlText w:val=""/>
      <w:lvlJc w:val="left"/>
      <w:pPr>
        <w:tabs>
          <w:tab w:val="num" w:pos="1260"/>
        </w:tabs>
        <w:ind w:left="1260" w:hanging="360"/>
      </w:pPr>
      <w:rPr>
        <w:rFonts w:ascii="Symbol" w:hAnsi="Symbol"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10" w15:restartNumberingAfterBreak="0">
    <w:nsid w:val="216E2A13"/>
    <w:multiLevelType w:val="hybridMultilevel"/>
    <w:tmpl w:val="63CA9C4A"/>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2"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39B34261"/>
    <w:multiLevelType w:val="hybridMultilevel"/>
    <w:tmpl w:val="726C2F50"/>
    <w:lvl w:ilvl="0" w:tplc="04090001">
      <w:start w:val="1"/>
      <w:numFmt w:val="bullet"/>
      <w:lvlText w:val=""/>
      <w:lvlJc w:val="left"/>
      <w:pPr>
        <w:tabs>
          <w:tab w:val="num" w:pos="1260"/>
        </w:tabs>
        <w:ind w:left="1260" w:hanging="360"/>
      </w:pPr>
      <w:rPr>
        <w:rFonts w:ascii="Symbol" w:hAnsi="Symbol"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3C6B21D2"/>
    <w:multiLevelType w:val="hybridMultilevel"/>
    <w:tmpl w:val="7E12D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A52AB2"/>
    <w:multiLevelType w:val="hybridMultilevel"/>
    <w:tmpl w:val="68FC05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1D2438"/>
    <w:multiLevelType w:val="hybridMultilevel"/>
    <w:tmpl w:val="48900EA6"/>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57604E27"/>
    <w:multiLevelType w:val="hybridMultilevel"/>
    <w:tmpl w:val="DBB678B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3" w15:restartNumberingAfterBreak="0">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4"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5" w15:restartNumberingAfterBreak="0">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700B3155"/>
    <w:multiLevelType w:val="hybridMultilevel"/>
    <w:tmpl w:val="958CAE7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7" w15:restartNumberingAfterBreak="0">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9" w15:restartNumberingAfterBreak="0">
    <w:nsid w:val="756F7159"/>
    <w:multiLevelType w:val="hybridMultilevel"/>
    <w:tmpl w:val="6624078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0" w15:restartNumberingAfterBreak="0">
    <w:nsid w:val="7A9F7ABB"/>
    <w:multiLevelType w:val="hybridMultilevel"/>
    <w:tmpl w:val="3C8426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24"/>
  </w:num>
  <w:num w:numId="3">
    <w:abstractNumId w:val="2"/>
  </w:num>
  <w:num w:numId="4">
    <w:abstractNumId w:val="28"/>
  </w:num>
  <w:num w:numId="5">
    <w:abstractNumId w:val="31"/>
  </w:num>
  <w:num w:numId="6">
    <w:abstractNumId w:val="21"/>
  </w:num>
  <w:num w:numId="7">
    <w:abstractNumId w:val="11"/>
  </w:num>
  <w:num w:numId="8">
    <w:abstractNumId w:val="6"/>
  </w:num>
  <w:num w:numId="9">
    <w:abstractNumId w:val="13"/>
  </w:num>
  <w:num w:numId="10">
    <w:abstractNumId w:val="19"/>
  </w:num>
  <w:num w:numId="11">
    <w:abstractNumId w:val="3"/>
  </w:num>
  <w:num w:numId="12">
    <w:abstractNumId w:val="12"/>
  </w:num>
  <w:num w:numId="13">
    <w:abstractNumId w:val="22"/>
  </w:num>
  <w:num w:numId="14">
    <w:abstractNumId w:val="18"/>
  </w:num>
  <w:num w:numId="15">
    <w:abstractNumId w:val="5"/>
  </w:num>
  <w:num w:numId="16">
    <w:abstractNumId w:val="8"/>
  </w:num>
  <w:num w:numId="17">
    <w:abstractNumId w:val="27"/>
  </w:num>
  <w:num w:numId="18">
    <w:abstractNumId w:val="1"/>
  </w:num>
  <w:num w:numId="19">
    <w:abstractNumId w:val="23"/>
  </w:num>
  <w:num w:numId="20">
    <w:abstractNumId w:val="0"/>
  </w:num>
  <w:num w:numId="21">
    <w:abstractNumId w:val="10"/>
  </w:num>
  <w:num w:numId="22">
    <w:abstractNumId w:val="17"/>
  </w:num>
  <w:num w:numId="23">
    <w:abstractNumId w:val="9"/>
  </w:num>
  <w:num w:numId="24">
    <w:abstractNumId w:val="14"/>
  </w:num>
  <w:num w:numId="25">
    <w:abstractNumId w:val="7"/>
  </w:num>
  <w:num w:numId="26">
    <w:abstractNumId w:val="26"/>
  </w:num>
  <w:num w:numId="27">
    <w:abstractNumId w:val="20"/>
  </w:num>
  <w:num w:numId="28">
    <w:abstractNumId w:val="15"/>
  </w:num>
  <w:num w:numId="29">
    <w:abstractNumId w:val="29"/>
  </w:num>
  <w:num w:numId="30">
    <w:abstractNumId w:val="30"/>
  </w:num>
  <w:num w:numId="31">
    <w:abstractNumId w:val="16"/>
  </w:num>
  <w:num w:numId="32">
    <w:abstractNumId w:val="4"/>
  </w:num>
  <w:num w:numId="33">
    <w:abstractNumId w:val="3"/>
  </w:num>
  <w:num w:numId="34">
    <w:abstractNumId w:val="3"/>
  </w:num>
  <w:num w:numId="35">
    <w:abstractNumId w:val="3"/>
  </w:num>
  <w:num w:numId="36">
    <w:abstractNumId w:val="3"/>
  </w:num>
  <w:num w:numId="37">
    <w:abstractNumId w:val="3"/>
  </w:num>
  <w:num w:numId="3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arrell Dorman">
    <w15:presenceInfo w15:providerId="AD" w15:userId="S-1-5-21-2352681125-3183802645-2851181903-1959"/>
  </w15:person>
  <w15:person w15:author="Rebecca Garcia DeJesus">
    <w15:presenceInfo w15:providerId="AD" w15:userId="S-1-5-21-2352681125-3183802645-2851181903-27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2EE"/>
    <w:rsid w:val="00063918"/>
    <w:rsid w:val="000A2C09"/>
    <w:rsid w:val="000B5F53"/>
    <w:rsid w:val="000D1ABD"/>
    <w:rsid w:val="000D23B6"/>
    <w:rsid w:val="00113A14"/>
    <w:rsid w:val="00141490"/>
    <w:rsid w:val="00145A73"/>
    <w:rsid w:val="00146C49"/>
    <w:rsid w:val="00147B3A"/>
    <w:rsid w:val="00151B77"/>
    <w:rsid w:val="001A2265"/>
    <w:rsid w:val="001B1ADD"/>
    <w:rsid w:val="001D167F"/>
    <w:rsid w:val="001D7FBA"/>
    <w:rsid w:val="001F4F95"/>
    <w:rsid w:val="00202481"/>
    <w:rsid w:val="00207030"/>
    <w:rsid w:val="0021067C"/>
    <w:rsid w:val="00241100"/>
    <w:rsid w:val="00244A78"/>
    <w:rsid w:val="00244D4C"/>
    <w:rsid w:val="00256E3D"/>
    <w:rsid w:val="00273934"/>
    <w:rsid w:val="00277663"/>
    <w:rsid w:val="0029313A"/>
    <w:rsid w:val="00295E5D"/>
    <w:rsid w:val="002B0E87"/>
    <w:rsid w:val="002C47CD"/>
    <w:rsid w:val="002C72C6"/>
    <w:rsid w:val="002D61E8"/>
    <w:rsid w:val="002F008B"/>
    <w:rsid w:val="002F63CB"/>
    <w:rsid w:val="00303252"/>
    <w:rsid w:val="00314821"/>
    <w:rsid w:val="0032447F"/>
    <w:rsid w:val="003245FD"/>
    <w:rsid w:val="003316BE"/>
    <w:rsid w:val="0033512B"/>
    <w:rsid w:val="00343D00"/>
    <w:rsid w:val="00351777"/>
    <w:rsid w:val="00355D5C"/>
    <w:rsid w:val="00362B1F"/>
    <w:rsid w:val="00365970"/>
    <w:rsid w:val="00381737"/>
    <w:rsid w:val="00387FD1"/>
    <w:rsid w:val="003D1D21"/>
    <w:rsid w:val="00416997"/>
    <w:rsid w:val="00430C7C"/>
    <w:rsid w:val="004679F4"/>
    <w:rsid w:val="00477026"/>
    <w:rsid w:val="004A0BCA"/>
    <w:rsid w:val="004E2BB6"/>
    <w:rsid w:val="004E320D"/>
    <w:rsid w:val="00505EEB"/>
    <w:rsid w:val="0051058C"/>
    <w:rsid w:val="00520408"/>
    <w:rsid w:val="00524356"/>
    <w:rsid w:val="00525BCE"/>
    <w:rsid w:val="0055778F"/>
    <w:rsid w:val="00567F21"/>
    <w:rsid w:val="00570F21"/>
    <w:rsid w:val="00574558"/>
    <w:rsid w:val="00583CDC"/>
    <w:rsid w:val="00584171"/>
    <w:rsid w:val="00587ED7"/>
    <w:rsid w:val="00594F8B"/>
    <w:rsid w:val="005A749E"/>
    <w:rsid w:val="005B16B3"/>
    <w:rsid w:val="005B28E8"/>
    <w:rsid w:val="005C1BA1"/>
    <w:rsid w:val="005E676E"/>
    <w:rsid w:val="005E7A62"/>
    <w:rsid w:val="005F2F92"/>
    <w:rsid w:val="0060347A"/>
    <w:rsid w:val="00624650"/>
    <w:rsid w:val="00634143"/>
    <w:rsid w:val="006473B2"/>
    <w:rsid w:val="00651C79"/>
    <w:rsid w:val="0066063E"/>
    <w:rsid w:val="00671D1A"/>
    <w:rsid w:val="00676F15"/>
    <w:rsid w:val="006B781C"/>
    <w:rsid w:val="006C3EC8"/>
    <w:rsid w:val="006D6A69"/>
    <w:rsid w:val="006E576E"/>
    <w:rsid w:val="006F292F"/>
    <w:rsid w:val="00711D57"/>
    <w:rsid w:val="00725D86"/>
    <w:rsid w:val="00726F1F"/>
    <w:rsid w:val="00745FFE"/>
    <w:rsid w:val="0075094F"/>
    <w:rsid w:val="007A5365"/>
    <w:rsid w:val="007A776F"/>
    <w:rsid w:val="007B45AD"/>
    <w:rsid w:val="007B47A2"/>
    <w:rsid w:val="007C7EF3"/>
    <w:rsid w:val="007D7C0E"/>
    <w:rsid w:val="007E5E07"/>
    <w:rsid w:val="007E5E5F"/>
    <w:rsid w:val="0080155C"/>
    <w:rsid w:val="00817707"/>
    <w:rsid w:val="00820A18"/>
    <w:rsid w:val="00830DDD"/>
    <w:rsid w:val="00862985"/>
    <w:rsid w:val="00876D03"/>
    <w:rsid w:val="008955AA"/>
    <w:rsid w:val="008B6BBF"/>
    <w:rsid w:val="008D16EF"/>
    <w:rsid w:val="00902887"/>
    <w:rsid w:val="009038DE"/>
    <w:rsid w:val="00914B74"/>
    <w:rsid w:val="00943FAF"/>
    <w:rsid w:val="00946AE3"/>
    <w:rsid w:val="0096375E"/>
    <w:rsid w:val="00970D62"/>
    <w:rsid w:val="009A6FE3"/>
    <w:rsid w:val="009C5366"/>
    <w:rsid w:val="00A03730"/>
    <w:rsid w:val="00A06899"/>
    <w:rsid w:val="00A1133B"/>
    <w:rsid w:val="00A36D97"/>
    <w:rsid w:val="00A81F96"/>
    <w:rsid w:val="00AB4070"/>
    <w:rsid w:val="00AC5FE3"/>
    <w:rsid w:val="00AD092E"/>
    <w:rsid w:val="00AE5522"/>
    <w:rsid w:val="00B07878"/>
    <w:rsid w:val="00B07EC0"/>
    <w:rsid w:val="00B31AFB"/>
    <w:rsid w:val="00B42F0B"/>
    <w:rsid w:val="00B57706"/>
    <w:rsid w:val="00B802F3"/>
    <w:rsid w:val="00B859D2"/>
    <w:rsid w:val="00B862EE"/>
    <w:rsid w:val="00B93BC2"/>
    <w:rsid w:val="00BA1EBB"/>
    <w:rsid w:val="00BB28B8"/>
    <w:rsid w:val="00BB6646"/>
    <w:rsid w:val="00BC3F28"/>
    <w:rsid w:val="00BD02DF"/>
    <w:rsid w:val="00BD4B60"/>
    <w:rsid w:val="00BE29AF"/>
    <w:rsid w:val="00BE2EA7"/>
    <w:rsid w:val="00C034FD"/>
    <w:rsid w:val="00C04595"/>
    <w:rsid w:val="00C0642E"/>
    <w:rsid w:val="00C312A2"/>
    <w:rsid w:val="00C40242"/>
    <w:rsid w:val="00C674B4"/>
    <w:rsid w:val="00C7791D"/>
    <w:rsid w:val="00C92D2B"/>
    <w:rsid w:val="00CD274F"/>
    <w:rsid w:val="00CD387D"/>
    <w:rsid w:val="00D211EE"/>
    <w:rsid w:val="00D24454"/>
    <w:rsid w:val="00D31112"/>
    <w:rsid w:val="00D34D38"/>
    <w:rsid w:val="00D37362"/>
    <w:rsid w:val="00DA39E2"/>
    <w:rsid w:val="00DB0876"/>
    <w:rsid w:val="00DB612A"/>
    <w:rsid w:val="00DC1A64"/>
    <w:rsid w:val="00DD4229"/>
    <w:rsid w:val="00DE0CCE"/>
    <w:rsid w:val="00DE1FC9"/>
    <w:rsid w:val="00DE44EF"/>
    <w:rsid w:val="00DE7114"/>
    <w:rsid w:val="00DF443D"/>
    <w:rsid w:val="00E15AF7"/>
    <w:rsid w:val="00E432C3"/>
    <w:rsid w:val="00E90799"/>
    <w:rsid w:val="00E90C41"/>
    <w:rsid w:val="00EA1946"/>
    <w:rsid w:val="00EA1F93"/>
    <w:rsid w:val="00EA5FF5"/>
    <w:rsid w:val="00ED0307"/>
    <w:rsid w:val="00EF39C8"/>
    <w:rsid w:val="00F00069"/>
    <w:rsid w:val="00F07973"/>
    <w:rsid w:val="00F25FAD"/>
    <w:rsid w:val="00F35B4D"/>
    <w:rsid w:val="00F46F27"/>
    <w:rsid w:val="00F72F52"/>
    <w:rsid w:val="00F80176"/>
    <w:rsid w:val="00F808C8"/>
    <w:rsid w:val="00F827DC"/>
    <w:rsid w:val="00FF1FE2"/>
    <w:rsid w:val="00FF202B"/>
    <w:rsid w:val="00FF34D7"/>
    <w:rsid w:val="00FF7B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E64C4"/>
  <w15:chartTrackingRefBased/>
  <w15:docId w15:val="{53D74EEF-9BD1-498D-BF65-70216FD43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Text"/>
    <w:link w:val="Heading1Char"/>
    <w:qFormat/>
    <w:rsid w:val="00F827DC"/>
    <w:pPr>
      <w:keepNext/>
      <w:numPr>
        <w:numId w:val="11"/>
      </w:numPr>
      <w:autoSpaceDE w:val="0"/>
      <w:autoSpaceDN w:val="0"/>
      <w:adjustRightInd w:val="0"/>
      <w:spacing w:before="12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F827DC"/>
    <w:pPr>
      <w:numPr>
        <w:ilvl w:val="1"/>
        <w:numId w:val="11"/>
      </w:numPr>
      <w:tabs>
        <w:tab w:val="clear" w:pos="792"/>
        <w:tab w:val="left" w:pos="900"/>
      </w:tabs>
      <w:spacing w:before="120" w:after="60" w:line="240" w:lineRule="auto"/>
      <w:ind w:left="907" w:hanging="907"/>
      <w:outlineLvl w:val="1"/>
    </w:pPr>
    <w:rPr>
      <w:rFonts w:ascii="Arial" w:eastAsia="Times New Roman" w:hAnsi="Arial" w:cs="Arial"/>
      <w:b/>
      <w:iCs/>
      <w:kern w:val="32"/>
      <w:sz w:val="32"/>
      <w:szCs w:val="28"/>
    </w:rPr>
  </w:style>
  <w:style w:type="paragraph" w:styleId="Heading3">
    <w:name w:val="heading 3"/>
    <w:next w:val="BodyText"/>
    <w:link w:val="Heading3Char"/>
    <w:qFormat/>
    <w:rsid w:val="00F827DC"/>
    <w:pPr>
      <w:numPr>
        <w:ilvl w:val="2"/>
        <w:numId w:val="11"/>
      </w:numPr>
      <w:tabs>
        <w:tab w:val="clear" w:pos="1440"/>
        <w:tab w:val="num" w:pos="1080"/>
      </w:tabs>
      <w:spacing w:before="240" w:after="60" w:line="240" w:lineRule="auto"/>
      <w:ind w:left="1080" w:hanging="1080"/>
      <w:outlineLvl w:val="2"/>
    </w:pPr>
    <w:rPr>
      <w:rFonts w:ascii="Arial" w:eastAsia="Times New Roman" w:hAnsi="Arial" w:cs="Arial"/>
      <w:b/>
      <w:bCs/>
      <w:iCs/>
      <w:kern w:val="32"/>
      <w:sz w:val="28"/>
      <w:szCs w:val="26"/>
    </w:rPr>
  </w:style>
  <w:style w:type="paragraph" w:styleId="Heading4">
    <w:name w:val="heading 4"/>
    <w:next w:val="BlockText"/>
    <w:link w:val="Heading4Char"/>
    <w:qFormat/>
    <w:rsid w:val="00F827DC"/>
    <w:pPr>
      <w:numPr>
        <w:ilvl w:val="3"/>
        <w:numId w:val="14"/>
      </w:numPr>
      <w:spacing w:before="240" w:after="60" w:line="240" w:lineRule="auto"/>
      <w:ind w:left="648"/>
      <w:outlineLvl w:val="3"/>
    </w:pPr>
    <w:rPr>
      <w:rFonts w:ascii="Arial" w:eastAsia="Times New Roman" w:hAnsi="Arial" w:cs="Arial"/>
      <w:b/>
      <w:kern w:val="32"/>
      <w:sz w:val="24"/>
      <w:szCs w:val="28"/>
    </w:rPr>
  </w:style>
  <w:style w:type="paragraph" w:styleId="Heading5">
    <w:name w:val="heading 5"/>
    <w:next w:val="BodyText"/>
    <w:link w:val="Heading5Char"/>
    <w:qFormat/>
    <w:rsid w:val="00F827DC"/>
    <w:pPr>
      <w:numPr>
        <w:ilvl w:val="4"/>
        <w:numId w:val="15"/>
      </w:numPr>
      <w:spacing w:before="40" w:after="40" w:line="240" w:lineRule="auto"/>
      <w:outlineLvl w:val="4"/>
    </w:pPr>
    <w:rPr>
      <w:rFonts w:ascii="Arial" w:eastAsia="Times New Roman" w:hAnsi="Arial" w:cs="Times New Roman"/>
      <w:b/>
      <w:bCs/>
      <w:iCs/>
      <w:sz w:val="24"/>
      <w:szCs w:val="26"/>
    </w:rPr>
  </w:style>
  <w:style w:type="paragraph" w:styleId="Heading6">
    <w:name w:val="heading 6"/>
    <w:next w:val="BlockText"/>
    <w:link w:val="Heading6Char"/>
    <w:qFormat/>
    <w:rsid w:val="00F827DC"/>
    <w:pPr>
      <w:numPr>
        <w:ilvl w:val="5"/>
        <w:numId w:val="16"/>
      </w:numPr>
      <w:spacing w:before="40" w:after="40" w:line="240" w:lineRule="auto"/>
      <w:outlineLvl w:val="5"/>
    </w:pPr>
    <w:rPr>
      <w:rFonts w:ascii="Arial" w:eastAsia="Times New Roman" w:hAnsi="Arial" w:cs="Times New Roman"/>
      <w:b/>
      <w:bCs/>
    </w:rPr>
  </w:style>
  <w:style w:type="paragraph" w:styleId="Heading7">
    <w:name w:val="heading 7"/>
    <w:next w:val="BodyText"/>
    <w:link w:val="Heading7Char"/>
    <w:qFormat/>
    <w:rsid w:val="00F827DC"/>
    <w:pPr>
      <w:numPr>
        <w:ilvl w:val="6"/>
        <w:numId w:val="17"/>
      </w:numPr>
      <w:spacing w:before="40" w:after="40" w:line="240" w:lineRule="auto"/>
      <w:outlineLvl w:val="6"/>
    </w:pPr>
    <w:rPr>
      <w:rFonts w:ascii="Arial" w:eastAsia="Times New Roman" w:hAnsi="Arial" w:cs="Times New Roman"/>
      <w:b/>
      <w:szCs w:val="24"/>
    </w:rPr>
  </w:style>
  <w:style w:type="paragraph" w:styleId="Heading8">
    <w:name w:val="heading 8"/>
    <w:next w:val="BlockText"/>
    <w:link w:val="Heading8Char"/>
    <w:qFormat/>
    <w:rsid w:val="00F827DC"/>
    <w:pPr>
      <w:numPr>
        <w:ilvl w:val="7"/>
        <w:numId w:val="18"/>
      </w:numPr>
      <w:spacing w:before="40" w:after="40" w:line="240" w:lineRule="auto"/>
      <w:outlineLvl w:val="7"/>
    </w:pPr>
    <w:rPr>
      <w:rFonts w:ascii="Arial" w:eastAsia="Times New Roman" w:hAnsi="Arial" w:cs="Times New Roman"/>
      <w:b/>
      <w:i/>
      <w:iCs/>
      <w:szCs w:val="24"/>
    </w:rPr>
  </w:style>
  <w:style w:type="paragraph" w:styleId="Heading9">
    <w:name w:val="heading 9"/>
    <w:next w:val="Normal"/>
    <w:link w:val="Heading9Char"/>
    <w:qFormat/>
    <w:rsid w:val="00F827DC"/>
    <w:pPr>
      <w:numPr>
        <w:ilvl w:val="8"/>
        <w:numId w:val="18"/>
      </w:numPr>
      <w:spacing w:before="40" w:after="40" w:line="240" w:lineRule="auto"/>
      <w:ind w:hanging="4320"/>
      <w:outlineLvl w:val="8"/>
    </w:pPr>
    <w:rPr>
      <w:rFonts w:ascii="Arial" w:eastAsia="Times New Roman"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27DC"/>
    <w:rPr>
      <w:rFonts w:ascii="Arial" w:eastAsia="Times New Roman" w:hAnsi="Arial" w:cs="Arial"/>
      <w:b/>
      <w:bCs/>
      <w:kern w:val="32"/>
      <w:sz w:val="36"/>
      <w:szCs w:val="32"/>
    </w:rPr>
  </w:style>
  <w:style w:type="character" w:customStyle="1" w:styleId="Heading2Char">
    <w:name w:val="Heading 2 Char"/>
    <w:basedOn w:val="DefaultParagraphFont"/>
    <w:link w:val="Heading2"/>
    <w:rsid w:val="00F827DC"/>
    <w:rPr>
      <w:rFonts w:ascii="Arial" w:eastAsia="Times New Roman" w:hAnsi="Arial" w:cs="Arial"/>
      <w:b/>
      <w:iCs/>
      <w:kern w:val="32"/>
      <w:sz w:val="32"/>
      <w:szCs w:val="28"/>
    </w:rPr>
  </w:style>
  <w:style w:type="character" w:customStyle="1" w:styleId="Heading3Char">
    <w:name w:val="Heading 3 Char"/>
    <w:basedOn w:val="DefaultParagraphFont"/>
    <w:link w:val="Heading3"/>
    <w:rsid w:val="00F827DC"/>
    <w:rPr>
      <w:rFonts w:ascii="Arial" w:eastAsia="Times New Roman" w:hAnsi="Arial" w:cs="Arial"/>
      <w:b/>
      <w:bCs/>
      <w:iCs/>
      <w:kern w:val="32"/>
      <w:sz w:val="28"/>
      <w:szCs w:val="26"/>
    </w:rPr>
  </w:style>
  <w:style w:type="character" w:customStyle="1" w:styleId="Heading4Char">
    <w:name w:val="Heading 4 Char"/>
    <w:basedOn w:val="DefaultParagraphFont"/>
    <w:link w:val="Heading4"/>
    <w:rsid w:val="00F827DC"/>
    <w:rPr>
      <w:rFonts w:ascii="Arial" w:eastAsia="Times New Roman" w:hAnsi="Arial" w:cs="Arial"/>
      <w:b/>
      <w:kern w:val="32"/>
      <w:sz w:val="24"/>
      <w:szCs w:val="28"/>
    </w:rPr>
  </w:style>
  <w:style w:type="character" w:customStyle="1" w:styleId="Heading5Char">
    <w:name w:val="Heading 5 Char"/>
    <w:basedOn w:val="DefaultParagraphFont"/>
    <w:link w:val="Heading5"/>
    <w:rsid w:val="00F827DC"/>
    <w:rPr>
      <w:rFonts w:ascii="Arial" w:eastAsia="Times New Roman" w:hAnsi="Arial" w:cs="Times New Roman"/>
      <w:b/>
      <w:bCs/>
      <w:iCs/>
      <w:sz w:val="24"/>
      <w:szCs w:val="26"/>
    </w:rPr>
  </w:style>
  <w:style w:type="character" w:customStyle="1" w:styleId="Heading6Char">
    <w:name w:val="Heading 6 Char"/>
    <w:basedOn w:val="DefaultParagraphFont"/>
    <w:link w:val="Heading6"/>
    <w:rsid w:val="00F827DC"/>
    <w:rPr>
      <w:rFonts w:ascii="Arial" w:eastAsia="Times New Roman" w:hAnsi="Arial" w:cs="Times New Roman"/>
      <w:b/>
      <w:bCs/>
    </w:rPr>
  </w:style>
  <w:style w:type="character" w:customStyle="1" w:styleId="Heading7Char">
    <w:name w:val="Heading 7 Char"/>
    <w:basedOn w:val="DefaultParagraphFont"/>
    <w:link w:val="Heading7"/>
    <w:rsid w:val="00F827DC"/>
    <w:rPr>
      <w:rFonts w:ascii="Arial" w:eastAsia="Times New Roman" w:hAnsi="Arial" w:cs="Times New Roman"/>
      <w:b/>
      <w:szCs w:val="24"/>
    </w:rPr>
  </w:style>
  <w:style w:type="character" w:customStyle="1" w:styleId="Heading8Char">
    <w:name w:val="Heading 8 Char"/>
    <w:basedOn w:val="DefaultParagraphFont"/>
    <w:link w:val="Heading8"/>
    <w:rsid w:val="00F827DC"/>
    <w:rPr>
      <w:rFonts w:ascii="Arial" w:eastAsia="Times New Roman" w:hAnsi="Arial" w:cs="Times New Roman"/>
      <w:b/>
      <w:i/>
      <w:iCs/>
      <w:szCs w:val="24"/>
    </w:rPr>
  </w:style>
  <w:style w:type="character" w:customStyle="1" w:styleId="Heading9Char">
    <w:name w:val="Heading 9 Char"/>
    <w:basedOn w:val="DefaultParagraphFont"/>
    <w:link w:val="Heading9"/>
    <w:rsid w:val="00F827DC"/>
    <w:rPr>
      <w:rFonts w:ascii="Arial" w:eastAsia="Times New Roman" w:hAnsi="Arial" w:cs="Arial"/>
      <w:b/>
      <w:i/>
    </w:rPr>
  </w:style>
  <w:style w:type="paragraph" w:customStyle="1" w:styleId="capture">
    <w:name w:val="capture"/>
    <w:rsid w:val="00F827DC"/>
    <w:pPr>
      <w:pBdr>
        <w:top w:val="single" w:sz="4" w:space="1" w:color="0000FF"/>
        <w:left w:val="single" w:sz="4" w:space="1" w:color="0000FF"/>
        <w:bottom w:val="single" w:sz="4" w:space="1" w:color="0000FF"/>
        <w:right w:val="single" w:sz="4" w:space="0" w:color="0000FF"/>
      </w:pBdr>
      <w:suppressAutoHyphens/>
      <w:spacing w:after="0" w:line="240" w:lineRule="auto"/>
      <w:ind w:left="720"/>
    </w:pPr>
    <w:rPr>
      <w:rFonts w:ascii="Courier New" w:eastAsia="Times New Roman" w:hAnsi="Courier New" w:cs="Courier New"/>
      <w:sz w:val="18"/>
      <w:szCs w:val="18"/>
      <w:lang w:eastAsia="ar-SA"/>
    </w:rPr>
  </w:style>
  <w:style w:type="paragraph" w:customStyle="1" w:styleId="capturereverse">
    <w:name w:val="capture reverse"/>
    <w:rsid w:val="00F827DC"/>
    <w:pPr>
      <w:pBdr>
        <w:top w:val="single" w:sz="4" w:space="0" w:color="0000FF"/>
        <w:bottom w:val="single" w:sz="4" w:space="0" w:color="0000FF"/>
        <w:right w:val="single" w:sz="4" w:space="0" w:color="000000"/>
      </w:pBdr>
      <w:shd w:val="clear" w:color="auto" w:fill="0000FF"/>
      <w:spacing w:after="0" w:line="240" w:lineRule="auto"/>
      <w:ind w:left="720"/>
    </w:pPr>
    <w:rPr>
      <w:rFonts w:ascii="Courier" w:eastAsia="Times New Roman" w:hAnsi="Courier" w:cs="Courier"/>
      <w:color w:val="FFFFFF"/>
      <w:sz w:val="18"/>
      <w:szCs w:val="18"/>
      <w:lang w:eastAsia="ar-SA"/>
    </w:rPr>
  </w:style>
  <w:style w:type="character" w:styleId="FollowedHyperlink">
    <w:name w:val="FollowedHyperlink"/>
    <w:semiHidden/>
    <w:rsid w:val="00F827DC"/>
    <w:rPr>
      <w:color w:val="606420"/>
      <w:u w:val="single"/>
    </w:rPr>
  </w:style>
  <w:style w:type="paragraph" w:styleId="Header">
    <w:name w:val="header"/>
    <w:link w:val="HeaderChar"/>
    <w:rsid w:val="00F827DC"/>
    <w:pPr>
      <w:tabs>
        <w:tab w:val="center" w:pos="4680"/>
        <w:tab w:val="right" w:pos="9360"/>
      </w:tabs>
      <w:spacing w:after="0" w:line="240" w:lineRule="auto"/>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F827DC"/>
    <w:rPr>
      <w:rFonts w:ascii="Times New Roman" w:eastAsia="Times New Roman" w:hAnsi="Times New Roman" w:cs="Times New Roman"/>
      <w:sz w:val="20"/>
      <w:szCs w:val="20"/>
    </w:rPr>
  </w:style>
  <w:style w:type="character" w:styleId="Hyperlink">
    <w:name w:val="Hyperlink"/>
    <w:uiPriority w:val="99"/>
    <w:rsid w:val="00F827DC"/>
    <w:rPr>
      <w:color w:val="0000FF"/>
      <w:u w:val="single"/>
    </w:rPr>
  </w:style>
  <w:style w:type="character" w:styleId="LineNumber">
    <w:name w:val="line number"/>
    <w:basedOn w:val="DefaultParagraphFont"/>
    <w:semiHidden/>
    <w:rsid w:val="00F827DC"/>
  </w:style>
  <w:style w:type="paragraph" w:styleId="Subtitle">
    <w:name w:val="Subtitle"/>
    <w:basedOn w:val="Normal"/>
    <w:link w:val="SubtitleChar"/>
    <w:qFormat/>
    <w:rsid w:val="00F827DC"/>
    <w:pPr>
      <w:spacing w:before="120" w:after="60" w:line="240" w:lineRule="auto"/>
      <w:jc w:val="center"/>
      <w:outlineLvl w:val="1"/>
    </w:pPr>
    <w:rPr>
      <w:rFonts w:ascii="Arial" w:eastAsia="Times New Roman" w:hAnsi="Arial" w:cs="Arial"/>
      <w:sz w:val="24"/>
      <w:szCs w:val="20"/>
    </w:rPr>
  </w:style>
  <w:style w:type="character" w:customStyle="1" w:styleId="SubtitleChar">
    <w:name w:val="Subtitle Char"/>
    <w:basedOn w:val="DefaultParagraphFont"/>
    <w:link w:val="Subtitle"/>
    <w:rsid w:val="00F827DC"/>
    <w:rPr>
      <w:rFonts w:ascii="Arial" w:eastAsia="Times New Roman" w:hAnsi="Arial" w:cs="Arial"/>
      <w:sz w:val="24"/>
      <w:szCs w:val="20"/>
    </w:rPr>
  </w:style>
  <w:style w:type="paragraph" w:styleId="Title">
    <w:name w:val="Title"/>
    <w:link w:val="TitleChar"/>
    <w:uiPriority w:val="10"/>
    <w:qFormat/>
    <w:rsid w:val="00F827DC"/>
    <w:pPr>
      <w:autoSpaceDE w:val="0"/>
      <w:autoSpaceDN w:val="0"/>
      <w:adjustRightInd w:val="0"/>
      <w:spacing w:after="360" w:line="240" w:lineRule="auto"/>
      <w:jc w:val="center"/>
    </w:pPr>
    <w:rPr>
      <w:rFonts w:ascii="Arial" w:eastAsia="Times New Roman" w:hAnsi="Arial" w:cs="Arial"/>
      <w:b/>
      <w:bCs/>
      <w:sz w:val="36"/>
      <w:szCs w:val="32"/>
    </w:rPr>
  </w:style>
  <w:style w:type="character" w:customStyle="1" w:styleId="TitleChar">
    <w:name w:val="Title Char"/>
    <w:basedOn w:val="DefaultParagraphFont"/>
    <w:link w:val="Title"/>
    <w:uiPriority w:val="10"/>
    <w:rsid w:val="00F827DC"/>
    <w:rPr>
      <w:rFonts w:ascii="Arial" w:eastAsia="Times New Roman" w:hAnsi="Arial" w:cs="Arial"/>
      <w:b/>
      <w:bCs/>
      <w:sz w:val="36"/>
      <w:szCs w:val="32"/>
    </w:rPr>
  </w:style>
  <w:style w:type="paragraph" w:customStyle="1" w:styleId="Title2">
    <w:name w:val="Title 2"/>
    <w:rsid w:val="00F827DC"/>
    <w:pPr>
      <w:spacing w:before="120" w:after="120" w:line="240" w:lineRule="auto"/>
      <w:jc w:val="center"/>
    </w:pPr>
    <w:rPr>
      <w:rFonts w:ascii="Arial" w:eastAsia="Times New Roman" w:hAnsi="Arial" w:cs="Arial"/>
      <w:b/>
      <w:bCs/>
      <w:sz w:val="28"/>
      <w:szCs w:val="32"/>
    </w:rPr>
  </w:style>
  <w:style w:type="paragraph" w:customStyle="1" w:styleId="TableHeading">
    <w:name w:val="Table Heading"/>
    <w:aliases w:val="th"/>
    <w:link w:val="TableHeadingChar"/>
    <w:rsid w:val="00F827DC"/>
    <w:pPr>
      <w:spacing w:before="60" w:after="60" w:line="240" w:lineRule="auto"/>
    </w:pPr>
    <w:rPr>
      <w:rFonts w:ascii="Arial" w:eastAsia="Times New Roman" w:hAnsi="Arial" w:cs="Arial"/>
      <w:b/>
    </w:rPr>
  </w:style>
  <w:style w:type="paragraph" w:customStyle="1" w:styleId="TableText">
    <w:name w:val="Table Text"/>
    <w:link w:val="TableTextChar"/>
    <w:rsid w:val="00F827DC"/>
    <w:pPr>
      <w:spacing w:before="60" w:after="60" w:line="240" w:lineRule="auto"/>
    </w:pPr>
    <w:rPr>
      <w:rFonts w:ascii="Arial" w:eastAsia="Times New Roman" w:hAnsi="Arial" w:cs="Arial"/>
      <w:szCs w:val="20"/>
    </w:rPr>
  </w:style>
  <w:style w:type="paragraph" w:customStyle="1" w:styleId="DividerPage">
    <w:name w:val="Divider Page"/>
    <w:next w:val="Normal"/>
    <w:rsid w:val="00F827DC"/>
    <w:pPr>
      <w:keepNext/>
      <w:keepLines/>
      <w:pageBreakBefore/>
      <w:spacing w:after="0" w:line="240" w:lineRule="auto"/>
    </w:pPr>
    <w:rPr>
      <w:rFonts w:ascii="Arial" w:eastAsia="Times New Roman" w:hAnsi="Arial" w:cs="Times New Roman"/>
      <w:b/>
      <w:sz w:val="48"/>
      <w:szCs w:val="20"/>
    </w:rPr>
  </w:style>
  <w:style w:type="paragraph" w:customStyle="1" w:styleId="BodyTextBullet1">
    <w:name w:val="Body Text Bullet 1"/>
    <w:rsid w:val="00F827DC"/>
    <w:pPr>
      <w:numPr>
        <w:numId w:val="5"/>
      </w:numPr>
      <w:spacing w:before="60" w:after="60" w:line="240" w:lineRule="auto"/>
    </w:pPr>
    <w:rPr>
      <w:rFonts w:ascii="Times New Roman" w:eastAsia="Times New Roman" w:hAnsi="Times New Roman" w:cs="Times New Roman"/>
      <w:szCs w:val="20"/>
    </w:rPr>
  </w:style>
  <w:style w:type="paragraph" w:styleId="TOC1">
    <w:name w:val="toc 1"/>
    <w:basedOn w:val="Normal"/>
    <w:next w:val="Normal"/>
    <w:autoRedefine/>
    <w:uiPriority w:val="39"/>
    <w:rsid w:val="00F827DC"/>
    <w:pPr>
      <w:tabs>
        <w:tab w:val="left" w:pos="540"/>
        <w:tab w:val="right" w:leader="dot" w:pos="9350"/>
      </w:tabs>
      <w:spacing w:before="60" w:after="120" w:line="240" w:lineRule="auto"/>
    </w:pPr>
    <w:rPr>
      <w:rFonts w:ascii="Arial" w:eastAsia="Times New Roman" w:hAnsi="Arial" w:cs="Times New Roman"/>
      <w:b/>
      <w:sz w:val="28"/>
      <w:szCs w:val="20"/>
    </w:rPr>
  </w:style>
  <w:style w:type="paragraph" w:styleId="TOC2">
    <w:name w:val="toc 2"/>
    <w:basedOn w:val="Normal"/>
    <w:next w:val="Normal"/>
    <w:autoRedefine/>
    <w:uiPriority w:val="39"/>
    <w:rsid w:val="00F827DC"/>
    <w:pPr>
      <w:tabs>
        <w:tab w:val="left" w:pos="900"/>
        <w:tab w:val="right" w:leader="dot" w:pos="9350"/>
      </w:tabs>
      <w:spacing w:before="60" w:after="120" w:line="240" w:lineRule="auto"/>
      <w:ind w:left="360"/>
    </w:pPr>
    <w:rPr>
      <w:rFonts w:ascii="Arial" w:eastAsia="Times New Roman" w:hAnsi="Arial" w:cs="Times New Roman"/>
      <w:b/>
      <w:sz w:val="24"/>
      <w:szCs w:val="20"/>
    </w:rPr>
  </w:style>
  <w:style w:type="paragraph" w:styleId="TOC3">
    <w:name w:val="toc 3"/>
    <w:basedOn w:val="Normal"/>
    <w:next w:val="Normal"/>
    <w:autoRedefine/>
    <w:uiPriority w:val="39"/>
    <w:rsid w:val="00F827DC"/>
    <w:pPr>
      <w:tabs>
        <w:tab w:val="left" w:pos="1440"/>
        <w:tab w:val="right" w:leader="dot" w:pos="9350"/>
      </w:tabs>
      <w:spacing w:before="60" w:after="120" w:line="240" w:lineRule="auto"/>
      <w:ind w:left="540"/>
    </w:pPr>
    <w:rPr>
      <w:rFonts w:ascii="Arial" w:eastAsia="Times New Roman" w:hAnsi="Arial" w:cs="Times New Roman"/>
      <w:b/>
      <w:sz w:val="24"/>
      <w:szCs w:val="20"/>
    </w:rPr>
  </w:style>
  <w:style w:type="paragraph" w:customStyle="1" w:styleId="BodyTextBullet2">
    <w:name w:val="Body Text Bullet 2"/>
    <w:rsid w:val="00F827DC"/>
    <w:pPr>
      <w:numPr>
        <w:numId w:val="6"/>
      </w:numPr>
      <w:spacing w:before="60" w:after="60" w:line="240" w:lineRule="auto"/>
    </w:pPr>
    <w:rPr>
      <w:rFonts w:ascii="Times New Roman" w:eastAsia="Times New Roman" w:hAnsi="Times New Roman" w:cs="Times New Roman"/>
      <w:szCs w:val="20"/>
    </w:rPr>
  </w:style>
  <w:style w:type="paragraph" w:customStyle="1" w:styleId="BodyTextNumbered1">
    <w:name w:val="Body Text Numbered 1"/>
    <w:rsid w:val="00F827DC"/>
    <w:pPr>
      <w:numPr>
        <w:numId w:val="1"/>
      </w:numPr>
      <w:spacing w:after="0" w:line="240" w:lineRule="auto"/>
    </w:pPr>
    <w:rPr>
      <w:rFonts w:ascii="Times New Roman" w:eastAsia="Times New Roman" w:hAnsi="Times New Roman" w:cs="Times New Roman"/>
      <w:szCs w:val="20"/>
    </w:rPr>
  </w:style>
  <w:style w:type="paragraph" w:customStyle="1" w:styleId="BodyTextNumbered2">
    <w:name w:val="Body Text Numbered 2"/>
    <w:rsid w:val="00F827DC"/>
    <w:pPr>
      <w:numPr>
        <w:numId w:val="2"/>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customStyle="1" w:styleId="BodyTextLettered1">
    <w:name w:val="Body Text Lettered 1"/>
    <w:rsid w:val="00F827DC"/>
    <w:pPr>
      <w:numPr>
        <w:numId w:val="3"/>
      </w:numPr>
      <w:tabs>
        <w:tab w:val="clear" w:pos="1080"/>
        <w:tab w:val="num" w:pos="720"/>
      </w:tabs>
      <w:spacing w:after="0" w:line="240" w:lineRule="auto"/>
      <w:ind w:left="720"/>
    </w:pPr>
    <w:rPr>
      <w:rFonts w:ascii="Times New Roman" w:eastAsia="Times New Roman" w:hAnsi="Times New Roman" w:cs="Times New Roman"/>
      <w:szCs w:val="20"/>
    </w:rPr>
  </w:style>
  <w:style w:type="paragraph" w:customStyle="1" w:styleId="BodyTextLettered2">
    <w:name w:val="Body Text Lettered 2"/>
    <w:rsid w:val="00F827DC"/>
    <w:pPr>
      <w:numPr>
        <w:numId w:val="4"/>
      </w:numPr>
      <w:tabs>
        <w:tab w:val="clear" w:pos="1440"/>
        <w:tab w:val="num" w:pos="1080"/>
      </w:tabs>
      <w:spacing w:before="120" w:after="120" w:line="240" w:lineRule="auto"/>
      <w:ind w:left="1080"/>
    </w:pPr>
    <w:rPr>
      <w:rFonts w:ascii="Times New Roman" w:eastAsia="Times New Roman" w:hAnsi="Times New Roman" w:cs="Times New Roman"/>
      <w:szCs w:val="20"/>
    </w:rPr>
  </w:style>
  <w:style w:type="paragraph" w:styleId="Footer">
    <w:name w:val="footer"/>
    <w:link w:val="FooterChar"/>
    <w:uiPriority w:val="99"/>
    <w:rsid w:val="00F827DC"/>
    <w:pPr>
      <w:tabs>
        <w:tab w:val="center" w:pos="4680"/>
        <w:tab w:val="right" w:pos="9360"/>
      </w:tabs>
      <w:spacing w:after="0" w:line="240" w:lineRule="auto"/>
    </w:pPr>
    <w:rPr>
      <w:rFonts w:ascii="Times New Roman" w:eastAsia="Times New Roman" w:hAnsi="Times New Roman" w:cs="Tahoma"/>
      <w:sz w:val="20"/>
      <w:szCs w:val="16"/>
    </w:rPr>
  </w:style>
  <w:style w:type="character" w:customStyle="1" w:styleId="FooterChar">
    <w:name w:val="Footer Char"/>
    <w:basedOn w:val="DefaultParagraphFont"/>
    <w:link w:val="Footer"/>
    <w:uiPriority w:val="99"/>
    <w:rsid w:val="00F827DC"/>
    <w:rPr>
      <w:rFonts w:ascii="Times New Roman" w:eastAsia="Times New Roman" w:hAnsi="Times New Roman" w:cs="Tahoma"/>
      <w:sz w:val="20"/>
      <w:szCs w:val="16"/>
    </w:rPr>
  </w:style>
  <w:style w:type="character" w:styleId="PageNumber">
    <w:name w:val="page number"/>
    <w:basedOn w:val="DefaultParagraphFont"/>
    <w:rsid w:val="00F827DC"/>
  </w:style>
  <w:style w:type="character" w:customStyle="1" w:styleId="TextItalics">
    <w:name w:val="Text Italics"/>
    <w:rsid w:val="00F827DC"/>
    <w:rPr>
      <w:i/>
    </w:rPr>
  </w:style>
  <w:style w:type="table" w:styleId="TableGrid">
    <w:name w:val="Table Grid"/>
    <w:basedOn w:val="TableNormal"/>
    <w:uiPriority w:val="59"/>
    <w:rsid w:val="00F827D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F827DC"/>
    <w:rPr>
      <w:b/>
    </w:rPr>
  </w:style>
  <w:style w:type="character" w:customStyle="1" w:styleId="TextBoldItalics">
    <w:name w:val="Text Bold Italics"/>
    <w:rsid w:val="00F827DC"/>
    <w:rPr>
      <w:b/>
      <w:i/>
    </w:rPr>
  </w:style>
  <w:style w:type="paragraph" w:styleId="TOC4">
    <w:name w:val="toc 4"/>
    <w:basedOn w:val="Normal"/>
    <w:next w:val="Normal"/>
    <w:autoRedefine/>
    <w:uiPriority w:val="39"/>
    <w:rsid w:val="00F827DC"/>
    <w:pPr>
      <w:spacing w:before="120" w:after="120" w:line="240" w:lineRule="auto"/>
      <w:ind w:left="720"/>
    </w:pPr>
    <w:rPr>
      <w:rFonts w:ascii="Arial" w:eastAsia="Times New Roman" w:hAnsi="Arial" w:cs="Times New Roman"/>
      <w:sz w:val="24"/>
      <w:szCs w:val="20"/>
    </w:rPr>
  </w:style>
  <w:style w:type="paragraph" w:customStyle="1" w:styleId="CoverTitleInstructions">
    <w:name w:val="Cover Title Instructions"/>
    <w:basedOn w:val="InstructionalText1"/>
    <w:rsid w:val="00F827DC"/>
    <w:pPr>
      <w:jc w:val="center"/>
    </w:pPr>
    <w:rPr>
      <w:szCs w:val="28"/>
    </w:rPr>
  </w:style>
  <w:style w:type="paragraph" w:customStyle="1" w:styleId="InstructionalText1">
    <w:name w:val="Instructional Text 1"/>
    <w:basedOn w:val="Normal"/>
    <w:next w:val="BodyText"/>
    <w:link w:val="InstructionalText1Char"/>
    <w:rsid w:val="00F827DC"/>
    <w:pPr>
      <w:keepLines/>
      <w:autoSpaceDE w:val="0"/>
      <w:autoSpaceDN w:val="0"/>
      <w:adjustRightInd w:val="0"/>
      <w:spacing w:before="60" w:after="120" w:line="240" w:lineRule="atLeast"/>
    </w:pPr>
    <w:rPr>
      <w:rFonts w:ascii="Times New Roman" w:eastAsia="Times New Roman" w:hAnsi="Times New Roman" w:cs="Times New Roman"/>
      <w:i/>
      <w:iCs/>
      <w:color w:val="0000FF"/>
      <w:sz w:val="24"/>
      <w:szCs w:val="20"/>
    </w:rPr>
  </w:style>
  <w:style w:type="character" w:customStyle="1" w:styleId="InstructionalText1Char">
    <w:name w:val="Instructional Text 1 Char"/>
    <w:link w:val="InstructionalText1"/>
    <w:rsid w:val="00F827DC"/>
    <w:rPr>
      <w:rFonts w:ascii="Times New Roman" w:eastAsia="Times New Roman" w:hAnsi="Times New Roman" w:cs="Times New Roman"/>
      <w:i/>
      <w:iCs/>
      <w:color w:val="0000FF"/>
      <w:sz w:val="24"/>
      <w:szCs w:val="20"/>
    </w:rPr>
  </w:style>
  <w:style w:type="paragraph" w:customStyle="1" w:styleId="InstructionalNote">
    <w:name w:val="Instructional Note"/>
    <w:basedOn w:val="Normal"/>
    <w:rsid w:val="00F827DC"/>
    <w:pPr>
      <w:numPr>
        <w:numId w:val="7"/>
      </w:numPr>
      <w:tabs>
        <w:tab w:val="clear" w:pos="1512"/>
      </w:tabs>
      <w:autoSpaceDE w:val="0"/>
      <w:autoSpaceDN w:val="0"/>
      <w:adjustRightInd w:val="0"/>
      <w:spacing w:before="60" w:after="60" w:line="240" w:lineRule="auto"/>
      <w:ind w:left="1260" w:hanging="900"/>
    </w:pPr>
    <w:rPr>
      <w:rFonts w:ascii="Times New Roman" w:eastAsia="Times New Roman" w:hAnsi="Times New Roman" w:cs="Times New Roman"/>
      <w:i/>
      <w:iCs/>
      <w:color w:val="0000FF"/>
      <w:sz w:val="24"/>
    </w:rPr>
  </w:style>
  <w:style w:type="paragraph" w:customStyle="1" w:styleId="InstructionalBullet1">
    <w:name w:val="Instructional Bullet 1"/>
    <w:rsid w:val="00F827DC"/>
    <w:pPr>
      <w:numPr>
        <w:numId w:val="8"/>
      </w:numPr>
      <w:tabs>
        <w:tab w:val="clear" w:pos="720"/>
        <w:tab w:val="num" w:pos="900"/>
      </w:tabs>
      <w:spacing w:before="60" w:after="60" w:line="240" w:lineRule="auto"/>
      <w:ind w:left="907"/>
    </w:pPr>
    <w:rPr>
      <w:rFonts w:ascii="Times New Roman" w:eastAsia="Times New Roman" w:hAnsi="Times New Roman" w:cs="Times New Roman"/>
      <w:i/>
      <w:color w:val="0000FF"/>
      <w:sz w:val="24"/>
      <w:szCs w:val="24"/>
    </w:rPr>
  </w:style>
  <w:style w:type="paragraph" w:customStyle="1" w:styleId="InstructionalBullet2">
    <w:name w:val="Instructional Bullet 2"/>
    <w:basedOn w:val="InstructionalBullet1"/>
    <w:rsid w:val="00F827DC"/>
    <w:pPr>
      <w:tabs>
        <w:tab w:val="clear" w:pos="900"/>
        <w:tab w:val="num" w:pos="1260"/>
      </w:tabs>
      <w:ind w:left="1260"/>
    </w:pPr>
  </w:style>
  <w:style w:type="paragraph" w:customStyle="1" w:styleId="BodyBullet2">
    <w:name w:val="Body Bullet 2"/>
    <w:basedOn w:val="Normal"/>
    <w:link w:val="BodyBullet2Char"/>
    <w:rsid w:val="00F827DC"/>
    <w:pPr>
      <w:numPr>
        <w:numId w:val="9"/>
      </w:numPr>
      <w:tabs>
        <w:tab w:val="clear" w:pos="1800"/>
        <w:tab w:val="num" w:pos="1260"/>
      </w:tabs>
      <w:autoSpaceDE w:val="0"/>
      <w:autoSpaceDN w:val="0"/>
      <w:adjustRightInd w:val="0"/>
      <w:spacing w:before="60" w:after="60" w:line="240" w:lineRule="auto"/>
      <w:ind w:left="1260"/>
    </w:pPr>
    <w:rPr>
      <w:rFonts w:ascii="Times New Roman" w:eastAsia="Times New Roman" w:hAnsi="Times New Roman" w:cs="Times New Roman"/>
      <w:iCs/>
      <w:sz w:val="24"/>
    </w:rPr>
  </w:style>
  <w:style w:type="character" w:customStyle="1" w:styleId="BodyBullet2Char">
    <w:name w:val="Body Bullet 2 Char"/>
    <w:link w:val="BodyBullet2"/>
    <w:rsid w:val="00F827DC"/>
    <w:rPr>
      <w:rFonts w:ascii="Times New Roman" w:eastAsia="Times New Roman" w:hAnsi="Times New Roman" w:cs="Times New Roman"/>
      <w:iCs/>
      <w:sz w:val="24"/>
    </w:rPr>
  </w:style>
  <w:style w:type="character" w:customStyle="1" w:styleId="InstructionalTextBold">
    <w:name w:val="Instructional Text Bold"/>
    <w:rsid w:val="00F827DC"/>
    <w:rPr>
      <w:b/>
      <w:bCs/>
      <w:color w:val="0000FF"/>
    </w:rPr>
  </w:style>
  <w:style w:type="paragraph" w:customStyle="1" w:styleId="InstructionalText2">
    <w:name w:val="Instructional Text 2"/>
    <w:basedOn w:val="InstructionalText1"/>
    <w:next w:val="BodyText"/>
    <w:link w:val="InstructionalText2Char"/>
    <w:rsid w:val="00F827DC"/>
    <w:pPr>
      <w:ind w:left="720"/>
    </w:pPr>
  </w:style>
  <w:style w:type="character" w:customStyle="1" w:styleId="InstructionalText2Char">
    <w:name w:val="Instructional Text 2 Char"/>
    <w:basedOn w:val="InstructionalText1Char"/>
    <w:link w:val="InstructionalText2"/>
    <w:rsid w:val="00F827DC"/>
    <w:rPr>
      <w:rFonts w:ascii="Times New Roman" w:eastAsia="Times New Roman" w:hAnsi="Times New Roman" w:cs="Times New Roman"/>
      <w:i/>
      <w:iCs/>
      <w:color w:val="0000FF"/>
      <w:sz w:val="24"/>
      <w:szCs w:val="20"/>
    </w:rPr>
  </w:style>
  <w:style w:type="paragraph" w:styleId="ListBullet4">
    <w:name w:val="List Bullet 4"/>
    <w:basedOn w:val="Normal"/>
    <w:autoRedefine/>
    <w:semiHidden/>
    <w:rsid w:val="00F827DC"/>
    <w:pPr>
      <w:tabs>
        <w:tab w:val="num" w:pos="1440"/>
      </w:tabs>
      <w:spacing w:before="120" w:after="120" w:line="240" w:lineRule="auto"/>
      <w:ind w:left="1440" w:hanging="360"/>
    </w:pPr>
    <w:rPr>
      <w:rFonts w:ascii="Times New Roman" w:eastAsia="Times New Roman" w:hAnsi="Times New Roman" w:cs="Times New Roman"/>
      <w:sz w:val="24"/>
      <w:szCs w:val="20"/>
    </w:rPr>
  </w:style>
  <w:style w:type="paragraph" w:customStyle="1" w:styleId="InstructionalTable">
    <w:name w:val="Instructional Table"/>
    <w:basedOn w:val="Normal"/>
    <w:rsid w:val="00F827DC"/>
    <w:pPr>
      <w:spacing w:before="120" w:after="120" w:line="240" w:lineRule="auto"/>
    </w:pPr>
    <w:rPr>
      <w:rFonts w:ascii="Times New Roman" w:eastAsia="Times New Roman" w:hAnsi="Times New Roman" w:cs="Times New Roman"/>
      <w:i/>
      <w:color w:val="0000FF"/>
      <w:sz w:val="24"/>
      <w:szCs w:val="20"/>
    </w:rPr>
  </w:style>
  <w:style w:type="paragraph" w:customStyle="1" w:styleId="Appendix1">
    <w:name w:val="Appendix 1"/>
    <w:next w:val="BodyText"/>
    <w:rsid w:val="00F827DC"/>
    <w:pPr>
      <w:numPr>
        <w:numId w:val="10"/>
      </w:numPr>
      <w:spacing w:after="0" w:line="240" w:lineRule="auto"/>
      <w:ind w:hanging="720"/>
    </w:pPr>
    <w:rPr>
      <w:rFonts w:ascii="Arial" w:eastAsia="Times New Roman" w:hAnsi="Arial" w:cs="Times New Roman"/>
      <w:b/>
      <w:sz w:val="32"/>
      <w:szCs w:val="24"/>
    </w:rPr>
  </w:style>
  <w:style w:type="paragraph" w:customStyle="1" w:styleId="Appendix2">
    <w:name w:val="Appendix 2"/>
    <w:basedOn w:val="Appendix1"/>
    <w:rsid w:val="00F827DC"/>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F827DC"/>
    <w:pPr>
      <w:spacing w:before="120" w:after="120" w:line="240" w:lineRule="auto"/>
    </w:pPr>
    <w:rPr>
      <w:rFonts w:ascii="Times New Roman" w:eastAsia="Times New Roman" w:hAnsi="Times New Roman" w:cs="Times New Roman"/>
      <w:i/>
      <w:color w:val="0000FF"/>
      <w:sz w:val="24"/>
      <w:szCs w:val="20"/>
    </w:rPr>
  </w:style>
  <w:style w:type="character" w:customStyle="1" w:styleId="In-lineInstructionChar">
    <w:name w:val="In-line Instruction Char"/>
    <w:link w:val="In-lineInstruction"/>
    <w:rsid w:val="00F827DC"/>
    <w:rPr>
      <w:rFonts w:ascii="Times New Roman" w:eastAsia="Times New Roman" w:hAnsi="Times New Roman" w:cs="Times New Roman"/>
      <w:i/>
      <w:color w:val="0000FF"/>
      <w:sz w:val="24"/>
      <w:szCs w:val="20"/>
    </w:rPr>
  </w:style>
  <w:style w:type="paragraph" w:customStyle="1" w:styleId="TemplateInstructions">
    <w:name w:val="Template Instructions"/>
    <w:basedOn w:val="Normal"/>
    <w:next w:val="Normal"/>
    <w:link w:val="TemplateInstructionsChar"/>
    <w:rsid w:val="00F827DC"/>
    <w:pPr>
      <w:keepNext/>
      <w:keepLines/>
      <w:spacing w:before="40" w:after="120" w:line="240" w:lineRule="auto"/>
    </w:pPr>
    <w:rPr>
      <w:rFonts w:ascii="Times New Roman" w:eastAsia="Times New Roman" w:hAnsi="Times New Roman" w:cs="Times New Roman"/>
      <w:i/>
      <w:iCs/>
      <w:color w:val="0000FF"/>
      <w:sz w:val="24"/>
    </w:rPr>
  </w:style>
  <w:style w:type="character" w:customStyle="1" w:styleId="TemplateInstructionsChar">
    <w:name w:val="Template Instructions Char"/>
    <w:link w:val="TemplateInstructions"/>
    <w:rsid w:val="00F827DC"/>
    <w:rPr>
      <w:rFonts w:ascii="Times New Roman" w:eastAsia="Times New Roman" w:hAnsi="Times New Roman" w:cs="Times New Roman"/>
      <w:i/>
      <w:iCs/>
      <w:color w:val="0000FF"/>
      <w:sz w:val="24"/>
    </w:rPr>
  </w:style>
  <w:style w:type="paragraph" w:customStyle="1" w:styleId="BulletInstructions">
    <w:name w:val="Bullet Instructions"/>
    <w:basedOn w:val="Normal"/>
    <w:rsid w:val="00F827DC"/>
    <w:pPr>
      <w:numPr>
        <w:numId w:val="12"/>
      </w:numPr>
      <w:tabs>
        <w:tab w:val="num" w:pos="720"/>
      </w:tabs>
      <w:spacing w:before="120" w:after="120" w:line="240" w:lineRule="auto"/>
      <w:ind w:left="720"/>
    </w:pPr>
    <w:rPr>
      <w:rFonts w:ascii="Times New Roman" w:eastAsia="Times New Roman" w:hAnsi="Times New Roman" w:cs="Times New Roman"/>
      <w:i/>
      <w:color w:val="0000FF"/>
      <w:sz w:val="24"/>
      <w:szCs w:val="20"/>
    </w:rPr>
  </w:style>
  <w:style w:type="paragraph" w:styleId="Caption">
    <w:name w:val="caption"/>
    <w:basedOn w:val="Normal"/>
    <w:next w:val="Normal"/>
    <w:qFormat/>
    <w:rsid w:val="00F827DC"/>
    <w:pPr>
      <w:keepNext/>
      <w:keepLines/>
      <w:spacing w:before="240" w:after="120" w:line="240" w:lineRule="auto"/>
    </w:pPr>
    <w:rPr>
      <w:rFonts w:ascii="Arial" w:eastAsia="Times New Roman" w:hAnsi="Arial" w:cs="Arial"/>
      <w:b/>
      <w:bCs/>
      <w:sz w:val="20"/>
      <w:szCs w:val="20"/>
    </w:rPr>
  </w:style>
  <w:style w:type="paragraph" w:customStyle="1" w:styleId="templateinstructions0">
    <w:name w:val="templateinstructions"/>
    <w:basedOn w:val="Normal"/>
    <w:rsid w:val="00F827DC"/>
    <w:pPr>
      <w:spacing w:before="100" w:beforeAutospacing="1" w:after="100" w:afterAutospacing="1" w:line="240" w:lineRule="auto"/>
    </w:pPr>
    <w:rPr>
      <w:rFonts w:ascii="Times New Roman" w:eastAsia="Times New Roman" w:hAnsi="Times New Roman" w:cs="Times New Roman"/>
      <w:sz w:val="24"/>
      <w:szCs w:val="20"/>
    </w:rPr>
  </w:style>
  <w:style w:type="paragraph" w:customStyle="1" w:styleId="CrossReference">
    <w:name w:val="CrossReference"/>
    <w:basedOn w:val="Normal"/>
    <w:rsid w:val="00F827DC"/>
    <w:pPr>
      <w:keepNext/>
      <w:keepLines/>
      <w:autoSpaceDE w:val="0"/>
      <w:autoSpaceDN w:val="0"/>
      <w:adjustRightInd w:val="0"/>
      <w:spacing w:before="60" w:after="60" w:line="240" w:lineRule="auto"/>
    </w:pPr>
    <w:rPr>
      <w:rFonts w:ascii="Times New Roman" w:eastAsia="Times New Roman" w:hAnsi="Times New Roman" w:cs="Times New Roman"/>
      <w:iCs/>
      <w:color w:val="0000FF"/>
      <w:sz w:val="20"/>
      <w:u w:val="single"/>
    </w:rPr>
  </w:style>
  <w:style w:type="paragraph" w:customStyle="1" w:styleId="Appendix11">
    <w:name w:val="Appendix 1.1"/>
    <w:basedOn w:val="Heading2"/>
    <w:next w:val="BodyText"/>
    <w:rsid w:val="00F827DC"/>
    <w:pPr>
      <w:keepNext/>
      <w:keepLines/>
      <w:numPr>
        <w:numId w:val="13"/>
      </w:numPr>
      <w:tabs>
        <w:tab w:val="clear" w:pos="900"/>
        <w:tab w:val="left" w:pos="720"/>
      </w:tabs>
      <w:spacing w:before="240"/>
    </w:pPr>
  </w:style>
  <w:style w:type="character" w:customStyle="1" w:styleId="BodyItalic">
    <w:name w:val="Body Italic"/>
    <w:rsid w:val="00F827DC"/>
    <w:rPr>
      <w:i/>
    </w:rPr>
  </w:style>
  <w:style w:type="paragraph" w:customStyle="1" w:styleId="TableHeadingCentered">
    <w:name w:val="Table Heading Centered"/>
    <w:basedOn w:val="TableHeading"/>
    <w:rsid w:val="00F827DC"/>
    <w:pPr>
      <w:jc w:val="center"/>
    </w:pPr>
    <w:rPr>
      <w:rFonts w:cs="Times New Roman"/>
      <w:sz w:val="16"/>
      <w:szCs w:val="16"/>
    </w:rPr>
  </w:style>
  <w:style w:type="character" w:customStyle="1" w:styleId="TableTextChar">
    <w:name w:val="Table Text Char"/>
    <w:link w:val="TableText"/>
    <w:rsid w:val="00F827DC"/>
    <w:rPr>
      <w:rFonts w:ascii="Arial" w:eastAsia="Times New Roman" w:hAnsi="Arial" w:cs="Arial"/>
      <w:szCs w:val="20"/>
    </w:rPr>
  </w:style>
  <w:style w:type="paragraph" w:styleId="TOC5">
    <w:name w:val="toc 5"/>
    <w:basedOn w:val="Normal"/>
    <w:next w:val="Normal"/>
    <w:autoRedefine/>
    <w:uiPriority w:val="39"/>
    <w:rsid w:val="00F827DC"/>
    <w:pPr>
      <w:spacing w:before="120" w:after="120" w:line="240" w:lineRule="auto"/>
      <w:ind w:left="880"/>
    </w:pPr>
    <w:rPr>
      <w:rFonts w:ascii="Times New Roman" w:eastAsia="Times New Roman" w:hAnsi="Times New Roman" w:cs="Times New Roman"/>
      <w:sz w:val="24"/>
      <w:szCs w:val="20"/>
    </w:rPr>
  </w:style>
  <w:style w:type="paragraph" w:styleId="TOC6">
    <w:name w:val="toc 6"/>
    <w:basedOn w:val="Normal"/>
    <w:next w:val="Normal"/>
    <w:autoRedefine/>
    <w:uiPriority w:val="39"/>
    <w:rsid w:val="00F827DC"/>
    <w:pPr>
      <w:spacing w:before="120" w:after="120" w:line="240" w:lineRule="auto"/>
      <w:ind w:left="1100"/>
    </w:pPr>
    <w:rPr>
      <w:rFonts w:ascii="Times New Roman" w:eastAsia="Times New Roman" w:hAnsi="Times New Roman" w:cs="Times New Roman"/>
      <w:sz w:val="24"/>
      <w:szCs w:val="20"/>
    </w:rPr>
  </w:style>
  <w:style w:type="paragraph" w:styleId="TOC7">
    <w:name w:val="toc 7"/>
    <w:basedOn w:val="Normal"/>
    <w:next w:val="Normal"/>
    <w:autoRedefine/>
    <w:uiPriority w:val="39"/>
    <w:rsid w:val="00F827DC"/>
    <w:pPr>
      <w:spacing w:before="120" w:after="120" w:line="240" w:lineRule="auto"/>
      <w:ind w:left="1320"/>
    </w:pPr>
    <w:rPr>
      <w:rFonts w:ascii="Times New Roman" w:eastAsia="Times New Roman" w:hAnsi="Times New Roman" w:cs="Times New Roman"/>
      <w:sz w:val="24"/>
      <w:szCs w:val="20"/>
    </w:rPr>
  </w:style>
  <w:style w:type="paragraph" w:styleId="TOC8">
    <w:name w:val="toc 8"/>
    <w:basedOn w:val="Normal"/>
    <w:next w:val="Normal"/>
    <w:autoRedefine/>
    <w:uiPriority w:val="39"/>
    <w:rsid w:val="00F827DC"/>
    <w:pPr>
      <w:spacing w:before="120" w:after="120" w:line="240" w:lineRule="auto"/>
      <w:ind w:left="1540"/>
    </w:pPr>
    <w:rPr>
      <w:rFonts w:ascii="Times New Roman" w:eastAsia="Times New Roman" w:hAnsi="Times New Roman" w:cs="Times New Roman"/>
      <w:sz w:val="24"/>
      <w:szCs w:val="20"/>
    </w:rPr>
  </w:style>
  <w:style w:type="paragraph" w:styleId="TOC9">
    <w:name w:val="toc 9"/>
    <w:basedOn w:val="Normal"/>
    <w:next w:val="Normal"/>
    <w:autoRedefine/>
    <w:uiPriority w:val="39"/>
    <w:rsid w:val="00F827DC"/>
    <w:pPr>
      <w:spacing w:before="120" w:after="120" w:line="240" w:lineRule="auto"/>
      <w:ind w:left="1760"/>
    </w:pPr>
    <w:rPr>
      <w:rFonts w:ascii="Times New Roman" w:eastAsia="Times New Roman" w:hAnsi="Times New Roman" w:cs="Times New Roman"/>
      <w:sz w:val="24"/>
      <w:szCs w:val="20"/>
    </w:rPr>
  </w:style>
  <w:style w:type="paragraph" w:styleId="BodyText">
    <w:name w:val="Body Text"/>
    <w:link w:val="BodyTextChar"/>
    <w:rsid w:val="00F827DC"/>
    <w:pPr>
      <w:spacing w:before="120" w:after="12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F827DC"/>
    <w:rPr>
      <w:rFonts w:ascii="Times New Roman" w:eastAsia="Times New Roman" w:hAnsi="Times New Roman" w:cs="Times New Roman"/>
      <w:sz w:val="24"/>
      <w:szCs w:val="20"/>
    </w:rPr>
  </w:style>
  <w:style w:type="paragraph" w:styleId="BlockText">
    <w:name w:val="Block Text"/>
    <w:basedOn w:val="Normal"/>
    <w:rsid w:val="00F827DC"/>
    <w:pPr>
      <w:spacing w:before="120" w:after="120" w:line="240" w:lineRule="auto"/>
      <w:ind w:left="1440" w:right="1440"/>
    </w:pPr>
    <w:rPr>
      <w:rFonts w:ascii="Times New Roman" w:eastAsia="Times New Roman" w:hAnsi="Times New Roman" w:cs="Times New Roman"/>
      <w:sz w:val="24"/>
      <w:szCs w:val="20"/>
    </w:rPr>
  </w:style>
  <w:style w:type="paragraph" w:styleId="BalloonText">
    <w:name w:val="Balloon Text"/>
    <w:basedOn w:val="Normal"/>
    <w:link w:val="BalloonTextChar"/>
    <w:rsid w:val="00F827DC"/>
    <w:pPr>
      <w:spacing w:before="120" w:after="12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rsid w:val="00F827DC"/>
    <w:rPr>
      <w:rFonts w:ascii="Tahoma" w:eastAsia="Times New Roman" w:hAnsi="Tahoma" w:cs="Tahoma"/>
      <w:sz w:val="16"/>
      <w:szCs w:val="16"/>
    </w:rPr>
  </w:style>
  <w:style w:type="paragraph" w:customStyle="1" w:styleId="InstructionalTextMainTitle">
    <w:name w:val="Instructional Text Main Title"/>
    <w:basedOn w:val="InstructionalText1"/>
    <w:next w:val="Title"/>
    <w:qFormat/>
    <w:rsid w:val="00F827DC"/>
    <w:pPr>
      <w:jc w:val="center"/>
    </w:pPr>
    <w:rPr>
      <w:szCs w:val="22"/>
    </w:rPr>
  </w:style>
  <w:style w:type="paragraph" w:customStyle="1" w:styleId="InstructionalTextTitle2">
    <w:name w:val="Instructional Text Title 2"/>
    <w:basedOn w:val="Title2"/>
    <w:next w:val="Title2"/>
    <w:qFormat/>
    <w:rsid w:val="00F827DC"/>
    <w:rPr>
      <w:rFonts w:ascii="Times New Roman" w:hAnsi="Times New Roman" w:cs="Times New Roman"/>
      <w:b w:val="0"/>
      <w:i/>
      <w:color w:val="0000FF"/>
      <w:sz w:val="24"/>
      <w:szCs w:val="22"/>
    </w:rPr>
  </w:style>
  <w:style w:type="paragraph" w:customStyle="1" w:styleId="NormalTableTextCentered">
    <w:name w:val="Normal Table Text Centered"/>
    <w:basedOn w:val="Normal"/>
    <w:link w:val="NormalTableTextCenteredChar"/>
    <w:uiPriority w:val="99"/>
    <w:rsid w:val="00F827DC"/>
    <w:pPr>
      <w:spacing w:before="120" w:after="120" w:line="240" w:lineRule="auto"/>
      <w:jc w:val="center"/>
    </w:pPr>
    <w:rPr>
      <w:rFonts w:ascii="Garamond" w:eastAsia="Times New Roman" w:hAnsi="Garamond" w:cs="Times New Roman"/>
      <w:sz w:val="24"/>
      <w:szCs w:val="20"/>
    </w:rPr>
  </w:style>
  <w:style w:type="character" w:customStyle="1" w:styleId="NormalTableTextCenteredChar">
    <w:name w:val="Normal Table Text Centered Char"/>
    <w:basedOn w:val="DefaultParagraphFont"/>
    <w:link w:val="NormalTableTextCentered"/>
    <w:uiPriority w:val="99"/>
    <w:locked/>
    <w:rsid w:val="00F827DC"/>
    <w:rPr>
      <w:rFonts w:ascii="Garamond" w:eastAsia="Times New Roman" w:hAnsi="Garamond" w:cs="Times New Roman"/>
      <w:sz w:val="24"/>
      <w:szCs w:val="20"/>
    </w:rPr>
  </w:style>
  <w:style w:type="character" w:customStyle="1" w:styleId="TableHeadingChar">
    <w:name w:val="Table Heading Char"/>
    <w:link w:val="TableHeading"/>
    <w:rsid w:val="00F827DC"/>
    <w:rPr>
      <w:rFonts w:ascii="Arial" w:eastAsia="Times New Roman" w:hAnsi="Arial" w:cs="Arial"/>
      <w:b/>
    </w:rPr>
  </w:style>
  <w:style w:type="paragraph" w:styleId="TOCHeading">
    <w:name w:val="TOC Heading"/>
    <w:basedOn w:val="Heading1"/>
    <w:next w:val="Normal"/>
    <w:uiPriority w:val="39"/>
    <w:semiHidden/>
    <w:unhideWhenUsed/>
    <w:qFormat/>
    <w:rsid w:val="00F827DC"/>
    <w:pPr>
      <w:keepLines/>
      <w:numPr>
        <w:numId w:val="0"/>
      </w:numPr>
      <w:autoSpaceDE/>
      <w:autoSpaceDN/>
      <w:adjustRightInd/>
      <w:spacing w:before="480" w:after="0"/>
      <w:outlineLvl w:val="9"/>
    </w:pPr>
    <w:rPr>
      <w:rFonts w:asciiTheme="majorHAnsi" w:eastAsiaTheme="majorEastAsia" w:hAnsiTheme="majorHAnsi" w:cstheme="majorBidi"/>
      <w:color w:val="2E74B5" w:themeColor="accent1" w:themeShade="BF"/>
      <w:kern w:val="0"/>
      <w:sz w:val="28"/>
      <w:szCs w:val="28"/>
    </w:rPr>
  </w:style>
  <w:style w:type="paragraph" w:styleId="ListParagraph">
    <w:name w:val="List Paragraph"/>
    <w:basedOn w:val="Normal"/>
    <w:uiPriority w:val="34"/>
    <w:qFormat/>
    <w:rsid w:val="00F827DC"/>
    <w:pPr>
      <w:spacing w:before="120" w:after="120" w:line="240" w:lineRule="auto"/>
      <w:ind w:left="720"/>
      <w:contextualSpacing/>
    </w:pPr>
    <w:rPr>
      <w:rFonts w:eastAsiaTheme="minorEastAsia"/>
      <w:sz w:val="24"/>
      <w:szCs w:val="20"/>
    </w:rPr>
  </w:style>
  <w:style w:type="paragraph" w:customStyle="1" w:styleId="Normal1">
    <w:name w:val="Normal1"/>
    <w:rsid w:val="00F827DC"/>
    <w:pPr>
      <w:spacing w:after="0" w:line="276" w:lineRule="auto"/>
      <w:contextualSpacing/>
    </w:pPr>
    <w:rPr>
      <w:rFonts w:ascii="Arial" w:eastAsia="Arial" w:hAnsi="Arial" w:cs="Arial"/>
      <w:color w:val="000000"/>
    </w:rPr>
  </w:style>
  <w:style w:type="table" w:customStyle="1" w:styleId="TableGrid1">
    <w:name w:val="Table Grid1"/>
    <w:basedOn w:val="TableNormal"/>
    <w:next w:val="TableGrid"/>
    <w:uiPriority w:val="39"/>
    <w:rsid w:val="00F827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idi">
    <w:name w:val="bidi"/>
    <w:basedOn w:val="DefaultParagraphFont"/>
    <w:rsid w:val="004E320D"/>
  </w:style>
  <w:style w:type="character" w:styleId="CommentReference">
    <w:name w:val="annotation reference"/>
    <w:basedOn w:val="DefaultParagraphFont"/>
    <w:uiPriority w:val="99"/>
    <w:semiHidden/>
    <w:unhideWhenUsed/>
    <w:rsid w:val="00EA1946"/>
    <w:rPr>
      <w:sz w:val="16"/>
      <w:szCs w:val="16"/>
    </w:rPr>
  </w:style>
  <w:style w:type="paragraph" w:styleId="CommentText">
    <w:name w:val="annotation text"/>
    <w:basedOn w:val="Normal"/>
    <w:link w:val="CommentTextChar"/>
    <w:uiPriority w:val="99"/>
    <w:semiHidden/>
    <w:unhideWhenUsed/>
    <w:rsid w:val="00EA1946"/>
    <w:pPr>
      <w:spacing w:line="240" w:lineRule="auto"/>
    </w:pPr>
    <w:rPr>
      <w:sz w:val="20"/>
      <w:szCs w:val="20"/>
    </w:rPr>
  </w:style>
  <w:style w:type="character" w:customStyle="1" w:styleId="CommentTextChar">
    <w:name w:val="Comment Text Char"/>
    <w:basedOn w:val="DefaultParagraphFont"/>
    <w:link w:val="CommentText"/>
    <w:uiPriority w:val="99"/>
    <w:semiHidden/>
    <w:rsid w:val="00EA1946"/>
    <w:rPr>
      <w:sz w:val="20"/>
      <w:szCs w:val="20"/>
    </w:rPr>
  </w:style>
  <w:style w:type="paragraph" w:styleId="CommentSubject">
    <w:name w:val="annotation subject"/>
    <w:basedOn w:val="CommentText"/>
    <w:next w:val="CommentText"/>
    <w:link w:val="CommentSubjectChar"/>
    <w:uiPriority w:val="99"/>
    <w:semiHidden/>
    <w:unhideWhenUsed/>
    <w:rsid w:val="00EA1946"/>
    <w:rPr>
      <w:b/>
      <w:bCs/>
    </w:rPr>
  </w:style>
  <w:style w:type="character" w:customStyle="1" w:styleId="CommentSubjectChar">
    <w:name w:val="Comment Subject Char"/>
    <w:basedOn w:val="CommentTextChar"/>
    <w:link w:val="CommentSubject"/>
    <w:uiPriority w:val="99"/>
    <w:semiHidden/>
    <w:rsid w:val="00EA194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682128">
      <w:bodyDiv w:val="1"/>
      <w:marLeft w:val="0"/>
      <w:marRight w:val="0"/>
      <w:marTop w:val="0"/>
      <w:marBottom w:val="0"/>
      <w:divBdr>
        <w:top w:val="none" w:sz="0" w:space="0" w:color="auto"/>
        <w:left w:val="none" w:sz="0" w:space="0" w:color="auto"/>
        <w:bottom w:val="none" w:sz="0" w:space="0" w:color="auto"/>
        <w:right w:val="none" w:sz="0" w:space="0" w:color="auto"/>
      </w:divBdr>
    </w:div>
    <w:div w:id="33785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A8411-55F0-4726-B80A-C58E924AD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Test Configuration Management File</vt:lpstr>
    </vt:vector>
  </TitlesOfParts>
  <Company/>
  <LinksUpToDate>false</LinksUpToDate>
  <CharactersWithSpaces>5154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Configuration Management File</dc:title>
  <dc:subject/>
  <dc:creator>Syed Gilani</dc:creator>
  <cp:keywords/>
  <dc:description/>
  <cp:lastModifiedBy>Darrell Dorman</cp:lastModifiedBy>
  <cp:revision>4</cp:revision>
  <dcterms:created xsi:type="dcterms:W3CDTF">2016-07-20T10:39:00Z</dcterms:created>
  <dcterms:modified xsi:type="dcterms:W3CDTF">2016-07-28T18:44:00Z</dcterms:modified>
</cp:coreProperties>
</file>