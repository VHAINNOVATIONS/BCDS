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bookmarkStart w:id="0" w:name="_GoBack"/>
      <w:bookmarkEnd w:id="0"/>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3EE78B48" w:rsidR="00C84E62" w:rsidRPr="00765385" w:rsidRDefault="00775087" w:rsidP="00C84E62">
      <w:pPr>
        <w:pStyle w:val="Title"/>
        <w:rPr>
          <w:sz w:val="32"/>
        </w:rPr>
      </w:pPr>
      <w:r>
        <w:rPr>
          <w:sz w:val="32"/>
        </w:rPr>
        <w:t>Developers Guide</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7B27EEC8" w:rsidR="00C84E62" w:rsidRPr="00765385" w:rsidRDefault="00B61A96" w:rsidP="00C84E62">
      <w:pPr>
        <w:pStyle w:val="InstructionalTextTitle2"/>
        <w:rPr>
          <w:rFonts w:ascii="Arial" w:hAnsi="Arial" w:cs="Arial"/>
          <w:b/>
          <w:i w:val="0"/>
          <w:color w:val="auto"/>
          <w:sz w:val="28"/>
          <w:szCs w:val="28"/>
        </w:rPr>
      </w:pPr>
      <w:r>
        <w:rPr>
          <w:rFonts w:ascii="Arial" w:hAnsi="Arial" w:cs="Arial"/>
          <w:b/>
          <w:i w:val="0"/>
          <w:color w:val="auto"/>
          <w:sz w:val="28"/>
          <w:szCs w:val="28"/>
        </w:rPr>
        <w:t>May</w:t>
      </w:r>
      <w:r w:rsidR="00715ED4">
        <w:rPr>
          <w:rFonts w:ascii="Arial" w:hAnsi="Arial" w:cs="Arial"/>
          <w:b/>
          <w:i w:val="0"/>
          <w:color w:val="auto"/>
          <w:sz w:val="28"/>
          <w:szCs w:val="28"/>
        </w:rPr>
        <w:t xml:space="preserve"> 201</w:t>
      </w:r>
      <w:r w:rsidR="00F47536">
        <w:rPr>
          <w:rFonts w:ascii="Arial" w:hAnsi="Arial" w:cs="Arial"/>
          <w:b/>
          <w:i w:val="0"/>
          <w:color w:val="auto"/>
          <w:sz w:val="28"/>
          <w:szCs w:val="28"/>
        </w:rPr>
        <w:t>6</w:t>
      </w:r>
    </w:p>
    <w:p w14:paraId="64D1180C" w14:textId="5F134179"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r w:rsidR="00335EBE">
        <w:rPr>
          <w:szCs w:val="28"/>
        </w:rPr>
        <w:t>1</w:t>
      </w:r>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EF1F36" w:rsidRPr="001A70B1" w14:paraId="4BB321A0" w14:textId="77777777" w:rsidTr="00335EBE">
        <w:tc>
          <w:tcPr>
            <w:tcW w:w="1340" w:type="dxa"/>
          </w:tcPr>
          <w:p w14:paraId="4E8A15D5" w14:textId="26BEDB62" w:rsidR="00EF1F36" w:rsidRPr="005C477F" w:rsidRDefault="00335EBE" w:rsidP="00335EBE">
            <w:pPr>
              <w:pStyle w:val="BodyText"/>
              <w:rPr>
                <w:sz w:val="20"/>
                <w:szCs w:val="20"/>
              </w:rPr>
            </w:pPr>
            <w:r>
              <w:rPr>
                <w:sz w:val="20"/>
                <w:szCs w:val="20"/>
              </w:rPr>
              <w:t>2016</w:t>
            </w:r>
            <w:r w:rsidR="00EF1F36" w:rsidRPr="005C477F">
              <w:rPr>
                <w:sz w:val="20"/>
                <w:szCs w:val="20"/>
              </w:rPr>
              <w:t>-0</w:t>
            </w:r>
            <w:r>
              <w:rPr>
                <w:sz w:val="20"/>
                <w:szCs w:val="20"/>
              </w:rPr>
              <w:t>4</w:t>
            </w:r>
            <w:r w:rsidR="00EF1F36" w:rsidRPr="005C477F">
              <w:rPr>
                <w:sz w:val="20"/>
                <w:szCs w:val="20"/>
              </w:rPr>
              <w:t>-</w:t>
            </w:r>
            <w:r>
              <w:rPr>
                <w:sz w:val="20"/>
                <w:szCs w:val="20"/>
              </w:rPr>
              <w:t>20</w:t>
            </w:r>
          </w:p>
        </w:tc>
        <w:tc>
          <w:tcPr>
            <w:tcW w:w="1077" w:type="dxa"/>
          </w:tcPr>
          <w:p w14:paraId="2274749B" w14:textId="42B2BC16" w:rsidR="00EF1F36" w:rsidRPr="005C477F" w:rsidRDefault="00335EBE" w:rsidP="001A70B1">
            <w:pPr>
              <w:pStyle w:val="BodyText"/>
              <w:rPr>
                <w:sz w:val="20"/>
                <w:szCs w:val="20"/>
              </w:rPr>
            </w:pPr>
            <w:r>
              <w:rPr>
                <w:sz w:val="20"/>
                <w:szCs w:val="20"/>
              </w:rPr>
              <w:t>0.1</w:t>
            </w:r>
          </w:p>
        </w:tc>
        <w:tc>
          <w:tcPr>
            <w:tcW w:w="4595" w:type="dxa"/>
          </w:tcPr>
          <w:p w14:paraId="68AA2B2F" w14:textId="6B67EF89" w:rsidR="00EF1F36" w:rsidRPr="005C477F" w:rsidRDefault="00335EBE" w:rsidP="00B40DAE">
            <w:pPr>
              <w:pStyle w:val="BodyText"/>
              <w:rPr>
                <w:sz w:val="20"/>
                <w:szCs w:val="20"/>
              </w:rPr>
            </w:pPr>
            <w:r>
              <w:rPr>
                <w:sz w:val="20"/>
                <w:szCs w:val="20"/>
              </w:rPr>
              <w:t>Template Created</w:t>
            </w:r>
          </w:p>
        </w:tc>
        <w:tc>
          <w:tcPr>
            <w:tcW w:w="2338" w:type="dxa"/>
          </w:tcPr>
          <w:p w14:paraId="634791D9" w14:textId="5038C27C" w:rsidR="00EF1F36" w:rsidRPr="005C477F" w:rsidRDefault="00335EBE" w:rsidP="002855C6">
            <w:pPr>
              <w:pStyle w:val="BodyText"/>
              <w:rPr>
                <w:sz w:val="20"/>
                <w:szCs w:val="20"/>
              </w:rPr>
            </w:pPr>
            <w:r>
              <w:rPr>
                <w:sz w:val="20"/>
                <w:szCs w:val="20"/>
              </w:rPr>
              <w:t>Erik Rothwell</w:t>
            </w:r>
          </w:p>
        </w:tc>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259A420C" w14:textId="77777777" w:rsidR="00786B03" w:rsidRDefault="001845B4">
      <w:pPr>
        <w:pStyle w:val="TOC1"/>
        <w:rPr>
          <w:rFonts w:asciiTheme="minorHAnsi" w:eastAsiaTheme="minorEastAsia" w:hAnsiTheme="minorHAnsi"/>
          <w:b w:val="0"/>
          <w:noProof/>
          <w:sz w:val="22"/>
        </w:rPr>
      </w:pPr>
      <w:r>
        <w:rPr>
          <w:lang w:val="da-DK"/>
        </w:rPr>
        <w:fldChar w:fldCharType="begin"/>
      </w:r>
      <w:r w:rsidR="001D450A" w:rsidRPr="00EF1F36">
        <w:instrText xml:space="preserve"> TOC \o "1-3" \h \z \t "Appendix,1,Appendix 2,2,Attachment,1" </w:instrText>
      </w:r>
      <w:r>
        <w:rPr>
          <w:lang w:val="da-DK"/>
        </w:rPr>
        <w:fldChar w:fldCharType="separate"/>
      </w:r>
      <w:hyperlink w:anchor="_Toc448911457" w:history="1">
        <w:r w:rsidR="00786B03" w:rsidRPr="00CF2509">
          <w:rPr>
            <w:rStyle w:val="Hyperlink"/>
            <w:noProof/>
          </w:rPr>
          <w:t>1.</w:t>
        </w:r>
        <w:r w:rsidR="00786B03">
          <w:rPr>
            <w:rFonts w:asciiTheme="minorHAnsi" w:eastAsiaTheme="minorEastAsia" w:hAnsiTheme="minorHAnsi"/>
            <w:b w:val="0"/>
            <w:noProof/>
            <w:sz w:val="22"/>
          </w:rPr>
          <w:tab/>
        </w:r>
        <w:r w:rsidR="00786B03" w:rsidRPr="00CF2509">
          <w:rPr>
            <w:rStyle w:val="Hyperlink"/>
            <w:noProof/>
          </w:rPr>
          <w:t>Introduction</w:t>
        </w:r>
        <w:r w:rsidR="00786B03">
          <w:rPr>
            <w:noProof/>
            <w:webHidden/>
          </w:rPr>
          <w:tab/>
        </w:r>
        <w:r w:rsidR="00786B03">
          <w:rPr>
            <w:noProof/>
            <w:webHidden/>
          </w:rPr>
          <w:fldChar w:fldCharType="begin"/>
        </w:r>
        <w:r w:rsidR="00786B03">
          <w:rPr>
            <w:noProof/>
            <w:webHidden/>
          </w:rPr>
          <w:instrText xml:space="preserve"> PAGEREF _Toc448911457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29E47FD5"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58" w:history="1">
        <w:r w:rsidR="00786B03" w:rsidRPr="00CF2509">
          <w:rPr>
            <w:rStyle w:val="Hyperlink"/>
            <w:noProof/>
          </w:rPr>
          <w:t>1.1</w:t>
        </w:r>
        <w:r w:rsidR="00786B03">
          <w:rPr>
            <w:rFonts w:asciiTheme="minorHAnsi" w:eastAsiaTheme="minorEastAsia" w:hAnsiTheme="minorHAnsi"/>
            <w:b w:val="0"/>
            <w:noProof/>
            <w:sz w:val="22"/>
          </w:rPr>
          <w:tab/>
        </w:r>
        <w:r w:rsidR="00786B03" w:rsidRPr="00CF2509">
          <w:rPr>
            <w:rStyle w:val="Hyperlink"/>
            <w:noProof/>
          </w:rPr>
          <w:t>Purpose</w:t>
        </w:r>
        <w:r w:rsidR="00786B03">
          <w:rPr>
            <w:noProof/>
            <w:webHidden/>
          </w:rPr>
          <w:tab/>
        </w:r>
        <w:r w:rsidR="00786B03">
          <w:rPr>
            <w:noProof/>
            <w:webHidden/>
          </w:rPr>
          <w:fldChar w:fldCharType="begin"/>
        </w:r>
        <w:r w:rsidR="00786B03">
          <w:rPr>
            <w:noProof/>
            <w:webHidden/>
          </w:rPr>
          <w:instrText xml:space="preserve"> PAGEREF _Toc448911458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3E08CE12"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59" w:history="1">
        <w:r w:rsidR="00786B03" w:rsidRPr="00CF2509">
          <w:rPr>
            <w:rStyle w:val="Hyperlink"/>
            <w:noProof/>
          </w:rPr>
          <w:t>1.2</w:t>
        </w:r>
        <w:r w:rsidR="00786B03">
          <w:rPr>
            <w:rFonts w:asciiTheme="minorHAnsi" w:eastAsiaTheme="minorEastAsia" w:hAnsiTheme="minorHAnsi"/>
            <w:b w:val="0"/>
            <w:noProof/>
            <w:sz w:val="22"/>
          </w:rPr>
          <w:tab/>
        </w:r>
        <w:r w:rsidR="00786B03" w:rsidRPr="00CF2509">
          <w:rPr>
            <w:rStyle w:val="Hyperlink"/>
            <w:noProof/>
          </w:rPr>
          <w:t>Scope</w:t>
        </w:r>
        <w:r w:rsidR="00786B03">
          <w:rPr>
            <w:noProof/>
            <w:webHidden/>
          </w:rPr>
          <w:tab/>
        </w:r>
        <w:r w:rsidR="00786B03">
          <w:rPr>
            <w:noProof/>
            <w:webHidden/>
          </w:rPr>
          <w:fldChar w:fldCharType="begin"/>
        </w:r>
        <w:r w:rsidR="00786B03">
          <w:rPr>
            <w:noProof/>
            <w:webHidden/>
          </w:rPr>
          <w:instrText xml:space="preserve"> PAGEREF _Toc448911459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72D64B26"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60" w:history="1">
        <w:r w:rsidR="00786B03" w:rsidRPr="00CF2509">
          <w:rPr>
            <w:rStyle w:val="Hyperlink"/>
            <w:noProof/>
          </w:rPr>
          <w:t>1.3</w:t>
        </w:r>
        <w:r w:rsidR="00786B03">
          <w:rPr>
            <w:rFonts w:asciiTheme="minorHAnsi" w:eastAsiaTheme="minorEastAsia" w:hAnsiTheme="minorHAnsi"/>
            <w:b w:val="0"/>
            <w:noProof/>
            <w:sz w:val="22"/>
          </w:rPr>
          <w:tab/>
        </w:r>
        <w:r w:rsidR="00786B03" w:rsidRPr="00CF2509">
          <w:rPr>
            <w:rStyle w:val="Hyperlink"/>
            <w:noProof/>
          </w:rPr>
          <w:t>Intended Audience</w:t>
        </w:r>
        <w:r w:rsidR="00786B03">
          <w:rPr>
            <w:noProof/>
            <w:webHidden/>
          </w:rPr>
          <w:tab/>
        </w:r>
        <w:r w:rsidR="00786B03">
          <w:rPr>
            <w:noProof/>
            <w:webHidden/>
          </w:rPr>
          <w:fldChar w:fldCharType="begin"/>
        </w:r>
        <w:r w:rsidR="00786B03">
          <w:rPr>
            <w:noProof/>
            <w:webHidden/>
          </w:rPr>
          <w:instrText xml:space="preserve"> PAGEREF _Toc448911460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220DDD01"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61" w:history="1">
        <w:r w:rsidR="00786B03" w:rsidRPr="00CF2509">
          <w:rPr>
            <w:rStyle w:val="Hyperlink"/>
            <w:noProof/>
          </w:rPr>
          <w:t>1.4</w:t>
        </w:r>
        <w:r w:rsidR="00786B03">
          <w:rPr>
            <w:rFonts w:asciiTheme="minorHAnsi" w:eastAsiaTheme="minorEastAsia" w:hAnsiTheme="minorHAnsi"/>
            <w:b w:val="0"/>
            <w:noProof/>
            <w:sz w:val="22"/>
          </w:rPr>
          <w:tab/>
        </w:r>
        <w:r w:rsidR="00786B03" w:rsidRPr="00CF2509">
          <w:rPr>
            <w:rStyle w:val="Hyperlink"/>
            <w:noProof/>
          </w:rPr>
          <w:t>Assumptions and Dependencies</w:t>
        </w:r>
        <w:r w:rsidR="00786B03">
          <w:rPr>
            <w:noProof/>
            <w:webHidden/>
          </w:rPr>
          <w:tab/>
        </w:r>
        <w:r w:rsidR="00786B03">
          <w:rPr>
            <w:noProof/>
            <w:webHidden/>
          </w:rPr>
          <w:fldChar w:fldCharType="begin"/>
        </w:r>
        <w:r w:rsidR="00786B03">
          <w:rPr>
            <w:noProof/>
            <w:webHidden/>
          </w:rPr>
          <w:instrText xml:space="preserve"> PAGEREF _Toc448911461 \h </w:instrText>
        </w:r>
        <w:r w:rsidR="00786B03">
          <w:rPr>
            <w:noProof/>
            <w:webHidden/>
          </w:rPr>
        </w:r>
        <w:r w:rsidR="00786B03">
          <w:rPr>
            <w:noProof/>
            <w:webHidden/>
          </w:rPr>
          <w:fldChar w:fldCharType="separate"/>
        </w:r>
        <w:r w:rsidR="00786B03">
          <w:rPr>
            <w:noProof/>
            <w:webHidden/>
          </w:rPr>
          <w:t>1</w:t>
        </w:r>
        <w:r w:rsidR="00786B03">
          <w:rPr>
            <w:noProof/>
            <w:webHidden/>
          </w:rPr>
          <w:fldChar w:fldCharType="end"/>
        </w:r>
      </w:hyperlink>
    </w:p>
    <w:p w14:paraId="08E42DEF" w14:textId="77777777" w:rsidR="00786B03" w:rsidRDefault="007D521A">
      <w:pPr>
        <w:pStyle w:val="TOC1"/>
        <w:rPr>
          <w:rFonts w:asciiTheme="minorHAnsi" w:eastAsiaTheme="minorEastAsia" w:hAnsiTheme="minorHAnsi"/>
          <w:b w:val="0"/>
          <w:noProof/>
          <w:sz w:val="22"/>
        </w:rPr>
      </w:pPr>
      <w:hyperlink w:anchor="_Toc448911462" w:history="1">
        <w:r w:rsidR="00786B03" w:rsidRPr="00CF2509">
          <w:rPr>
            <w:rStyle w:val="Hyperlink"/>
            <w:noProof/>
          </w:rPr>
          <w:t>2.</w:t>
        </w:r>
        <w:r w:rsidR="00786B03">
          <w:rPr>
            <w:rFonts w:asciiTheme="minorHAnsi" w:eastAsiaTheme="minorEastAsia" w:hAnsiTheme="minorHAnsi"/>
            <w:b w:val="0"/>
            <w:noProof/>
            <w:sz w:val="22"/>
          </w:rPr>
          <w:tab/>
        </w:r>
        <w:r w:rsidR="00786B03" w:rsidRPr="00CF2509">
          <w:rPr>
            <w:rStyle w:val="Hyperlink"/>
            <w:noProof/>
          </w:rPr>
          <w:t>Setting up the Local Environment</w:t>
        </w:r>
        <w:r w:rsidR="00786B03">
          <w:rPr>
            <w:noProof/>
            <w:webHidden/>
          </w:rPr>
          <w:tab/>
        </w:r>
        <w:r w:rsidR="00786B03">
          <w:rPr>
            <w:noProof/>
            <w:webHidden/>
          </w:rPr>
          <w:fldChar w:fldCharType="begin"/>
        </w:r>
        <w:r w:rsidR="00786B03">
          <w:rPr>
            <w:noProof/>
            <w:webHidden/>
          </w:rPr>
          <w:instrText xml:space="preserve"> PAGEREF _Toc448911462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34C2D0A3"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63" w:history="1">
        <w:r w:rsidR="00786B03" w:rsidRPr="00CF2509">
          <w:rPr>
            <w:rStyle w:val="Hyperlink"/>
            <w:noProof/>
          </w:rPr>
          <w:t>2.1</w:t>
        </w:r>
        <w:r w:rsidR="00786B03">
          <w:rPr>
            <w:rFonts w:asciiTheme="minorHAnsi" w:eastAsiaTheme="minorEastAsia" w:hAnsiTheme="minorHAnsi"/>
            <w:b w:val="0"/>
            <w:noProof/>
            <w:sz w:val="22"/>
          </w:rPr>
          <w:tab/>
        </w:r>
        <w:r w:rsidR="00786B03" w:rsidRPr="00CF2509">
          <w:rPr>
            <w:rStyle w:val="Hyperlink"/>
            <w:noProof/>
          </w:rPr>
          <w:t>Instructions for Building a Developer Environment</w:t>
        </w:r>
        <w:r w:rsidR="00786B03">
          <w:rPr>
            <w:noProof/>
            <w:webHidden/>
          </w:rPr>
          <w:tab/>
        </w:r>
        <w:r w:rsidR="00786B03">
          <w:rPr>
            <w:noProof/>
            <w:webHidden/>
          </w:rPr>
          <w:fldChar w:fldCharType="begin"/>
        </w:r>
        <w:r w:rsidR="00786B03">
          <w:rPr>
            <w:noProof/>
            <w:webHidden/>
          </w:rPr>
          <w:instrText xml:space="preserve"> PAGEREF _Toc448911463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30CADA80" w14:textId="77777777" w:rsidR="00786B03" w:rsidRDefault="007D521A">
      <w:pPr>
        <w:pStyle w:val="TOC1"/>
        <w:rPr>
          <w:rFonts w:asciiTheme="minorHAnsi" w:eastAsiaTheme="minorEastAsia" w:hAnsiTheme="minorHAnsi"/>
          <w:b w:val="0"/>
          <w:noProof/>
          <w:sz w:val="22"/>
        </w:rPr>
      </w:pPr>
      <w:hyperlink w:anchor="_Toc448911464" w:history="1">
        <w:r w:rsidR="00786B03" w:rsidRPr="00CF2509">
          <w:rPr>
            <w:rStyle w:val="Hyperlink"/>
            <w:noProof/>
          </w:rPr>
          <w:t>3.</w:t>
        </w:r>
        <w:r w:rsidR="00786B03">
          <w:rPr>
            <w:rFonts w:asciiTheme="minorHAnsi" w:eastAsiaTheme="minorEastAsia" w:hAnsiTheme="minorHAnsi"/>
            <w:b w:val="0"/>
            <w:noProof/>
            <w:sz w:val="22"/>
          </w:rPr>
          <w:tab/>
        </w:r>
        <w:r w:rsidR="00786B03" w:rsidRPr="00CF2509">
          <w:rPr>
            <w:rStyle w:val="Hyperlink"/>
            <w:noProof/>
          </w:rPr>
          <w:t>Configuring and Using the FTL and JIRA Environment</w:t>
        </w:r>
        <w:r w:rsidR="00786B03">
          <w:rPr>
            <w:noProof/>
            <w:webHidden/>
          </w:rPr>
          <w:tab/>
        </w:r>
        <w:r w:rsidR="00786B03">
          <w:rPr>
            <w:noProof/>
            <w:webHidden/>
          </w:rPr>
          <w:fldChar w:fldCharType="begin"/>
        </w:r>
        <w:r w:rsidR="00786B03">
          <w:rPr>
            <w:noProof/>
            <w:webHidden/>
          </w:rPr>
          <w:instrText xml:space="preserve"> PAGEREF _Toc448911464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712D3FCE"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65" w:history="1">
        <w:r w:rsidR="00786B03" w:rsidRPr="00CF2509">
          <w:rPr>
            <w:rStyle w:val="Hyperlink"/>
            <w:noProof/>
          </w:rPr>
          <w:t>3.1</w:t>
        </w:r>
        <w:r w:rsidR="00786B03">
          <w:rPr>
            <w:rFonts w:asciiTheme="minorHAnsi" w:eastAsiaTheme="minorEastAsia" w:hAnsiTheme="minorHAnsi"/>
            <w:b w:val="0"/>
            <w:noProof/>
            <w:sz w:val="22"/>
          </w:rPr>
          <w:tab/>
        </w:r>
        <w:r w:rsidR="00786B03" w:rsidRPr="00CF2509">
          <w:rPr>
            <w:rStyle w:val="Hyperlink"/>
            <w:noProof/>
          </w:rPr>
          <w:t>Source Code Repository Overview</w:t>
        </w:r>
        <w:r w:rsidR="00786B03">
          <w:rPr>
            <w:noProof/>
            <w:webHidden/>
          </w:rPr>
          <w:tab/>
        </w:r>
        <w:r w:rsidR="00786B03">
          <w:rPr>
            <w:noProof/>
            <w:webHidden/>
          </w:rPr>
          <w:fldChar w:fldCharType="begin"/>
        </w:r>
        <w:r w:rsidR="00786B03">
          <w:rPr>
            <w:noProof/>
            <w:webHidden/>
          </w:rPr>
          <w:instrText xml:space="preserve"> PAGEREF _Toc448911465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6FF5C3D5"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66" w:history="1">
        <w:r w:rsidR="00786B03" w:rsidRPr="00CF2509">
          <w:rPr>
            <w:rStyle w:val="Hyperlink"/>
            <w:noProof/>
          </w:rPr>
          <w:t>3.1.1</w:t>
        </w:r>
        <w:r w:rsidR="00786B03">
          <w:rPr>
            <w:rFonts w:asciiTheme="minorHAnsi" w:eastAsiaTheme="minorEastAsia" w:hAnsiTheme="minorHAnsi"/>
            <w:b w:val="0"/>
            <w:noProof/>
            <w:sz w:val="22"/>
          </w:rPr>
          <w:tab/>
        </w:r>
        <w:r w:rsidR="00786B03" w:rsidRPr="00CF2509">
          <w:rPr>
            <w:rStyle w:val="Hyperlink"/>
            <w:noProof/>
          </w:rPr>
          <w:t>Tool Source Control Overview</w:t>
        </w:r>
        <w:r w:rsidR="00786B03">
          <w:rPr>
            <w:noProof/>
            <w:webHidden/>
          </w:rPr>
          <w:tab/>
        </w:r>
        <w:r w:rsidR="00786B03">
          <w:rPr>
            <w:noProof/>
            <w:webHidden/>
          </w:rPr>
          <w:fldChar w:fldCharType="begin"/>
        </w:r>
        <w:r w:rsidR="00786B03">
          <w:rPr>
            <w:noProof/>
            <w:webHidden/>
          </w:rPr>
          <w:instrText xml:space="preserve"> PAGEREF _Toc448911466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4266C847"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67" w:history="1">
        <w:r w:rsidR="00786B03" w:rsidRPr="00CF2509">
          <w:rPr>
            <w:rStyle w:val="Hyperlink"/>
            <w:noProof/>
          </w:rPr>
          <w:t>3.2</w:t>
        </w:r>
        <w:r w:rsidR="00786B03">
          <w:rPr>
            <w:rFonts w:asciiTheme="minorHAnsi" w:eastAsiaTheme="minorEastAsia" w:hAnsiTheme="minorHAnsi"/>
            <w:b w:val="0"/>
            <w:noProof/>
            <w:sz w:val="22"/>
          </w:rPr>
          <w:tab/>
        </w:r>
        <w:r w:rsidR="00786B03" w:rsidRPr="00CF2509">
          <w:rPr>
            <w:rStyle w:val="Hyperlink"/>
            <w:noProof/>
          </w:rPr>
          <w:t>Checking Files into Source Code Repository</w:t>
        </w:r>
        <w:r w:rsidR="00786B03">
          <w:rPr>
            <w:noProof/>
            <w:webHidden/>
          </w:rPr>
          <w:tab/>
        </w:r>
        <w:r w:rsidR="00786B03">
          <w:rPr>
            <w:noProof/>
            <w:webHidden/>
          </w:rPr>
          <w:fldChar w:fldCharType="begin"/>
        </w:r>
        <w:r w:rsidR="00786B03">
          <w:rPr>
            <w:noProof/>
            <w:webHidden/>
          </w:rPr>
          <w:instrText xml:space="preserve"> PAGEREF _Toc448911467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7C1E160B"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68" w:history="1">
        <w:r w:rsidR="00786B03" w:rsidRPr="00CF2509">
          <w:rPr>
            <w:rStyle w:val="Hyperlink"/>
            <w:noProof/>
          </w:rPr>
          <w:t>3.2.1</w:t>
        </w:r>
        <w:r w:rsidR="00786B03">
          <w:rPr>
            <w:rFonts w:asciiTheme="minorHAnsi" w:eastAsiaTheme="minorEastAsia" w:hAnsiTheme="minorHAnsi"/>
            <w:b w:val="0"/>
            <w:noProof/>
            <w:sz w:val="22"/>
          </w:rPr>
          <w:tab/>
        </w:r>
        <w:r w:rsidR="00786B03" w:rsidRPr="00CF2509">
          <w:rPr>
            <w:rStyle w:val="Hyperlink"/>
            <w:noProof/>
          </w:rPr>
          <w:t>Refresh Remote Changes</w:t>
        </w:r>
        <w:r w:rsidR="00786B03">
          <w:rPr>
            <w:noProof/>
            <w:webHidden/>
          </w:rPr>
          <w:tab/>
        </w:r>
        <w:r w:rsidR="00786B03">
          <w:rPr>
            <w:noProof/>
            <w:webHidden/>
          </w:rPr>
          <w:fldChar w:fldCharType="begin"/>
        </w:r>
        <w:r w:rsidR="00786B03">
          <w:rPr>
            <w:noProof/>
            <w:webHidden/>
          </w:rPr>
          <w:instrText xml:space="preserve"> PAGEREF _Toc448911468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940A46D"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69" w:history="1">
        <w:r w:rsidR="00786B03" w:rsidRPr="00CF2509">
          <w:rPr>
            <w:rStyle w:val="Hyperlink"/>
            <w:noProof/>
          </w:rPr>
          <w:t>3.2.2</w:t>
        </w:r>
        <w:r w:rsidR="00786B03">
          <w:rPr>
            <w:rFonts w:asciiTheme="minorHAnsi" w:eastAsiaTheme="minorEastAsia" w:hAnsiTheme="minorHAnsi"/>
            <w:b w:val="0"/>
            <w:noProof/>
            <w:sz w:val="22"/>
          </w:rPr>
          <w:tab/>
        </w:r>
        <w:r w:rsidR="00786B03" w:rsidRPr="00CF2509">
          <w:rPr>
            <w:rStyle w:val="Hyperlink"/>
            <w:noProof/>
          </w:rPr>
          <w:t>Refresh Sandbox</w:t>
        </w:r>
        <w:r w:rsidR="00786B03">
          <w:rPr>
            <w:noProof/>
            <w:webHidden/>
          </w:rPr>
          <w:tab/>
        </w:r>
        <w:r w:rsidR="00786B03">
          <w:rPr>
            <w:noProof/>
            <w:webHidden/>
          </w:rPr>
          <w:fldChar w:fldCharType="begin"/>
        </w:r>
        <w:r w:rsidR="00786B03">
          <w:rPr>
            <w:noProof/>
            <w:webHidden/>
          </w:rPr>
          <w:instrText xml:space="preserve"> PAGEREF _Toc448911469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FF0A9F6"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70" w:history="1">
        <w:r w:rsidR="00786B03" w:rsidRPr="00CF2509">
          <w:rPr>
            <w:rStyle w:val="Hyperlink"/>
            <w:noProof/>
          </w:rPr>
          <w:t>3.2.3</w:t>
        </w:r>
        <w:r w:rsidR="00786B03">
          <w:rPr>
            <w:rFonts w:asciiTheme="minorHAnsi" w:eastAsiaTheme="minorEastAsia" w:hAnsiTheme="minorHAnsi"/>
            <w:b w:val="0"/>
            <w:noProof/>
            <w:sz w:val="22"/>
          </w:rPr>
          <w:tab/>
        </w:r>
        <w:r w:rsidR="00786B03" w:rsidRPr="00CF2509">
          <w:rPr>
            <w:rStyle w:val="Hyperlink"/>
            <w:noProof/>
          </w:rPr>
          <w:t>Check-in and Deliver</w:t>
        </w:r>
        <w:r w:rsidR="00786B03">
          <w:rPr>
            <w:noProof/>
            <w:webHidden/>
          </w:rPr>
          <w:tab/>
        </w:r>
        <w:r w:rsidR="00786B03">
          <w:rPr>
            <w:noProof/>
            <w:webHidden/>
          </w:rPr>
          <w:fldChar w:fldCharType="begin"/>
        </w:r>
        <w:r w:rsidR="00786B03">
          <w:rPr>
            <w:noProof/>
            <w:webHidden/>
          </w:rPr>
          <w:instrText xml:space="preserve"> PAGEREF _Toc448911470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3EB51D55"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71" w:history="1">
        <w:r w:rsidR="00786B03" w:rsidRPr="00CF2509">
          <w:rPr>
            <w:rStyle w:val="Hyperlink"/>
            <w:noProof/>
          </w:rPr>
          <w:t>3.2.4</w:t>
        </w:r>
        <w:r w:rsidR="00786B03">
          <w:rPr>
            <w:rFonts w:asciiTheme="minorHAnsi" w:eastAsiaTheme="minorEastAsia" w:hAnsiTheme="minorHAnsi"/>
            <w:b w:val="0"/>
            <w:noProof/>
            <w:sz w:val="22"/>
          </w:rPr>
          <w:tab/>
        </w:r>
        <w:r w:rsidR="00786B03" w:rsidRPr="00CF2509">
          <w:rPr>
            <w:rStyle w:val="Hyperlink"/>
            <w:noProof/>
          </w:rPr>
          <w:t>Resolving File Conflicts</w:t>
        </w:r>
        <w:r w:rsidR="00786B03">
          <w:rPr>
            <w:noProof/>
            <w:webHidden/>
          </w:rPr>
          <w:tab/>
        </w:r>
        <w:r w:rsidR="00786B03">
          <w:rPr>
            <w:noProof/>
            <w:webHidden/>
          </w:rPr>
          <w:fldChar w:fldCharType="begin"/>
        </w:r>
        <w:r w:rsidR="00786B03">
          <w:rPr>
            <w:noProof/>
            <w:webHidden/>
          </w:rPr>
          <w:instrText xml:space="preserve"> PAGEREF _Toc448911471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45330CFC"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72" w:history="1">
        <w:r w:rsidR="00786B03" w:rsidRPr="00CF2509">
          <w:rPr>
            <w:rStyle w:val="Hyperlink"/>
            <w:noProof/>
          </w:rPr>
          <w:t>3.2.5</w:t>
        </w:r>
        <w:r w:rsidR="00786B03">
          <w:rPr>
            <w:rFonts w:asciiTheme="minorHAnsi" w:eastAsiaTheme="minorEastAsia" w:hAnsiTheme="minorHAnsi"/>
            <w:b w:val="0"/>
            <w:noProof/>
            <w:sz w:val="22"/>
          </w:rPr>
          <w:tab/>
        </w:r>
        <w:r w:rsidR="00786B03" w:rsidRPr="00CF2509">
          <w:rPr>
            <w:rStyle w:val="Hyperlink"/>
            <w:noProof/>
          </w:rPr>
          <w:t>Configuring an External Compare Tool</w:t>
        </w:r>
        <w:r w:rsidR="00786B03">
          <w:rPr>
            <w:noProof/>
            <w:webHidden/>
          </w:rPr>
          <w:tab/>
        </w:r>
        <w:r w:rsidR="00786B03">
          <w:rPr>
            <w:noProof/>
            <w:webHidden/>
          </w:rPr>
          <w:fldChar w:fldCharType="begin"/>
        </w:r>
        <w:r w:rsidR="00786B03">
          <w:rPr>
            <w:noProof/>
            <w:webHidden/>
          </w:rPr>
          <w:instrText xml:space="preserve"> PAGEREF _Toc448911472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528607D9"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73" w:history="1">
        <w:r w:rsidR="00786B03" w:rsidRPr="00CF2509">
          <w:rPr>
            <w:rStyle w:val="Hyperlink"/>
            <w:noProof/>
          </w:rPr>
          <w:t>3.3</w:t>
        </w:r>
        <w:r w:rsidR="00786B03">
          <w:rPr>
            <w:rFonts w:asciiTheme="minorHAnsi" w:eastAsiaTheme="minorEastAsia" w:hAnsiTheme="minorHAnsi"/>
            <w:b w:val="0"/>
            <w:noProof/>
            <w:sz w:val="22"/>
          </w:rPr>
          <w:tab/>
        </w:r>
        <w:r w:rsidR="00786B03" w:rsidRPr="00CF2509">
          <w:rPr>
            <w:rStyle w:val="Hyperlink"/>
            <w:noProof/>
          </w:rPr>
          <w:t>Creating and Managing Work Items in JIRA</w:t>
        </w:r>
        <w:r w:rsidR="00786B03">
          <w:rPr>
            <w:noProof/>
            <w:webHidden/>
          </w:rPr>
          <w:tab/>
        </w:r>
        <w:r w:rsidR="00786B03">
          <w:rPr>
            <w:noProof/>
            <w:webHidden/>
          </w:rPr>
          <w:fldChar w:fldCharType="begin"/>
        </w:r>
        <w:r w:rsidR="00786B03">
          <w:rPr>
            <w:noProof/>
            <w:webHidden/>
          </w:rPr>
          <w:instrText xml:space="preserve"> PAGEREF _Toc448911473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7AE7E3AC"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74" w:history="1">
        <w:r w:rsidR="00786B03" w:rsidRPr="00CF2509">
          <w:rPr>
            <w:rStyle w:val="Hyperlink"/>
            <w:noProof/>
          </w:rPr>
          <w:t>3.3.1</w:t>
        </w:r>
        <w:r w:rsidR="00786B03">
          <w:rPr>
            <w:rFonts w:asciiTheme="minorHAnsi" w:eastAsiaTheme="minorEastAsia" w:hAnsiTheme="minorHAnsi"/>
            <w:b w:val="0"/>
            <w:noProof/>
            <w:sz w:val="22"/>
          </w:rPr>
          <w:tab/>
        </w:r>
        <w:r w:rsidR="00786B03" w:rsidRPr="00CF2509">
          <w:rPr>
            <w:rStyle w:val="Hyperlink"/>
            <w:noProof/>
          </w:rPr>
          <w:t>Creating Work Items</w:t>
        </w:r>
        <w:r w:rsidR="00786B03">
          <w:rPr>
            <w:noProof/>
            <w:webHidden/>
          </w:rPr>
          <w:tab/>
        </w:r>
        <w:r w:rsidR="00786B03">
          <w:rPr>
            <w:noProof/>
            <w:webHidden/>
          </w:rPr>
          <w:fldChar w:fldCharType="begin"/>
        </w:r>
        <w:r w:rsidR="00786B03">
          <w:rPr>
            <w:noProof/>
            <w:webHidden/>
          </w:rPr>
          <w:instrText xml:space="preserve"> PAGEREF _Toc448911474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2D164781"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75" w:history="1">
        <w:r w:rsidR="00786B03" w:rsidRPr="00CF2509">
          <w:rPr>
            <w:rStyle w:val="Hyperlink"/>
            <w:noProof/>
          </w:rPr>
          <w:t>3.3.2</w:t>
        </w:r>
        <w:r w:rsidR="00786B03">
          <w:rPr>
            <w:rFonts w:asciiTheme="minorHAnsi" w:eastAsiaTheme="minorEastAsia" w:hAnsiTheme="minorHAnsi"/>
            <w:b w:val="0"/>
            <w:noProof/>
            <w:sz w:val="22"/>
          </w:rPr>
          <w:tab/>
        </w:r>
        <w:r w:rsidR="00786B03" w:rsidRPr="00CF2509">
          <w:rPr>
            <w:rStyle w:val="Hyperlink"/>
            <w:noProof/>
          </w:rPr>
          <w:t>Adding Links, Subscribers, and Approvers</w:t>
        </w:r>
        <w:r w:rsidR="00786B03">
          <w:rPr>
            <w:noProof/>
            <w:webHidden/>
          </w:rPr>
          <w:tab/>
        </w:r>
        <w:r w:rsidR="00786B03">
          <w:rPr>
            <w:noProof/>
            <w:webHidden/>
          </w:rPr>
          <w:fldChar w:fldCharType="begin"/>
        </w:r>
        <w:r w:rsidR="00786B03">
          <w:rPr>
            <w:noProof/>
            <w:webHidden/>
          </w:rPr>
          <w:instrText xml:space="preserve"> PAGEREF _Toc448911475 \h </w:instrText>
        </w:r>
        <w:r w:rsidR="00786B03">
          <w:rPr>
            <w:noProof/>
            <w:webHidden/>
          </w:rPr>
        </w:r>
        <w:r w:rsidR="00786B03">
          <w:rPr>
            <w:noProof/>
            <w:webHidden/>
          </w:rPr>
          <w:fldChar w:fldCharType="separate"/>
        </w:r>
        <w:r w:rsidR="00786B03">
          <w:rPr>
            <w:noProof/>
            <w:webHidden/>
          </w:rPr>
          <w:t>4</w:t>
        </w:r>
        <w:r w:rsidR="00786B03">
          <w:rPr>
            <w:noProof/>
            <w:webHidden/>
          </w:rPr>
          <w:fldChar w:fldCharType="end"/>
        </w:r>
      </w:hyperlink>
    </w:p>
    <w:p w14:paraId="4AC1E9D1"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76" w:history="1">
        <w:r w:rsidR="00786B03" w:rsidRPr="00CF2509">
          <w:rPr>
            <w:rStyle w:val="Hyperlink"/>
            <w:noProof/>
          </w:rPr>
          <w:t>3.3.3</w:t>
        </w:r>
        <w:r w:rsidR="00786B03">
          <w:rPr>
            <w:rFonts w:asciiTheme="minorHAnsi" w:eastAsiaTheme="minorEastAsia" w:hAnsiTheme="minorHAnsi"/>
            <w:b w:val="0"/>
            <w:noProof/>
            <w:sz w:val="22"/>
          </w:rPr>
          <w:tab/>
        </w:r>
        <w:r w:rsidR="00786B03" w:rsidRPr="00CF2509">
          <w:rPr>
            <w:rStyle w:val="Hyperlink"/>
            <w:noProof/>
          </w:rPr>
          <w:t>Notes for Creating Work Items</w:t>
        </w:r>
        <w:r w:rsidR="00786B03">
          <w:rPr>
            <w:noProof/>
            <w:webHidden/>
          </w:rPr>
          <w:tab/>
        </w:r>
        <w:r w:rsidR="00786B03">
          <w:rPr>
            <w:noProof/>
            <w:webHidden/>
          </w:rPr>
          <w:fldChar w:fldCharType="begin"/>
        </w:r>
        <w:r w:rsidR="00786B03">
          <w:rPr>
            <w:noProof/>
            <w:webHidden/>
          </w:rPr>
          <w:instrText xml:space="preserve"> PAGEREF _Toc448911476 \h </w:instrText>
        </w:r>
        <w:r w:rsidR="00786B03">
          <w:rPr>
            <w:noProof/>
            <w:webHidden/>
          </w:rPr>
        </w:r>
        <w:r w:rsidR="00786B03">
          <w:rPr>
            <w:noProof/>
            <w:webHidden/>
          </w:rPr>
          <w:fldChar w:fldCharType="separate"/>
        </w:r>
        <w:r w:rsidR="00786B03">
          <w:rPr>
            <w:noProof/>
            <w:webHidden/>
          </w:rPr>
          <w:t>4</w:t>
        </w:r>
        <w:r w:rsidR="00786B03">
          <w:rPr>
            <w:noProof/>
            <w:webHidden/>
          </w:rPr>
          <w:fldChar w:fldCharType="end"/>
        </w:r>
      </w:hyperlink>
    </w:p>
    <w:p w14:paraId="0C33DB7C"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77" w:history="1">
        <w:r w:rsidR="00786B03" w:rsidRPr="00CF2509">
          <w:rPr>
            <w:rStyle w:val="Hyperlink"/>
            <w:noProof/>
          </w:rPr>
          <w:t>3.3.4</w:t>
        </w:r>
        <w:r w:rsidR="00786B03">
          <w:rPr>
            <w:rFonts w:asciiTheme="minorHAnsi" w:eastAsiaTheme="minorEastAsia" w:hAnsiTheme="minorHAnsi"/>
            <w:b w:val="0"/>
            <w:noProof/>
            <w:sz w:val="22"/>
          </w:rPr>
          <w:tab/>
        </w:r>
        <w:r w:rsidR="00786B03" w:rsidRPr="00CF2509">
          <w:rPr>
            <w:rStyle w:val="Hyperlink"/>
            <w:noProof/>
          </w:rPr>
          <w:t>Updating Tasks as You Work on Them</w:t>
        </w:r>
        <w:r w:rsidR="00786B03">
          <w:rPr>
            <w:noProof/>
            <w:webHidden/>
          </w:rPr>
          <w:tab/>
        </w:r>
        <w:r w:rsidR="00786B03">
          <w:rPr>
            <w:noProof/>
            <w:webHidden/>
          </w:rPr>
          <w:fldChar w:fldCharType="begin"/>
        </w:r>
        <w:r w:rsidR="00786B03">
          <w:rPr>
            <w:noProof/>
            <w:webHidden/>
          </w:rPr>
          <w:instrText xml:space="preserve"> PAGEREF _Toc448911477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3C77CE62"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78" w:history="1">
        <w:r w:rsidR="00786B03" w:rsidRPr="00CF2509">
          <w:rPr>
            <w:rStyle w:val="Hyperlink"/>
            <w:noProof/>
          </w:rPr>
          <w:t>3.3.5</w:t>
        </w:r>
        <w:r w:rsidR="00786B03">
          <w:rPr>
            <w:rFonts w:asciiTheme="minorHAnsi" w:eastAsiaTheme="minorEastAsia" w:hAnsiTheme="minorHAnsi"/>
            <w:b w:val="0"/>
            <w:noProof/>
            <w:sz w:val="22"/>
          </w:rPr>
          <w:tab/>
        </w:r>
        <w:r w:rsidR="00786B03" w:rsidRPr="00CF2509">
          <w:rPr>
            <w:rStyle w:val="Hyperlink"/>
            <w:noProof/>
          </w:rPr>
          <w:t>Extending Stories across Sprints</w:t>
        </w:r>
        <w:r w:rsidR="00786B03">
          <w:rPr>
            <w:noProof/>
            <w:webHidden/>
          </w:rPr>
          <w:tab/>
        </w:r>
        <w:r w:rsidR="00786B03">
          <w:rPr>
            <w:noProof/>
            <w:webHidden/>
          </w:rPr>
          <w:fldChar w:fldCharType="begin"/>
        </w:r>
        <w:r w:rsidR="00786B03">
          <w:rPr>
            <w:noProof/>
            <w:webHidden/>
          </w:rPr>
          <w:instrText xml:space="preserve"> PAGEREF _Toc448911478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5B355121"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79" w:history="1">
        <w:r w:rsidR="00786B03" w:rsidRPr="00CF2509">
          <w:rPr>
            <w:rStyle w:val="Hyperlink"/>
            <w:noProof/>
          </w:rPr>
          <w:t>3.3.6</w:t>
        </w:r>
        <w:r w:rsidR="00786B03">
          <w:rPr>
            <w:rFonts w:asciiTheme="minorHAnsi" w:eastAsiaTheme="minorEastAsia" w:hAnsiTheme="minorHAnsi"/>
            <w:b w:val="0"/>
            <w:noProof/>
            <w:sz w:val="22"/>
          </w:rPr>
          <w:tab/>
        </w:r>
        <w:r w:rsidR="00786B03" w:rsidRPr="00CF2509">
          <w:rPr>
            <w:rStyle w:val="Hyperlink"/>
            <w:noProof/>
          </w:rPr>
          <w:t>Closing Out Stories</w:t>
        </w:r>
        <w:r w:rsidR="00786B03">
          <w:rPr>
            <w:noProof/>
            <w:webHidden/>
          </w:rPr>
          <w:tab/>
        </w:r>
        <w:r w:rsidR="00786B03">
          <w:rPr>
            <w:noProof/>
            <w:webHidden/>
          </w:rPr>
          <w:fldChar w:fldCharType="begin"/>
        </w:r>
        <w:r w:rsidR="00786B03">
          <w:rPr>
            <w:noProof/>
            <w:webHidden/>
          </w:rPr>
          <w:instrText xml:space="preserve"> PAGEREF _Toc448911479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27763C6D"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80" w:history="1">
        <w:r w:rsidR="00786B03" w:rsidRPr="00CF2509">
          <w:rPr>
            <w:rStyle w:val="Hyperlink"/>
            <w:noProof/>
          </w:rPr>
          <w:t>3.4</w:t>
        </w:r>
        <w:r w:rsidR="00786B03">
          <w:rPr>
            <w:rFonts w:asciiTheme="minorHAnsi" w:eastAsiaTheme="minorEastAsia" w:hAnsiTheme="minorHAnsi"/>
            <w:b w:val="0"/>
            <w:noProof/>
            <w:sz w:val="22"/>
          </w:rPr>
          <w:tab/>
        </w:r>
        <w:r w:rsidR="00786B03" w:rsidRPr="00CF2509">
          <w:rPr>
            <w:rStyle w:val="Hyperlink"/>
            <w:noProof/>
          </w:rPr>
          <w:t>Planning Procedures</w:t>
        </w:r>
        <w:r w:rsidR="00786B03">
          <w:rPr>
            <w:noProof/>
            <w:webHidden/>
          </w:rPr>
          <w:tab/>
        </w:r>
        <w:r w:rsidR="00786B03">
          <w:rPr>
            <w:noProof/>
            <w:webHidden/>
          </w:rPr>
          <w:fldChar w:fldCharType="begin"/>
        </w:r>
        <w:r w:rsidR="00786B03">
          <w:rPr>
            <w:noProof/>
            <w:webHidden/>
          </w:rPr>
          <w:instrText xml:space="preserve"> PAGEREF _Toc448911480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p>
    <w:p w14:paraId="7DF8E87A"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81" w:history="1">
        <w:r w:rsidR="00786B03" w:rsidRPr="00CF2509">
          <w:rPr>
            <w:rStyle w:val="Hyperlink"/>
            <w:noProof/>
          </w:rPr>
          <w:t>3.4.1</w:t>
        </w:r>
        <w:r w:rsidR="00786B03">
          <w:rPr>
            <w:rFonts w:asciiTheme="minorHAnsi" w:eastAsiaTheme="minorEastAsia" w:hAnsiTheme="minorHAnsi"/>
            <w:b w:val="0"/>
            <w:noProof/>
            <w:sz w:val="22"/>
          </w:rPr>
          <w:tab/>
        </w:r>
        <w:r w:rsidR="00786B03" w:rsidRPr="00CF2509">
          <w:rPr>
            <w:rStyle w:val="Hyperlink"/>
            <w:noProof/>
          </w:rPr>
          <w:t>Determining Sprint Planning Tasks</w:t>
        </w:r>
        <w:r w:rsidR="00786B03">
          <w:rPr>
            <w:noProof/>
            <w:webHidden/>
          </w:rPr>
          <w:tab/>
        </w:r>
        <w:r w:rsidR="00786B03">
          <w:rPr>
            <w:noProof/>
            <w:webHidden/>
          </w:rPr>
          <w:fldChar w:fldCharType="begin"/>
        </w:r>
        <w:r w:rsidR="00786B03">
          <w:rPr>
            <w:noProof/>
            <w:webHidden/>
          </w:rPr>
          <w:instrText xml:space="preserve"> PAGEREF _Toc448911481 \h </w:instrText>
        </w:r>
        <w:r w:rsidR="00786B03">
          <w:rPr>
            <w:noProof/>
            <w:webHidden/>
          </w:rPr>
        </w:r>
        <w:r w:rsidR="00786B03">
          <w:rPr>
            <w:noProof/>
            <w:webHidden/>
          </w:rPr>
          <w:fldChar w:fldCharType="separate"/>
        </w:r>
        <w:r w:rsidR="00786B03">
          <w:rPr>
            <w:noProof/>
            <w:webHidden/>
          </w:rPr>
          <w:t>6</w:t>
        </w:r>
        <w:r w:rsidR="00786B03">
          <w:rPr>
            <w:noProof/>
            <w:webHidden/>
          </w:rPr>
          <w:fldChar w:fldCharType="end"/>
        </w:r>
      </w:hyperlink>
    </w:p>
    <w:p w14:paraId="50FB8A14"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82" w:history="1">
        <w:r w:rsidR="00786B03" w:rsidRPr="00CF2509">
          <w:rPr>
            <w:rStyle w:val="Hyperlink"/>
            <w:noProof/>
          </w:rPr>
          <w:t>3.4.2</w:t>
        </w:r>
        <w:r w:rsidR="00786B03">
          <w:rPr>
            <w:rFonts w:asciiTheme="minorHAnsi" w:eastAsiaTheme="minorEastAsia" w:hAnsiTheme="minorHAnsi"/>
            <w:b w:val="0"/>
            <w:noProof/>
            <w:sz w:val="22"/>
          </w:rPr>
          <w:tab/>
        </w:r>
        <w:r w:rsidR="00786B03" w:rsidRPr="00CF2509">
          <w:rPr>
            <w:rStyle w:val="Hyperlink"/>
            <w:noProof/>
          </w:rPr>
          <w:t>Determining Construction/Development Tasks</w:t>
        </w:r>
        <w:r w:rsidR="00786B03">
          <w:rPr>
            <w:noProof/>
            <w:webHidden/>
          </w:rPr>
          <w:tab/>
        </w:r>
        <w:r w:rsidR="00786B03">
          <w:rPr>
            <w:noProof/>
            <w:webHidden/>
          </w:rPr>
          <w:fldChar w:fldCharType="begin"/>
        </w:r>
        <w:r w:rsidR="00786B03">
          <w:rPr>
            <w:noProof/>
            <w:webHidden/>
          </w:rPr>
          <w:instrText xml:space="preserve"> PAGEREF _Toc448911482 \h </w:instrText>
        </w:r>
        <w:r w:rsidR="00786B03">
          <w:rPr>
            <w:noProof/>
            <w:webHidden/>
          </w:rPr>
        </w:r>
        <w:r w:rsidR="00786B03">
          <w:rPr>
            <w:noProof/>
            <w:webHidden/>
          </w:rPr>
          <w:fldChar w:fldCharType="separate"/>
        </w:r>
        <w:r w:rsidR="00786B03">
          <w:rPr>
            <w:noProof/>
            <w:webHidden/>
          </w:rPr>
          <w:t>6</w:t>
        </w:r>
        <w:r w:rsidR="00786B03">
          <w:rPr>
            <w:noProof/>
            <w:webHidden/>
          </w:rPr>
          <w:fldChar w:fldCharType="end"/>
        </w:r>
      </w:hyperlink>
    </w:p>
    <w:p w14:paraId="5CED018C"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83" w:history="1">
        <w:r w:rsidR="00786B03" w:rsidRPr="00CF2509">
          <w:rPr>
            <w:rStyle w:val="Hyperlink"/>
            <w:noProof/>
          </w:rPr>
          <w:t>3.4.3</w:t>
        </w:r>
        <w:r w:rsidR="00786B03">
          <w:rPr>
            <w:rFonts w:asciiTheme="minorHAnsi" w:eastAsiaTheme="minorEastAsia" w:hAnsiTheme="minorHAnsi"/>
            <w:b w:val="0"/>
            <w:noProof/>
            <w:sz w:val="22"/>
          </w:rPr>
          <w:tab/>
        </w:r>
        <w:r w:rsidR="00786B03" w:rsidRPr="00CF2509">
          <w:rPr>
            <w:rStyle w:val="Hyperlink"/>
            <w:noProof/>
          </w:rPr>
          <w:t>Adding a Requirement</w:t>
        </w:r>
        <w:r w:rsidR="00786B03">
          <w:rPr>
            <w:noProof/>
            <w:webHidden/>
          </w:rPr>
          <w:tab/>
        </w:r>
        <w:r w:rsidR="00786B03">
          <w:rPr>
            <w:noProof/>
            <w:webHidden/>
          </w:rPr>
          <w:fldChar w:fldCharType="begin"/>
        </w:r>
        <w:r w:rsidR="00786B03">
          <w:rPr>
            <w:noProof/>
            <w:webHidden/>
          </w:rPr>
          <w:instrText xml:space="preserve"> PAGEREF _Toc448911483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0B61415D"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84" w:history="1">
        <w:r w:rsidR="00786B03" w:rsidRPr="00CF2509">
          <w:rPr>
            <w:rStyle w:val="Hyperlink"/>
            <w:noProof/>
          </w:rPr>
          <w:t>3.4.4</w:t>
        </w:r>
        <w:r w:rsidR="00786B03">
          <w:rPr>
            <w:rFonts w:asciiTheme="minorHAnsi" w:eastAsiaTheme="minorEastAsia" w:hAnsiTheme="minorHAnsi"/>
            <w:b w:val="0"/>
            <w:noProof/>
            <w:sz w:val="22"/>
          </w:rPr>
          <w:tab/>
        </w:r>
        <w:r w:rsidR="00786B03" w:rsidRPr="00CF2509">
          <w:rPr>
            <w:rStyle w:val="Hyperlink"/>
            <w:noProof/>
          </w:rPr>
          <w:t>Linking the Requirement to the Story</w:t>
        </w:r>
        <w:r w:rsidR="00786B03">
          <w:rPr>
            <w:noProof/>
            <w:webHidden/>
          </w:rPr>
          <w:tab/>
        </w:r>
        <w:r w:rsidR="00786B03">
          <w:rPr>
            <w:noProof/>
            <w:webHidden/>
          </w:rPr>
          <w:fldChar w:fldCharType="begin"/>
        </w:r>
        <w:r w:rsidR="00786B03">
          <w:rPr>
            <w:noProof/>
            <w:webHidden/>
          </w:rPr>
          <w:instrText xml:space="preserve"> PAGEREF _Toc448911484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2D1536AC"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85" w:history="1">
        <w:r w:rsidR="00786B03" w:rsidRPr="00CF2509">
          <w:rPr>
            <w:rStyle w:val="Hyperlink"/>
            <w:noProof/>
          </w:rPr>
          <w:t>3.4.5</w:t>
        </w:r>
        <w:r w:rsidR="00786B03">
          <w:rPr>
            <w:rFonts w:asciiTheme="minorHAnsi" w:eastAsiaTheme="minorEastAsia" w:hAnsiTheme="minorHAnsi"/>
            <w:b w:val="0"/>
            <w:noProof/>
            <w:sz w:val="22"/>
          </w:rPr>
          <w:tab/>
        </w:r>
        <w:r w:rsidR="00786B03" w:rsidRPr="00CF2509">
          <w:rPr>
            <w:rStyle w:val="Hyperlink"/>
            <w:noProof/>
          </w:rPr>
          <w:t>Accessing Requirements from JIRA</w:t>
        </w:r>
        <w:r w:rsidR="00786B03">
          <w:rPr>
            <w:noProof/>
            <w:webHidden/>
          </w:rPr>
          <w:tab/>
        </w:r>
        <w:r w:rsidR="00786B03">
          <w:rPr>
            <w:noProof/>
            <w:webHidden/>
          </w:rPr>
          <w:fldChar w:fldCharType="begin"/>
        </w:r>
        <w:r w:rsidR="00786B03">
          <w:rPr>
            <w:noProof/>
            <w:webHidden/>
          </w:rPr>
          <w:instrText xml:space="preserve"> PAGEREF _Toc448911485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21DF2C91"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86" w:history="1">
        <w:r w:rsidR="00786B03" w:rsidRPr="00CF2509">
          <w:rPr>
            <w:rStyle w:val="Hyperlink"/>
            <w:noProof/>
          </w:rPr>
          <w:t>3.4.6</w:t>
        </w:r>
        <w:r w:rsidR="00786B03">
          <w:rPr>
            <w:rFonts w:asciiTheme="minorHAnsi" w:eastAsiaTheme="minorEastAsia" w:hAnsiTheme="minorHAnsi"/>
            <w:b w:val="0"/>
            <w:noProof/>
            <w:sz w:val="22"/>
          </w:rPr>
          <w:tab/>
        </w:r>
        <w:r w:rsidR="00786B03" w:rsidRPr="00CF2509">
          <w:rPr>
            <w:rStyle w:val="Hyperlink"/>
            <w:noProof/>
          </w:rPr>
          <w:t>Adding a Test Case</w:t>
        </w:r>
        <w:r w:rsidR="00786B03">
          <w:rPr>
            <w:noProof/>
            <w:webHidden/>
          </w:rPr>
          <w:tab/>
        </w:r>
        <w:r w:rsidR="00786B03">
          <w:rPr>
            <w:noProof/>
            <w:webHidden/>
          </w:rPr>
          <w:fldChar w:fldCharType="begin"/>
        </w:r>
        <w:r w:rsidR="00786B03">
          <w:rPr>
            <w:noProof/>
            <w:webHidden/>
          </w:rPr>
          <w:instrText xml:space="preserve"> PAGEREF _Toc448911486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09BD867A"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87" w:history="1">
        <w:r w:rsidR="00786B03" w:rsidRPr="00CF2509">
          <w:rPr>
            <w:rStyle w:val="Hyperlink"/>
            <w:noProof/>
          </w:rPr>
          <w:t>3.4.7</w:t>
        </w:r>
        <w:r w:rsidR="00786B03">
          <w:rPr>
            <w:rFonts w:asciiTheme="minorHAnsi" w:eastAsiaTheme="minorEastAsia" w:hAnsiTheme="minorHAnsi"/>
            <w:b w:val="0"/>
            <w:noProof/>
            <w:sz w:val="22"/>
          </w:rPr>
          <w:tab/>
        </w:r>
        <w:r w:rsidR="00786B03" w:rsidRPr="00CF2509">
          <w:rPr>
            <w:rStyle w:val="Hyperlink"/>
            <w:noProof/>
          </w:rPr>
          <w:t>Linking Requirements to the Test Case</w:t>
        </w:r>
        <w:r w:rsidR="00786B03">
          <w:rPr>
            <w:noProof/>
            <w:webHidden/>
          </w:rPr>
          <w:tab/>
        </w:r>
        <w:r w:rsidR="00786B03">
          <w:rPr>
            <w:noProof/>
            <w:webHidden/>
          </w:rPr>
          <w:fldChar w:fldCharType="begin"/>
        </w:r>
        <w:r w:rsidR="00786B03">
          <w:rPr>
            <w:noProof/>
            <w:webHidden/>
          </w:rPr>
          <w:instrText xml:space="preserve"> PAGEREF _Toc448911487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46DCBAF4"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88" w:history="1">
        <w:r w:rsidR="00786B03" w:rsidRPr="00CF2509">
          <w:rPr>
            <w:rStyle w:val="Hyperlink"/>
            <w:noProof/>
          </w:rPr>
          <w:t>3.4.8</w:t>
        </w:r>
        <w:r w:rsidR="00786B03">
          <w:rPr>
            <w:rFonts w:asciiTheme="minorHAnsi" w:eastAsiaTheme="minorEastAsia" w:hAnsiTheme="minorHAnsi"/>
            <w:b w:val="0"/>
            <w:noProof/>
            <w:sz w:val="22"/>
          </w:rPr>
          <w:tab/>
        </w:r>
        <w:r w:rsidR="00786B03" w:rsidRPr="00CF2509">
          <w:rPr>
            <w:rStyle w:val="Hyperlink"/>
            <w:noProof/>
          </w:rPr>
          <w:t>Linking the Test Case to the Story</w:t>
        </w:r>
        <w:r w:rsidR="00786B03">
          <w:rPr>
            <w:noProof/>
            <w:webHidden/>
          </w:rPr>
          <w:tab/>
        </w:r>
        <w:r w:rsidR="00786B03">
          <w:rPr>
            <w:noProof/>
            <w:webHidden/>
          </w:rPr>
          <w:fldChar w:fldCharType="begin"/>
        </w:r>
        <w:r w:rsidR="00786B03">
          <w:rPr>
            <w:noProof/>
            <w:webHidden/>
          </w:rPr>
          <w:instrText xml:space="preserve"> PAGEREF _Toc448911488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1CFD0B2B"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89" w:history="1">
        <w:r w:rsidR="00786B03" w:rsidRPr="00CF2509">
          <w:rPr>
            <w:rStyle w:val="Hyperlink"/>
            <w:noProof/>
          </w:rPr>
          <w:t>3.4.9</w:t>
        </w:r>
        <w:r w:rsidR="00786B03">
          <w:rPr>
            <w:rFonts w:asciiTheme="minorHAnsi" w:eastAsiaTheme="minorEastAsia" w:hAnsiTheme="minorHAnsi"/>
            <w:b w:val="0"/>
            <w:noProof/>
            <w:sz w:val="22"/>
          </w:rPr>
          <w:tab/>
        </w:r>
        <w:r w:rsidR="00786B03" w:rsidRPr="00CF2509">
          <w:rPr>
            <w:rStyle w:val="Hyperlink"/>
            <w:noProof/>
          </w:rPr>
          <w:t>Accessing Test Cases from JIRA</w:t>
        </w:r>
        <w:r w:rsidR="00786B03">
          <w:rPr>
            <w:noProof/>
            <w:webHidden/>
          </w:rPr>
          <w:tab/>
        </w:r>
        <w:r w:rsidR="00786B03">
          <w:rPr>
            <w:noProof/>
            <w:webHidden/>
          </w:rPr>
          <w:fldChar w:fldCharType="begin"/>
        </w:r>
        <w:r w:rsidR="00786B03">
          <w:rPr>
            <w:noProof/>
            <w:webHidden/>
          </w:rPr>
          <w:instrText xml:space="preserve"> PAGEREF _Toc448911489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32A23302"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90" w:history="1">
        <w:r w:rsidR="00786B03" w:rsidRPr="00CF2509">
          <w:rPr>
            <w:rStyle w:val="Hyperlink"/>
            <w:noProof/>
          </w:rPr>
          <w:t>3.5</w:t>
        </w:r>
        <w:r w:rsidR="00786B03">
          <w:rPr>
            <w:rFonts w:asciiTheme="minorHAnsi" w:eastAsiaTheme="minorEastAsia" w:hAnsiTheme="minorHAnsi"/>
            <w:b w:val="0"/>
            <w:noProof/>
            <w:sz w:val="22"/>
          </w:rPr>
          <w:tab/>
        </w:r>
        <w:r w:rsidR="00786B03" w:rsidRPr="00CF2509">
          <w:rPr>
            <w:rStyle w:val="Hyperlink"/>
            <w:noProof/>
          </w:rPr>
          <w:t>Configuration Management Procedures</w:t>
        </w:r>
        <w:r w:rsidR="00786B03">
          <w:rPr>
            <w:noProof/>
            <w:webHidden/>
          </w:rPr>
          <w:tab/>
        </w:r>
        <w:r w:rsidR="00786B03">
          <w:rPr>
            <w:noProof/>
            <w:webHidden/>
          </w:rPr>
          <w:fldChar w:fldCharType="begin"/>
        </w:r>
        <w:r w:rsidR="00786B03">
          <w:rPr>
            <w:noProof/>
            <w:webHidden/>
          </w:rPr>
          <w:instrText xml:space="preserve"> PAGEREF _Toc448911490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138BAB05"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91" w:history="1">
        <w:r w:rsidR="00786B03" w:rsidRPr="00CF2509">
          <w:rPr>
            <w:rStyle w:val="Hyperlink"/>
            <w:noProof/>
          </w:rPr>
          <w:t>3.5.1</w:t>
        </w:r>
        <w:r w:rsidR="00786B03">
          <w:rPr>
            <w:rFonts w:asciiTheme="minorHAnsi" w:eastAsiaTheme="minorEastAsia" w:hAnsiTheme="minorHAnsi"/>
            <w:b w:val="0"/>
            <w:noProof/>
            <w:sz w:val="22"/>
          </w:rPr>
          <w:tab/>
        </w:r>
        <w:r w:rsidR="00786B03" w:rsidRPr="00CF2509">
          <w:rPr>
            <w:rStyle w:val="Hyperlink"/>
            <w:noProof/>
          </w:rPr>
          <w:t>Builds</w:t>
        </w:r>
        <w:r w:rsidR="00786B03">
          <w:rPr>
            <w:noProof/>
            <w:webHidden/>
          </w:rPr>
          <w:tab/>
        </w:r>
        <w:r w:rsidR="00786B03">
          <w:rPr>
            <w:noProof/>
            <w:webHidden/>
          </w:rPr>
          <w:fldChar w:fldCharType="begin"/>
        </w:r>
        <w:r w:rsidR="00786B03">
          <w:rPr>
            <w:noProof/>
            <w:webHidden/>
          </w:rPr>
          <w:instrText xml:space="preserve"> PAGEREF _Toc448911491 \h </w:instrText>
        </w:r>
        <w:r w:rsidR="00786B03">
          <w:rPr>
            <w:noProof/>
            <w:webHidden/>
          </w:rPr>
        </w:r>
        <w:r w:rsidR="00786B03">
          <w:rPr>
            <w:noProof/>
            <w:webHidden/>
          </w:rPr>
          <w:fldChar w:fldCharType="separate"/>
        </w:r>
        <w:r w:rsidR="00786B03">
          <w:rPr>
            <w:noProof/>
            <w:webHidden/>
          </w:rPr>
          <w:t>7</w:t>
        </w:r>
        <w:r w:rsidR="00786B03">
          <w:rPr>
            <w:noProof/>
            <w:webHidden/>
          </w:rPr>
          <w:fldChar w:fldCharType="end"/>
        </w:r>
      </w:hyperlink>
    </w:p>
    <w:p w14:paraId="702CA9BE"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92" w:history="1">
        <w:r w:rsidR="00786B03" w:rsidRPr="00CF2509">
          <w:rPr>
            <w:rStyle w:val="Hyperlink"/>
            <w:noProof/>
          </w:rPr>
          <w:t>3.5.2</w:t>
        </w:r>
        <w:r w:rsidR="00786B03">
          <w:rPr>
            <w:rFonts w:asciiTheme="minorHAnsi" w:eastAsiaTheme="minorEastAsia" w:hAnsiTheme="minorHAnsi"/>
            <w:b w:val="0"/>
            <w:noProof/>
            <w:sz w:val="22"/>
          </w:rPr>
          <w:tab/>
        </w:r>
        <w:r w:rsidR="00786B03" w:rsidRPr="00CF2509">
          <w:rPr>
            <w:rStyle w:val="Hyperlink"/>
            <w:noProof/>
          </w:rPr>
          <w:t>Automated Deployment Process</w:t>
        </w:r>
        <w:r w:rsidR="00786B03">
          <w:rPr>
            <w:noProof/>
            <w:webHidden/>
          </w:rPr>
          <w:tab/>
        </w:r>
        <w:r w:rsidR="00786B03">
          <w:rPr>
            <w:noProof/>
            <w:webHidden/>
          </w:rPr>
          <w:fldChar w:fldCharType="begin"/>
        </w:r>
        <w:r w:rsidR="00786B03">
          <w:rPr>
            <w:noProof/>
            <w:webHidden/>
          </w:rPr>
          <w:instrText xml:space="preserve"> PAGEREF _Toc448911492 \h </w:instrText>
        </w:r>
        <w:r w:rsidR="00786B03">
          <w:rPr>
            <w:noProof/>
            <w:webHidden/>
          </w:rPr>
        </w:r>
        <w:r w:rsidR="00786B03">
          <w:rPr>
            <w:noProof/>
            <w:webHidden/>
          </w:rPr>
          <w:fldChar w:fldCharType="separate"/>
        </w:r>
        <w:r w:rsidR="00786B03">
          <w:rPr>
            <w:noProof/>
            <w:webHidden/>
          </w:rPr>
          <w:t>8</w:t>
        </w:r>
        <w:r w:rsidR="00786B03">
          <w:rPr>
            <w:noProof/>
            <w:webHidden/>
          </w:rPr>
          <w:fldChar w:fldCharType="end"/>
        </w:r>
      </w:hyperlink>
    </w:p>
    <w:p w14:paraId="7C78D070"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93" w:history="1">
        <w:r w:rsidR="00786B03" w:rsidRPr="00CF2509">
          <w:rPr>
            <w:rStyle w:val="Hyperlink"/>
            <w:noProof/>
          </w:rPr>
          <w:t>3.5.3</w:t>
        </w:r>
        <w:r w:rsidR="00786B03">
          <w:rPr>
            <w:rFonts w:asciiTheme="minorHAnsi" w:eastAsiaTheme="minorEastAsia" w:hAnsiTheme="minorHAnsi"/>
            <w:b w:val="0"/>
            <w:noProof/>
            <w:sz w:val="22"/>
          </w:rPr>
          <w:tab/>
        </w:r>
        <w:r w:rsidR="00786B03" w:rsidRPr="00CF2509">
          <w:rPr>
            <w:rStyle w:val="Hyperlink"/>
            <w:noProof/>
          </w:rPr>
          <w:t>CI&amp;D Dashboard</w:t>
        </w:r>
        <w:r w:rsidR="00786B03">
          <w:rPr>
            <w:noProof/>
            <w:webHidden/>
          </w:rPr>
          <w:tab/>
        </w:r>
        <w:r w:rsidR="00786B03">
          <w:rPr>
            <w:noProof/>
            <w:webHidden/>
          </w:rPr>
          <w:fldChar w:fldCharType="begin"/>
        </w:r>
        <w:r w:rsidR="00786B03">
          <w:rPr>
            <w:noProof/>
            <w:webHidden/>
          </w:rPr>
          <w:instrText xml:space="preserve"> PAGEREF _Toc448911493 \h </w:instrText>
        </w:r>
        <w:r w:rsidR="00786B03">
          <w:rPr>
            <w:noProof/>
            <w:webHidden/>
          </w:rPr>
        </w:r>
        <w:r w:rsidR="00786B03">
          <w:rPr>
            <w:noProof/>
            <w:webHidden/>
          </w:rPr>
          <w:fldChar w:fldCharType="separate"/>
        </w:r>
        <w:r w:rsidR="00786B03">
          <w:rPr>
            <w:noProof/>
            <w:webHidden/>
          </w:rPr>
          <w:t>8</w:t>
        </w:r>
        <w:r w:rsidR="00786B03">
          <w:rPr>
            <w:noProof/>
            <w:webHidden/>
          </w:rPr>
          <w:fldChar w:fldCharType="end"/>
        </w:r>
      </w:hyperlink>
    </w:p>
    <w:p w14:paraId="41E1409D"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94" w:history="1">
        <w:r w:rsidR="00786B03" w:rsidRPr="00CF2509">
          <w:rPr>
            <w:rStyle w:val="Hyperlink"/>
            <w:noProof/>
          </w:rPr>
          <w:t>3.6</w:t>
        </w:r>
        <w:r w:rsidR="00786B03">
          <w:rPr>
            <w:rFonts w:asciiTheme="minorHAnsi" w:eastAsiaTheme="minorEastAsia" w:hAnsiTheme="minorHAnsi"/>
            <w:b w:val="0"/>
            <w:noProof/>
            <w:sz w:val="22"/>
          </w:rPr>
          <w:tab/>
        </w:r>
        <w:r w:rsidR="00786B03" w:rsidRPr="00CF2509">
          <w:rPr>
            <w:rStyle w:val="Hyperlink"/>
            <w:noProof/>
          </w:rPr>
          <w:t>Moving Files in SCR</w:t>
        </w:r>
        <w:r w:rsidR="00786B03">
          <w:rPr>
            <w:noProof/>
            <w:webHidden/>
          </w:rPr>
          <w:tab/>
        </w:r>
        <w:r w:rsidR="00786B03">
          <w:rPr>
            <w:noProof/>
            <w:webHidden/>
          </w:rPr>
          <w:fldChar w:fldCharType="begin"/>
        </w:r>
        <w:r w:rsidR="00786B03">
          <w:rPr>
            <w:noProof/>
            <w:webHidden/>
          </w:rPr>
          <w:instrText xml:space="preserve"> PAGEREF _Toc448911494 \h </w:instrText>
        </w:r>
        <w:r w:rsidR="00786B03">
          <w:rPr>
            <w:noProof/>
            <w:webHidden/>
          </w:rPr>
        </w:r>
        <w:r w:rsidR="00786B03">
          <w:rPr>
            <w:noProof/>
            <w:webHidden/>
          </w:rPr>
          <w:fldChar w:fldCharType="separate"/>
        </w:r>
        <w:r w:rsidR="00786B03">
          <w:rPr>
            <w:noProof/>
            <w:webHidden/>
          </w:rPr>
          <w:t>9</w:t>
        </w:r>
        <w:r w:rsidR="00786B03">
          <w:rPr>
            <w:noProof/>
            <w:webHidden/>
          </w:rPr>
          <w:fldChar w:fldCharType="end"/>
        </w:r>
      </w:hyperlink>
    </w:p>
    <w:p w14:paraId="79789E79"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495" w:history="1">
        <w:r w:rsidR="00786B03" w:rsidRPr="00CF2509">
          <w:rPr>
            <w:rStyle w:val="Hyperlink"/>
            <w:noProof/>
          </w:rPr>
          <w:t>3.6.1</w:t>
        </w:r>
        <w:r w:rsidR="00786B03">
          <w:rPr>
            <w:rFonts w:asciiTheme="minorHAnsi" w:eastAsiaTheme="minorEastAsia" w:hAnsiTheme="minorHAnsi"/>
            <w:b w:val="0"/>
            <w:noProof/>
            <w:sz w:val="22"/>
          </w:rPr>
          <w:tab/>
        </w:r>
        <w:r w:rsidR="00786B03" w:rsidRPr="00CF2509">
          <w:rPr>
            <w:rStyle w:val="Hyperlink"/>
            <w:noProof/>
          </w:rPr>
          <w:t>Moving a File or Folder</w:t>
        </w:r>
        <w:r w:rsidR="00786B03">
          <w:rPr>
            <w:noProof/>
            <w:webHidden/>
          </w:rPr>
          <w:tab/>
        </w:r>
        <w:r w:rsidR="00786B03">
          <w:rPr>
            <w:noProof/>
            <w:webHidden/>
          </w:rPr>
          <w:fldChar w:fldCharType="begin"/>
        </w:r>
        <w:r w:rsidR="00786B03">
          <w:rPr>
            <w:noProof/>
            <w:webHidden/>
          </w:rPr>
          <w:instrText xml:space="preserve"> PAGEREF _Toc448911495 \h </w:instrText>
        </w:r>
        <w:r w:rsidR="00786B03">
          <w:rPr>
            <w:noProof/>
            <w:webHidden/>
          </w:rPr>
        </w:r>
        <w:r w:rsidR="00786B03">
          <w:rPr>
            <w:noProof/>
            <w:webHidden/>
          </w:rPr>
          <w:fldChar w:fldCharType="separate"/>
        </w:r>
        <w:r w:rsidR="00786B03">
          <w:rPr>
            <w:noProof/>
            <w:webHidden/>
          </w:rPr>
          <w:t>9</w:t>
        </w:r>
        <w:r w:rsidR="00786B03">
          <w:rPr>
            <w:noProof/>
            <w:webHidden/>
          </w:rPr>
          <w:fldChar w:fldCharType="end"/>
        </w:r>
      </w:hyperlink>
    </w:p>
    <w:p w14:paraId="23648730" w14:textId="77777777" w:rsidR="00786B03" w:rsidRDefault="007D521A">
      <w:pPr>
        <w:pStyle w:val="TOC1"/>
        <w:rPr>
          <w:rFonts w:asciiTheme="minorHAnsi" w:eastAsiaTheme="minorEastAsia" w:hAnsiTheme="minorHAnsi"/>
          <w:b w:val="0"/>
          <w:noProof/>
          <w:sz w:val="22"/>
        </w:rPr>
      </w:pPr>
      <w:hyperlink w:anchor="_Toc448911496" w:history="1">
        <w:r w:rsidR="00786B03" w:rsidRPr="00CF2509">
          <w:rPr>
            <w:rStyle w:val="Hyperlink"/>
            <w:noProof/>
          </w:rPr>
          <w:t>4.</w:t>
        </w:r>
        <w:r w:rsidR="00786B03">
          <w:rPr>
            <w:rFonts w:asciiTheme="minorHAnsi" w:eastAsiaTheme="minorEastAsia" w:hAnsiTheme="minorHAnsi"/>
            <w:b w:val="0"/>
            <w:noProof/>
            <w:sz w:val="22"/>
          </w:rPr>
          <w:tab/>
        </w:r>
        <w:r w:rsidR="00786B03" w:rsidRPr="00CF2509">
          <w:rPr>
            <w:rStyle w:val="Hyperlink"/>
            <w:noProof/>
          </w:rPr>
          <w:t>Development Guidelines</w:t>
        </w:r>
        <w:r w:rsidR="00786B03">
          <w:rPr>
            <w:noProof/>
            <w:webHidden/>
          </w:rPr>
          <w:tab/>
        </w:r>
        <w:r w:rsidR="00786B03">
          <w:rPr>
            <w:noProof/>
            <w:webHidden/>
          </w:rPr>
          <w:fldChar w:fldCharType="begin"/>
        </w:r>
        <w:r w:rsidR="00786B03">
          <w:rPr>
            <w:noProof/>
            <w:webHidden/>
          </w:rPr>
          <w:instrText xml:space="preserve"> PAGEREF _Toc448911496 \h </w:instrText>
        </w:r>
        <w:r w:rsidR="00786B03">
          <w:rPr>
            <w:noProof/>
            <w:webHidden/>
          </w:rPr>
        </w:r>
        <w:r w:rsidR="00786B03">
          <w:rPr>
            <w:noProof/>
            <w:webHidden/>
          </w:rPr>
          <w:fldChar w:fldCharType="separate"/>
        </w:r>
        <w:r w:rsidR="00786B03">
          <w:rPr>
            <w:noProof/>
            <w:webHidden/>
          </w:rPr>
          <w:t>10</w:t>
        </w:r>
        <w:r w:rsidR="00786B03">
          <w:rPr>
            <w:noProof/>
            <w:webHidden/>
          </w:rPr>
          <w:fldChar w:fldCharType="end"/>
        </w:r>
      </w:hyperlink>
    </w:p>
    <w:p w14:paraId="62A30065"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97" w:history="1">
        <w:r w:rsidR="00786B03" w:rsidRPr="00CF2509">
          <w:rPr>
            <w:rStyle w:val="Hyperlink"/>
            <w:noProof/>
          </w:rPr>
          <w:t>4.1</w:t>
        </w:r>
        <w:r w:rsidR="00786B03">
          <w:rPr>
            <w:rFonts w:asciiTheme="minorHAnsi" w:eastAsiaTheme="minorEastAsia" w:hAnsiTheme="minorHAnsi"/>
            <w:b w:val="0"/>
            <w:noProof/>
            <w:sz w:val="22"/>
          </w:rPr>
          <w:tab/>
        </w:r>
        <w:r w:rsidR="00786B03" w:rsidRPr="00CF2509">
          <w:rPr>
            <w:rStyle w:val="Hyperlink"/>
            <w:noProof/>
          </w:rPr>
          <w:t>Implementing Front-End Components Standards</w:t>
        </w:r>
        <w:r w:rsidR="00786B03">
          <w:rPr>
            <w:noProof/>
            <w:webHidden/>
          </w:rPr>
          <w:tab/>
        </w:r>
        <w:r w:rsidR="00786B03">
          <w:rPr>
            <w:noProof/>
            <w:webHidden/>
          </w:rPr>
          <w:fldChar w:fldCharType="begin"/>
        </w:r>
        <w:r w:rsidR="00786B03">
          <w:rPr>
            <w:noProof/>
            <w:webHidden/>
          </w:rPr>
          <w:instrText xml:space="preserve"> PAGEREF _Toc448911497 \h </w:instrText>
        </w:r>
        <w:r w:rsidR="00786B03">
          <w:rPr>
            <w:noProof/>
            <w:webHidden/>
          </w:rPr>
        </w:r>
        <w:r w:rsidR="00786B03">
          <w:rPr>
            <w:noProof/>
            <w:webHidden/>
          </w:rPr>
          <w:fldChar w:fldCharType="separate"/>
        </w:r>
        <w:r w:rsidR="00786B03">
          <w:rPr>
            <w:noProof/>
            <w:webHidden/>
          </w:rPr>
          <w:t>10</w:t>
        </w:r>
        <w:r w:rsidR="00786B03">
          <w:rPr>
            <w:noProof/>
            <w:webHidden/>
          </w:rPr>
          <w:fldChar w:fldCharType="end"/>
        </w:r>
      </w:hyperlink>
    </w:p>
    <w:p w14:paraId="2253193B"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98" w:history="1">
        <w:r w:rsidR="00786B03" w:rsidRPr="00CF2509">
          <w:rPr>
            <w:rStyle w:val="Hyperlink"/>
            <w:noProof/>
          </w:rPr>
          <w:t>4.2</w:t>
        </w:r>
        <w:r w:rsidR="00786B03">
          <w:rPr>
            <w:rFonts w:asciiTheme="minorHAnsi" w:eastAsiaTheme="minorEastAsia" w:hAnsiTheme="minorHAnsi"/>
            <w:b w:val="0"/>
            <w:noProof/>
            <w:sz w:val="22"/>
          </w:rPr>
          <w:tab/>
        </w:r>
        <w:r w:rsidR="00786B03" w:rsidRPr="00CF2509">
          <w:rPr>
            <w:rStyle w:val="Hyperlink"/>
            <w:noProof/>
          </w:rPr>
          <w:t>Unsaved Changes Validation</w:t>
        </w:r>
        <w:r w:rsidR="00786B03">
          <w:rPr>
            <w:noProof/>
            <w:webHidden/>
          </w:rPr>
          <w:tab/>
        </w:r>
        <w:r w:rsidR="00786B03">
          <w:rPr>
            <w:noProof/>
            <w:webHidden/>
          </w:rPr>
          <w:fldChar w:fldCharType="begin"/>
        </w:r>
        <w:r w:rsidR="00786B03">
          <w:rPr>
            <w:noProof/>
            <w:webHidden/>
          </w:rPr>
          <w:instrText xml:space="preserve"> PAGEREF _Toc448911498 \h </w:instrText>
        </w:r>
        <w:r w:rsidR="00786B03">
          <w:rPr>
            <w:noProof/>
            <w:webHidden/>
          </w:rPr>
        </w:r>
        <w:r w:rsidR="00786B03">
          <w:rPr>
            <w:noProof/>
            <w:webHidden/>
          </w:rPr>
          <w:fldChar w:fldCharType="separate"/>
        </w:r>
        <w:r w:rsidR="00786B03">
          <w:rPr>
            <w:noProof/>
            <w:webHidden/>
          </w:rPr>
          <w:t>11</w:t>
        </w:r>
        <w:r w:rsidR="00786B03">
          <w:rPr>
            <w:noProof/>
            <w:webHidden/>
          </w:rPr>
          <w:fldChar w:fldCharType="end"/>
        </w:r>
      </w:hyperlink>
    </w:p>
    <w:p w14:paraId="68FBAD8B"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499" w:history="1">
        <w:r w:rsidR="00786B03" w:rsidRPr="00CF2509">
          <w:rPr>
            <w:rStyle w:val="Hyperlink"/>
            <w:noProof/>
          </w:rPr>
          <w:t>4.3</w:t>
        </w:r>
        <w:r w:rsidR="00786B03">
          <w:rPr>
            <w:rFonts w:asciiTheme="minorHAnsi" w:eastAsiaTheme="minorEastAsia" w:hAnsiTheme="minorHAnsi"/>
            <w:b w:val="0"/>
            <w:noProof/>
            <w:sz w:val="22"/>
          </w:rPr>
          <w:tab/>
        </w:r>
        <w:r w:rsidR="00786B03" w:rsidRPr="00CF2509">
          <w:rPr>
            <w:rStyle w:val="Hyperlink"/>
            <w:noProof/>
          </w:rPr>
          <w:t>Required Fields Validation</w:t>
        </w:r>
        <w:r w:rsidR="00786B03">
          <w:rPr>
            <w:noProof/>
            <w:webHidden/>
          </w:rPr>
          <w:tab/>
        </w:r>
        <w:r w:rsidR="00786B03">
          <w:rPr>
            <w:noProof/>
            <w:webHidden/>
          </w:rPr>
          <w:fldChar w:fldCharType="begin"/>
        </w:r>
        <w:r w:rsidR="00786B03">
          <w:rPr>
            <w:noProof/>
            <w:webHidden/>
          </w:rPr>
          <w:instrText xml:space="preserve"> PAGEREF _Toc448911499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1A3DA7C8"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500" w:history="1">
        <w:r w:rsidR="00786B03" w:rsidRPr="00CF2509">
          <w:rPr>
            <w:rStyle w:val="Hyperlink"/>
            <w:noProof/>
          </w:rPr>
          <w:t>4.3.1</w:t>
        </w:r>
        <w:r w:rsidR="00786B03">
          <w:rPr>
            <w:rFonts w:asciiTheme="minorHAnsi" w:eastAsiaTheme="minorEastAsia" w:hAnsiTheme="minorHAnsi"/>
            <w:b w:val="0"/>
            <w:noProof/>
            <w:sz w:val="22"/>
          </w:rPr>
          <w:tab/>
        </w:r>
        <w:r w:rsidR="00786B03" w:rsidRPr="00CF2509">
          <w:rPr>
            <w:rStyle w:val="Hyperlink"/>
            <w:noProof/>
          </w:rPr>
          <w:t>Description</w:t>
        </w:r>
        <w:r w:rsidR="00786B03">
          <w:rPr>
            <w:noProof/>
            <w:webHidden/>
          </w:rPr>
          <w:tab/>
        </w:r>
        <w:r w:rsidR="00786B03">
          <w:rPr>
            <w:noProof/>
            <w:webHidden/>
          </w:rPr>
          <w:fldChar w:fldCharType="begin"/>
        </w:r>
        <w:r w:rsidR="00786B03">
          <w:rPr>
            <w:noProof/>
            <w:webHidden/>
          </w:rPr>
          <w:instrText xml:space="preserve"> PAGEREF _Toc448911500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4A5A67EA"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501" w:history="1">
        <w:r w:rsidR="00786B03" w:rsidRPr="00CF2509">
          <w:rPr>
            <w:rStyle w:val="Hyperlink"/>
            <w:noProof/>
          </w:rPr>
          <w:t>4.3.2</w:t>
        </w:r>
        <w:r w:rsidR="00786B03">
          <w:rPr>
            <w:rFonts w:asciiTheme="minorHAnsi" w:eastAsiaTheme="minorEastAsia" w:hAnsiTheme="minorHAnsi"/>
            <w:b w:val="0"/>
            <w:noProof/>
            <w:sz w:val="22"/>
          </w:rPr>
          <w:tab/>
        </w:r>
        <w:r w:rsidR="00786B03" w:rsidRPr="00CF2509">
          <w:rPr>
            <w:rStyle w:val="Hyperlink"/>
            <w:noProof/>
          </w:rPr>
          <w:t>Initialization</w:t>
        </w:r>
        <w:r w:rsidR="00786B03">
          <w:rPr>
            <w:noProof/>
            <w:webHidden/>
          </w:rPr>
          <w:tab/>
        </w:r>
        <w:r w:rsidR="00786B03">
          <w:rPr>
            <w:noProof/>
            <w:webHidden/>
          </w:rPr>
          <w:fldChar w:fldCharType="begin"/>
        </w:r>
        <w:r w:rsidR="00786B03">
          <w:rPr>
            <w:noProof/>
            <w:webHidden/>
          </w:rPr>
          <w:instrText xml:space="preserve"> PAGEREF _Toc448911501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0951680F"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502" w:history="1">
        <w:r w:rsidR="00786B03" w:rsidRPr="00CF2509">
          <w:rPr>
            <w:rStyle w:val="Hyperlink"/>
            <w:noProof/>
          </w:rPr>
          <w:t>4.3.3</w:t>
        </w:r>
        <w:r w:rsidR="00786B03">
          <w:rPr>
            <w:rFonts w:asciiTheme="minorHAnsi" w:eastAsiaTheme="minorEastAsia" w:hAnsiTheme="minorHAnsi"/>
            <w:b w:val="0"/>
            <w:noProof/>
            <w:sz w:val="22"/>
          </w:rPr>
          <w:tab/>
        </w:r>
        <w:r w:rsidR="00786B03" w:rsidRPr="00CF2509">
          <w:rPr>
            <w:rStyle w:val="Hyperlink"/>
            <w:noProof/>
          </w:rPr>
          <w:t>Applying Field Validation</w:t>
        </w:r>
        <w:r w:rsidR="00786B03">
          <w:rPr>
            <w:noProof/>
            <w:webHidden/>
          </w:rPr>
          <w:tab/>
        </w:r>
        <w:r w:rsidR="00786B03">
          <w:rPr>
            <w:noProof/>
            <w:webHidden/>
          </w:rPr>
          <w:fldChar w:fldCharType="begin"/>
        </w:r>
        <w:r w:rsidR="00786B03">
          <w:rPr>
            <w:noProof/>
            <w:webHidden/>
          </w:rPr>
          <w:instrText xml:space="preserve"> PAGEREF _Toc448911502 \h </w:instrText>
        </w:r>
        <w:r w:rsidR="00786B03">
          <w:rPr>
            <w:noProof/>
            <w:webHidden/>
          </w:rPr>
        </w:r>
        <w:r w:rsidR="00786B03">
          <w:rPr>
            <w:noProof/>
            <w:webHidden/>
          </w:rPr>
          <w:fldChar w:fldCharType="separate"/>
        </w:r>
        <w:r w:rsidR="00786B03">
          <w:rPr>
            <w:noProof/>
            <w:webHidden/>
          </w:rPr>
          <w:t>12</w:t>
        </w:r>
        <w:r w:rsidR="00786B03">
          <w:rPr>
            <w:noProof/>
            <w:webHidden/>
          </w:rPr>
          <w:fldChar w:fldCharType="end"/>
        </w:r>
      </w:hyperlink>
    </w:p>
    <w:p w14:paraId="1311B815"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503" w:history="1">
        <w:r w:rsidR="00786B03" w:rsidRPr="00CF2509">
          <w:rPr>
            <w:rStyle w:val="Hyperlink"/>
            <w:noProof/>
            <w:lang w:eastAsia="ko-KR"/>
          </w:rPr>
          <w:t>4.3.4</w:t>
        </w:r>
        <w:r w:rsidR="00786B03">
          <w:rPr>
            <w:rFonts w:asciiTheme="minorHAnsi" w:eastAsiaTheme="minorEastAsia" w:hAnsiTheme="minorHAnsi"/>
            <w:b w:val="0"/>
            <w:noProof/>
            <w:sz w:val="22"/>
          </w:rPr>
          <w:tab/>
        </w:r>
        <w:r w:rsidR="00786B03" w:rsidRPr="00CF2509">
          <w:rPr>
            <w:rStyle w:val="Hyperlink"/>
            <w:noProof/>
            <w:lang w:eastAsia="ko-KR"/>
          </w:rPr>
          <w:t>Usage Tips</w:t>
        </w:r>
        <w:r w:rsidR="00786B03">
          <w:rPr>
            <w:noProof/>
            <w:webHidden/>
          </w:rPr>
          <w:tab/>
        </w:r>
        <w:r w:rsidR="00786B03">
          <w:rPr>
            <w:noProof/>
            <w:webHidden/>
          </w:rPr>
          <w:fldChar w:fldCharType="begin"/>
        </w:r>
        <w:r w:rsidR="00786B03">
          <w:rPr>
            <w:noProof/>
            <w:webHidden/>
          </w:rPr>
          <w:instrText xml:space="preserve"> PAGEREF _Toc448911503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29CFACB0"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504" w:history="1">
        <w:r w:rsidR="00786B03" w:rsidRPr="00CF2509">
          <w:rPr>
            <w:rStyle w:val="Hyperlink"/>
            <w:noProof/>
          </w:rPr>
          <w:t>4.4</w:t>
        </w:r>
        <w:r w:rsidR="00786B03">
          <w:rPr>
            <w:rFonts w:asciiTheme="minorHAnsi" w:eastAsiaTheme="minorEastAsia" w:hAnsiTheme="minorHAnsi"/>
            <w:b w:val="0"/>
            <w:noProof/>
            <w:sz w:val="22"/>
          </w:rPr>
          <w:tab/>
        </w:r>
        <w:r w:rsidR="00786B03" w:rsidRPr="00CF2509">
          <w:rPr>
            <w:rStyle w:val="Hyperlink"/>
            <w:noProof/>
          </w:rPr>
          <w:t>Miscellaneous Notes</w:t>
        </w:r>
        <w:r w:rsidR="00786B03">
          <w:rPr>
            <w:noProof/>
            <w:webHidden/>
          </w:rPr>
          <w:tab/>
        </w:r>
        <w:r w:rsidR="00786B03">
          <w:rPr>
            <w:noProof/>
            <w:webHidden/>
          </w:rPr>
          <w:fldChar w:fldCharType="begin"/>
        </w:r>
        <w:r w:rsidR="00786B03">
          <w:rPr>
            <w:noProof/>
            <w:webHidden/>
          </w:rPr>
          <w:instrText xml:space="preserve"> PAGEREF _Toc448911504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1F20921D" w14:textId="77777777" w:rsidR="00786B03" w:rsidRDefault="007D521A">
      <w:pPr>
        <w:pStyle w:val="TOC3"/>
        <w:tabs>
          <w:tab w:val="left" w:pos="1320"/>
          <w:tab w:val="right" w:leader="dot" w:pos="9350"/>
        </w:tabs>
        <w:rPr>
          <w:rFonts w:asciiTheme="minorHAnsi" w:eastAsiaTheme="minorEastAsia" w:hAnsiTheme="minorHAnsi"/>
          <w:b w:val="0"/>
          <w:noProof/>
          <w:sz w:val="22"/>
        </w:rPr>
      </w:pPr>
      <w:hyperlink w:anchor="_Toc448911505" w:history="1">
        <w:r w:rsidR="00786B03" w:rsidRPr="00CF2509">
          <w:rPr>
            <w:rStyle w:val="Hyperlink"/>
            <w:noProof/>
          </w:rPr>
          <w:t>4.4.1</w:t>
        </w:r>
        <w:r w:rsidR="00786B03">
          <w:rPr>
            <w:rFonts w:asciiTheme="minorHAnsi" w:eastAsiaTheme="minorEastAsia" w:hAnsiTheme="minorHAnsi"/>
            <w:b w:val="0"/>
            <w:noProof/>
            <w:sz w:val="22"/>
          </w:rPr>
          <w:tab/>
        </w:r>
        <w:r w:rsidR="00786B03" w:rsidRPr="00CF2509">
          <w:rPr>
            <w:rStyle w:val="Hyperlink"/>
            <w:noProof/>
          </w:rPr>
          <w:t>Target Screen Resolution</w:t>
        </w:r>
        <w:r w:rsidR="00786B03">
          <w:rPr>
            <w:noProof/>
            <w:webHidden/>
          </w:rPr>
          <w:tab/>
        </w:r>
        <w:r w:rsidR="00786B03">
          <w:rPr>
            <w:noProof/>
            <w:webHidden/>
          </w:rPr>
          <w:fldChar w:fldCharType="begin"/>
        </w:r>
        <w:r w:rsidR="00786B03">
          <w:rPr>
            <w:noProof/>
            <w:webHidden/>
          </w:rPr>
          <w:instrText xml:space="preserve"> PAGEREF _Toc448911505 \h </w:instrText>
        </w:r>
        <w:r w:rsidR="00786B03">
          <w:rPr>
            <w:noProof/>
            <w:webHidden/>
          </w:rPr>
        </w:r>
        <w:r w:rsidR="00786B03">
          <w:rPr>
            <w:noProof/>
            <w:webHidden/>
          </w:rPr>
          <w:fldChar w:fldCharType="separate"/>
        </w:r>
        <w:r w:rsidR="00786B03">
          <w:rPr>
            <w:noProof/>
            <w:webHidden/>
          </w:rPr>
          <w:t>14</w:t>
        </w:r>
        <w:r w:rsidR="00786B03">
          <w:rPr>
            <w:noProof/>
            <w:webHidden/>
          </w:rPr>
          <w:fldChar w:fldCharType="end"/>
        </w:r>
      </w:hyperlink>
    </w:p>
    <w:p w14:paraId="3F922286" w14:textId="77777777" w:rsidR="00786B03" w:rsidRDefault="007D521A">
      <w:pPr>
        <w:pStyle w:val="TOC1"/>
        <w:rPr>
          <w:rFonts w:asciiTheme="minorHAnsi" w:eastAsiaTheme="minorEastAsia" w:hAnsiTheme="minorHAnsi"/>
          <w:b w:val="0"/>
          <w:noProof/>
          <w:sz w:val="22"/>
        </w:rPr>
      </w:pPr>
      <w:hyperlink w:anchor="_Toc448911506" w:history="1">
        <w:r w:rsidR="00786B03" w:rsidRPr="00CF2509">
          <w:rPr>
            <w:rStyle w:val="Hyperlink"/>
            <w:noProof/>
          </w:rPr>
          <w:t>A.</w:t>
        </w:r>
        <w:r w:rsidR="00786B03">
          <w:rPr>
            <w:rFonts w:asciiTheme="minorHAnsi" w:eastAsiaTheme="minorEastAsia" w:hAnsiTheme="minorHAnsi"/>
            <w:b w:val="0"/>
            <w:noProof/>
            <w:sz w:val="22"/>
          </w:rPr>
          <w:tab/>
        </w:r>
        <w:r w:rsidR="00786B03" w:rsidRPr="00CF2509">
          <w:rPr>
            <w:rStyle w:val="Hyperlink"/>
            <w:noProof/>
          </w:rPr>
          <w:t>Terminology</w:t>
        </w:r>
        <w:r w:rsidR="00786B03">
          <w:rPr>
            <w:noProof/>
            <w:webHidden/>
          </w:rPr>
          <w:tab/>
        </w:r>
        <w:r w:rsidR="00786B03">
          <w:rPr>
            <w:noProof/>
            <w:webHidden/>
          </w:rPr>
          <w:fldChar w:fldCharType="begin"/>
        </w:r>
        <w:r w:rsidR="00786B03">
          <w:rPr>
            <w:noProof/>
            <w:webHidden/>
          </w:rPr>
          <w:instrText xml:space="preserve"> PAGEREF _Toc448911506 \h </w:instrText>
        </w:r>
        <w:r w:rsidR="00786B03">
          <w:rPr>
            <w:noProof/>
            <w:webHidden/>
          </w:rPr>
        </w:r>
        <w:r w:rsidR="00786B03">
          <w:rPr>
            <w:noProof/>
            <w:webHidden/>
          </w:rPr>
          <w:fldChar w:fldCharType="separate"/>
        </w:r>
        <w:r w:rsidR="00786B03">
          <w:rPr>
            <w:noProof/>
            <w:webHidden/>
          </w:rPr>
          <w:t>15</w:t>
        </w:r>
        <w:r w:rsidR="00786B03">
          <w:rPr>
            <w:noProof/>
            <w:webHidden/>
          </w:rPr>
          <w:fldChar w:fldCharType="end"/>
        </w:r>
      </w:hyperlink>
    </w:p>
    <w:p w14:paraId="64434D2A" w14:textId="77777777" w:rsidR="00786B03" w:rsidRDefault="007D521A">
      <w:pPr>
        <w:pStyle w:val="TOC1"/>
        <w:rPr>
          <w:rFonts w:asciiTheme="minorHAnsi" w:eastAsiaTheme="minorEastAsia" w:hAnsiTheme="minorHAnsi"/>
          <w:b w:val="0"/>
          <w:noProof/>
          <w:sz w:val="22"/>
        </w:rPr>
      </w:pPr>
      <w:hyperlink w:anchor="_Toc448911507" w:history="1">
        <w:r w:rsidR="00786B03" w:rsidRPr="00CF2509">
          <w:rPr>
            <w:rStyle w:val="Hyperlink"/>
            <w:noProof/>
          </w:rPr>
          <w:t>B.</w:t>
        </w:r>
        <w:r w:rsidR="00786B03">
          <w:rPr>
            <w:rFonts w:asciiTheme="minorHAnsi" w:eastAsiaTheme="minorEastAsia" w:hAnsiTheme="minorHAnsi"/>
            <w:b w:val="0"/>
            <w:noProof/>
            <w:sz w:val="22"/>
          </w:rPr>
          <w:tab/>
        </w:r>
        <w:r w:rsidR="00786B03" w:rsidRPr="00CF2509">
          <w:rPr>
            <w:rStyle w:val="Hyperlink"/>
            <w:noProof/>
          </w:rPr>
          <w:t>References</w:t>
        </w:r>
        <w:r w:rsidR="00786B03">
          <w:rPr>
            <w:noProof/>
            <w:webHidden/>
          </w:rPr>
          <w:tab/>
        </w:r>
        <w:r w:rsidR="00786B03">
          <w:rPr>
            <w:noProof/>
            <w:webHidden/>
          </w:rPr>
          <w:fldChar w:fldCharType="begin"/>
        </w:r>
        <w:r w:rsidR="00786B03">
          <w:rPr>
            <w:noProof/>
            <w:webHidden/>
          </w:rPr>
          <w:instrText xml:space="preserve"> PAGEREF _Toc448911507 \h </w:instrText>
        </w:r>
        <w:r w:rsidR="00786B03">
          <w:rPr>
            <w:noProof/>
            <w:webHidden/>
          </w:rPr>
        </w:r>
        <w:r w:rsidR="00786B03">
          <w:rPr>
            <w:noProof/>
            <w:webHidden/>
          </w:rPr>
          <w:fldChar w:fldCharType="separate"/>
        </w:r>
        <w:r w:rsidR="00786B03">
          <w:rPr>
            <w:noProof/>
            <w:webHidden/>
          </w:rPr>
          <w:t>16</w:t>
        </w:r>
        <w:r w:rsidR="00786B03">
          <w:rPr>
            <w:noProof/>
            <w:webHidden/>
          </w:rPr>
          <w:fldChar w:fldCharType="end"/>
        </w:r>
      </w:hyperlink>
    </w:p>
    <w:p w14:paraId="04F41FF9" w14:textId="77777777" w:rsidR="00786B03" w:rsidRDefault="007D521A">
      <w:pPr>
        <w:pStyle w:val="TOC2"/>
        <w:tabs>
          <w:tab w:val="left" w:pos="880"/>
          <w:tab w:val="right" w:leader="dot" w:pos="9350"/>
        </w:tabs>
        <w:rPr>
          <w:rFonts w:asciiTheme="minorHAnsi" w:eastAsiaTheme="minorEastAsia" w:hAnsiTheme="minorHAnsi"/>
          <w:b w:val="0"/>
          <w:noProof/>
          <w:sz w:val="22"/>
        </w:rPr>
      </w:pPr>
      <w:hyperlink w:anchor="_Toc448911508" w:history="1">
        <w:r w:rsidR="00786B03" w:rsidRPr="00CF2509">
          <w:rPr>
            <w:rStyle w:val="Hyperlink"/>
            <w:noProof/>
          </w:rPr>
          <w:t>B.1.</w:t>
        </w:r>
        <w:r w:rsidR="00786B03">
          <w:rPr>
            <w:rFonts w:asciiTheme="minorHAnsi" w:eastAsiaTheme="minorEastAsia" w:hAnsiTheme="minorHAnsi"/>
            <w:b w:val="0"/>
            <w:noProof/>
            <w:sz w:val="22"/>
          </w:rPr>
          <w:tab/>
        </w:r>
        <w:r w:rsidR="00786B03" w:rsidRPr="00CF2509">
          <w:rPr>
            <w:rStyle w:val="Hyperlink"/>
            <w:noProof/>
          </w:rPr>
          <w:t>User Documentation</w:t>
        </w:r>
        <w:r w:rsidR="00786B03">
          <w:rPr>
            <w:noProof/>
            <w:webHidden/>
          </w:rPr>
          <w:tab/>
        </w:r>
        <w:r w:rsidR="00786B03">
          <w:rPr>
            <w:noProof/>
            <w:webHidden/>
          </w:rPr>
          <w:fldChar w:fldCharType="begin"/>
        </w:r>
        <w:r w:rsidR="00786B03">
          <w:rPr>
            <w:noProof/>
            <w:webHidden/>
          </w:rPr>
          <w:instrText xml:space="preserve"> PAGEREF _Toc448911508 \h </w:instrText>
        </w:r>
        <w:r w:rsidR="00786B03">
          <w:rPr>
            <w:noProof/>
            <w:webHidden/>
          </w:rPr>
        </w:r>
        <w:r w:rsidR="00786B03">
          <w:rPr>
            <w:noProof/>
            <w:webHidden/>
          </w:rPr>
          <w:fldChar w:fldCharType="separate"/>
        </w:r>
        <w:r w:rsidR="00786B03">
          <w:rPr>
            <w:noProof/>
            <w:webHidden/>
          </w:rPr>
          <w:t>16</w:t>
        </w:r>
        <w:r w:rsidR="00786B03">
          <w:rPr>
            <w:noProof/>
            <w:webHidden/>
          </w:rPr>
          <w:fldChar w:fldCharType="end"/>
        </w:r>
      </w:hyperlink>
    </w:p>
    <w:p w14:paraId="247B5386" w14:textId="77777777" w:rsidR="00786B03" w:rsidRDefault="007D521A">
      <w:pPr>
        <w:pStyle w:val="TOC1"/>
        <w:tabs>
          <w:tab w:val="left" w:pos="1847"/>
        </w:tabs>
        <w:rPr>
          <w:rFonts w:asciiTheme="minorHAnsi" w:eastAsiaTheme="minorEastAsia" w:hAnsiTheme="minorHAnsi"/>
          <w:b w:val="0"/>
          <w:noProof/>
          <w:sz w:val="22"/>
        </w:rPr>
      </w:pPr>
      <w:hyperlink w:anchor="_Toc448911509" w:history="1">
        <w:r w:rsidR="00786B03" w:rsidRPr="00CF2509">
          <w:rPr>
            <w:rStyle w:val="Hyperlink"/>
            <w:noProof/>
          </w:rPr>
          <w:t>Attachment A.</w:t>
        </w:r>
        <w:r w:rsidR="00786B03">
          <w:rPr>
            <w:rFonts w:asciiTheme="minorHAnsi" w:eastAsiaTheme="minorEastAsia" w:hAnsiTheme="minorHAnsi"/>
            <w:b w:val="0"/>
            <w:noProof/>
            <w:sz w:val="22"/>
          </w:rPr>
          <w:tab/>
        </w:r>
        <w:r w:rsidR="00786B03" w:rsidRPr="00CF2509">
          <w:rPr>
            <w:rStyle w:val="Hyperlink"/>
            <w:noProof/>
          </w:rPr>
          <w:t>Approval Signatures</w:t>
        </w:r>
        <w:r w:rsidR="00786B03">
          <w:rPr>
            <w:noProof/>
            <w:webHidden/>
          </w:rPr>
          <w:tab/>
        </w:r>
        <w:r w:rsidR="00786B03">
          <w:rPr>
            <w:noProof/>
            <w:webHidden/>
          </w:rPr>
          <w:fldChar w:fldCharType="begin"/>
        </w:r>
        <w:r w:rsidR="00786B03">
          <w:rPr>
            <w:noProof/>
            <w:webHidden/>
          </w:rPr>
          <w:instrText xml:space="preserve"> PAGEREF _Toc448911509 \h </w:instrText>
        </w:r>
        <w:r w:rsidR="00786B03">
          <w:rPr>
            <w:noProof/>
            <w:webHidden/>
          </w:rPr>
        </w:r>
        <w:r w:rsidR="00786B03">
          <w:rPr>
            <w:noProof/>
            <w:webHidden/>
          </w:rPr>
          <w:fldChar w:fldCharType="separate"/>
        </w:r>
        <w:r w:rsidR="00786B03">
          <w:rPr>
            <w:noProof/>
            <w:webHidden/>
          </w:rPr>
          <w:t>17</w:t>
        </w:r>
        <w:r w:rsidR="00786B03">
          <w:rPr>
            <w:noProof/>
            <w:webHidden/>
          </w:rPr>
          <w:fldChar w:fldCharType="end"/>
        </w:r>
      </w:hyperlink>
    </w:p>
    <w:p w14:paraId="46107BC7" w14:textId="77777777" w:rsidR="008E0265" w:rsidRDefault="001845B4" w:rsidP="008E0265">
      <w:pPr>
        <w:pStyle w:val="BodyText"/>
        <w:rPr>
          <w:lang w:val="da-DK"/>
        </w:rPr>
      </w:pPr>
      <w:r>
        <w:rPr>
          <w:lang w:val="da-DK"/>
        </w:rPr>
        <w:fldChar w:fldCharType="end"/>
      </w:r>
    </w:p>
    <w:p w14:paraId="016967E0" w14:textId="77777777" w:rsidR="008E0265" w:rsidRDefault="008E0265" w:rsidP="008E0265">
      <w:pPr>
        <w:pStyle w:val="BodyText"/>
        <w:rPr>
          <w:lang w:val="da-DK"/>
        </w:rPr>
      </w:pPr>
    </w:p>
    <w:p w14:paraId="5657C4DE" w14:textId="77777777" w:rsidR="003B210F" w:rsidRDefault="003B210F">
      <w:pPr>
        <w:spacing w:before="0" w:after="200" w:line="276" w:lineRule="auto"/>
      </w:pPr>
      <w:r>
        <w:br w:type="page"/>
      </w:r>
    </w:p>
    <w:p w14:paraId="5E28468A" w14:textId="77777777" w:rsidR="005C246A" w:rsidRDefault="005C246A" w:rsidP="005C477F">
      <w:pPr>
        <w:pStyle w:val="BodyText"/>
        <w:jc w:val="center"/>
        <w:rPr>
          <w:lang w:val="da-DK"/>
        </w:rPr>
        <w:sectPr w:rsidR="005C246A">
          <w:footerReference w:type="default" r:id="rId9"/>
          <w:pgSz w:w="12240" w:h="15840"/>
          <w:pgMar w:top="1440" w:right="1440" w:bottom="1440" w:left="1440" w:header="720" w:footer="720" w:gutter="0"/>
          <w:pgNumType w:fmt="lowerRoman"/>
          <w:cols w:space="720"/>
          <w:titlePg/>
          <w:docGrid w:linePitch="360"/>
        </w:sectPr>
      </w:pPr>
    </w:p>
    <w:p w14:paraId="1CF585FC" w14:textId="77777777" w:rsidR="008E0265" w:rsidRPr="00691BDB" w:rsidRDefault="008E0265" w:rsidP="00715ED4">
      <w:pPr>
        <w:pStyle w:val="Heading1"/>
      </w:pPr>
      <w:bookmarkStart w:id="1" w:name="_Toc374085082"/>
      <w:bookmarkStart w:id="2" w:name="_Toc448911457"/>
      <w:r w:rsidRPr="00691BDB">
        <w:lastRenderedPageBreak/>
        <w:t>Introduction</w:t>
      </w:r>
      <w:bookmarkEnd w:id="1"/>
      <w:bookmarkEnd w:id="2"/>
    </w:p>
    <w:p w14:paraId="1221E134" w14:textId="3222A427" w:rsidR="008E0798" w:rsidRDefault="008E0798" w:rsidP="005C477F">
      <w:r>
        <w:t xml:space="preserve">This </w:t>
      </w:r>
      <w:r w:rsidR="00775087">
        <w:t>developer’s guide</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0260BC5E"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analyst, technical writer, and tester </w:t>
      </w:r>
      <w:r w:rsidR="008E0798" w:rsidRPr="003C5AD1">
        <w:rPr>
          <w:rFonts w:cs="Calibri"/>
        </w:rPr>
        <w:t>workstation.</w:t>
      </w:r>
    </w:p>
    <w:p w14:paraId="50505ADE" w14:textId="77777777" w:rsidR="00F47536" w:rsidRDefault="00F47536" w:rsidP="00AB0F8C">
      <w:pPr>
        <w:pStyle w:val="BodyText"/>
        <w:rPr>
          <w:rFonts w:cs="Calibri"/>
        </w:rPr>
      </w:pPr>
    </w:p>
    <w:p w14:paraId="19EC02DA" w14:textId="30887D47"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3" w:name="_Toc79889712"/>
      <w:bookmarkStart w:id="4" w:name="_Ref207529449"/>
      <w:bookmarkStart w:id="5" w:name="_Toc234302622"/>
      <w:bookmarkStart w:id="6" w:name="_Toc268603314"/>
      <w:bookmarkStart w:id="7" w:name="_Toc335902945"/>
      <w:bookmarkStart w:id="8" w:name="_Toc374085083"/>
      <w:bookmarkStart w:id="9" w:name="_Toc448911458"/>
      <w:r w:rsidRPr="00691BDB">
        <w:t>Purpose</w:t>
      </w:r>
      <w:bookmarkEnd w:id="3"/>
      <w:bookmarkEnd w:id="4"/>
      <w:bookmarkEnd w:id="5"/>
      <w:bookmarkEnd w:id="6"/>
      <w:bookmarkEnd w:id="7"/>
      <w:bookmarkEnd w:id="8"/>
      <w:bookmarkEnd w:id="9"/>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10" w:name="_Toc318088993"/>
      <w:bookmarkStart w:id="11" w:name="_Toc320274581"/>
      <w:bookmarkStart w:id="12" w:name="_Toc320279454"/>
      <w:bookmarkStart w:id="13" w:name="_Toc323533344"/>
      <w:bookmarkStart w:id="14" w:name="_Toc79889713"/>
      <w:bookmarkStart w:id="15" w:name="_Ref207529529"/>
      <w:bookmarkStart w:id="16" w:name="_Toc234302623"/>
      <w:bookmarkStart w:id="17" w:name="_Toc268603315"/>
      <w:bookmarkStart w:id="18" w:name="_Toc335902946"/>
      <w:bookmarkStart w:id="19" w:name="_Toc374085084"/>
      <w:bookmarkStart w:id="20" w:name="_Toc448911459"/>
      <w:r w:rsidRPr="00691BDB">
        <w:t>Scope</w:t>
      </w:r>
      <w:bookmarkEnd w:id="10"/>
      <w:bookmarkEnd w:id="11"/>
      <w:bookmarkEnd w:id="12"/>
      <w:bookmarkEnd w:id="13"/>
      <w:bookmarkEnd w:id="14"/>
      <w:bookmarkEnd w:id="15"/>
      <w:bookmarkEnd w:id="16"/>
      <w:bookmarkEnd w:id="17"/>
      <w:bookmarkEnd w:id="18"/>
      <w:bookmarkEnd w:id="19"/>
      <w:bookmarkEnd w:id="20"/>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21" w:name="_Toc335902947"/>
      <w:bookmarkStart w:id="22" w:name="_Toc374085085"/>
      <w:bookmarkStart w:id="23" w:name="_Toc448911460"/>
      <w:r w:rsidRPr="00691BDB">
        <w:t>Intended Audience</w:t>
      </w:r>
      <w:bookmarkEnd w:id="21"/>
      <w:bookmarkEnd w:id="22"/>
      <w:bookmarkEnd w:id="23"/>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24" w:name="_Toc268603316"/>
      <w:bookmarkStart w:id="25" w:name="_Toc335902948"/>
      <w:bookmarkStart w:id="26" w:name="_Toc374085086"/>
      <w:bookmarkStart w:id="27" w:name="_Toc448911461"/>
      <w:r w:rsidRPr="00691BDB">
        <w:t>Assumptions and Dependencies</w:t>
      </w:r>
      <w:bookmarkEnd w:id="24"/>
      <w:bookmarkEnd w:id="25"/>
      <w:bookmarkEnd w:id="26"/>
      <w:bookmarkEnd w:id="27"/>
    </w:p>
    <w:p w14:paraId="4A0F44E4" w14:textId="32E3FBAD" w:rsidR="008E0798" w:rsidRDefault="008E0798" w:rsidP="005C477F"/>
    <w:p w14:paraId="46D2CD92" w14:textId="77777777" w:rsidR="00845A09" w:rsidRDefault="00845A09" w:rsidP="005C477F"/>
    <w:p w14:paraId="202545B7" w14:textId="77777777" w:rsidR="00510FEC" w:rsidRPr="00691BDB" w:rsidRDefault="00510FEC" w:rsidP="00715ED4">
      <w:pPr>
        <w:pStyle w:val="Heading1"/>
      </w:pPr>
      <w:bookmarkStart w:id="28" w:name="_Toc335902953"/>
      <w:bookmarkStart w:id="29" w:name="_Toc374085087"/>
      <w:bookmarkStart w:id="30" w:name="_Toc448911462"/>
      <w:r w:rsidRPr="00691BDB">
        <w:t>Setting up the Local Environment</w:t>
      </w:r>
      <w:bookmarkEnd w:id="28"/>
      <w:bookmarkEnd w:id="29"/>
      <w:bookmarkEnd w:id="30"/>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31" w:name="_Toc320554525"/>
      <w:bookmarkStart w:id="32" w:name="_Toc320554781"/>
      <w:bookmarkStart w:id="33" w:name="_Toc320559618"/>
      <w:bookmarkStart w:id="34" w:name="_Toc320614037"/>
      <w:bookmarkStart w:id="35" w:name="_Toc320623688"/>
      <w:bookmarkStart w:id="36" w:name="_Toc320624633"/>
      <w:bookmarkStart w:id="37" w:name="_Toc320554526"/>
      <w:bookmarkStart w:id="38" w:name="_Toc320554782"/>
      <w:bookmarkStart w:id="39" w:name="_Toc320559619"/>
      <w:bookmarkStart w:id="40" w:name="_Toc320614038"/>
      <w:bookmarkStart w:id="41" w:name="_Toc320623689"/>
      <w:bookmarkStart w:id="42" w:name="_Toc320624634"/>
      <w:bookmarkStart w:id="43" w:name="_Toc320554528"/>
      <w:bookmarkStart w:id="44" w:name="_Toc320554784"/>
      <w:bookmarkStart w:id="45" w:name="_Toc320559621"/>
      <w:bookmarkStart w:id="46" w:name="_Toc320614040"/>
      <w:bookmarkStart w:id="47" w:name="_Toc320623691"/>
      <w:bookmarkStart w:id="48" w:name="_Toc320624636"/>
      <w:bookmarkStart w:id="49" w:name="_Toc320554529"/>
      <w:bookmarkStart w:id="50" w:name="_Toc320554785"/>
      <w:bookmarkStart w:id="51" w:name="_Toc320559622"/>
      <w:bookmarkStart w:id="52" w:name="_Toc320614041"/>
      <w:bookmarkStart w:id="53" w:name="_Toc320623692"/>
      <w:bookmarkStart w:id="54" w:name="_Toc320624637"/>
      <w:bookmarkStart w:id="55" w:name="_Toc320554531"/>
      <w:bookmarkStart w:id="56" w:name="_Toc320554787"/>
      <w:bookmarkStart w:id="57" w:name="_Toc320559624"/>
      <w:bookmarkStart w:id="58" w:name="_Toc320614043"/>
      <w:bookmarkStart w:id="59" w:name="_Toc320623694"/>
      <w:bookmarkStart w:id="60" w:name="_Toc320624639"/>
      <w:bookmarkStart w:id="61" w:name="_Creating_the_Directory"/>
      <w:bookmarkStart w:id="62" w:name="_Toc379035642"/>
      <w:bookmarkStart w:id="63" w:name="_Toc320614081"/>
      <w:bookmarkStart w:id="64" w:name="_Toc320623732"/>
      <w:bookmarkStart w:id="65" w:name="_Toc320624677"/>
      <w:bookmarkStart w:id="66" w:name="_Toc320614083"/>
      <w:bookmarkStart w:id="67" w:name="_Toc320623734"/>
      <w:bookmarkStart w:id="68" w:name="_Toc320624679"/>
      <w:bookmarkStart w:id="69" w:name="_Toc320614085"/>
      <w:bookmarkStart w:id="70" w:name="_Toc320623736"/>
      <w:bookmarkStart w:id="71" w:name="_Toc320624681"/>
      <w:bookmarkStart w:id="72" w:name="_Setup_RTC_Workspaces"/>
      <w:bookmarkStart w:id="73" w:name="_Instructions_for_Building"/>
      <w:bookmarkStart w:id="74" w:name="_Toc448911463"/>
      <w:bookmarkStart w:id="75" w:name="_Ref326846164"/>
      <w:bookmarkStart w:id="76" w:name="_Ref326846168"/>
      <w:bookmarkStart w:id="77" w:name="_Toc335902968"/>
      <w:bookmarkStart w:id="78" w:name="_Toc37408510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Instructions for Building a Developer Environment</w:t>
      </w:r>
      <w:bookmarkEnd w:id="74"/>
    </w:p>
    <w:p w14:paraId="5E54B238" w14:textId="3DAD19C2" w:rsidR="008F4B7D" w:rsidRDefault="008B23C6" w:rsidP="00946FDF">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bookmarkStart w:id="79" w:name="OLE_LINK1"/>
      <w:bookmarkStart w:id="80" w:name="OLE_LINK2"/>
      <w:bookmarkEnd w:id="75"/>
      <w:bookmarkEnd w:id="76"/>
      <w:bookmarkEnd w:id="77"/>
      <w:bookmarkEnd w:id="78"/>
    </w:p>
    <w:p w14:paraId="40025314" w14:textId="77777777" w:rsidR="00946FDF" w:rsidRPr="00220793" w:rsidRDefault="00946FDF" w:rsidP="00946FDF">
      <w:pPr>
        <w:pStyle w:val="Heading3"/>
        <w:rPr>
          <w:rStyle w:val="CodeChar"/>
          <w:rFonts w:ascii="Arial" w:hAnsi="Arial"/>
          <w:sz w:val="32"/>
        </w:rPr>
      </w:pPr>
      <w:bookmarkStart w:id="81" w:name="_Toc451504005"/>
      <w:r w:rsidRPr="00220793">
        <w:rPr>
          <w:rStyle w:val="CodeChar"/>
          <w:rFonts w:ascii="Arial" w:hAnsi="Arial"/>
          <w:sz w:val="32"/>
        </w:rPr>
        <w:t>Development Tool</w:t>
      </w:r>
      <w:r>
        <w:rPr>
          <w:rStyle w:val="CodeChar"/>
          <w:rFonts w:ascii="Arial" w:hAnsi="Arial"/>
          <w:sz w:val="32"/>
        </w:rPr>
        <w:t>s</w:t>
      </w:r>
      <w:bookmarkEnd w:id="81"/>
    </w:p>
    <w:p w14:paraId="3439F6F7"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Ant 1.9.4</w:t>
      </w:r>
    </w:p>
    <w:p w14:paraId="2EC42D4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37091A6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Maven 3.2.1</w:t>
      </w:r>
    </w:p>
    <w:p w14:paraId="73471B63"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09F29EB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GIT 2.8.1 64-bit</w:t>
      </w:r>
    </w:p>
    <w:p w14:paraId="3BBFFF7E"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FB947E9"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SourceTree 1.8.3</w:t>
      </w:r>
    </w:p>
    <w:p w14:paraId="120885E5"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6C056A45"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Server 11g (11.2 xe)</w:t>
      </w:r>
    </w:p>
    <w:p w14:paraId="26CACF3B"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4D7CCF24"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Developer 4.1.3 – 64 bit</w:t>
      </w:r>
    </w:p>
    <w:p w14:paraId="4823879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Oracle SQL Developer is a free integrated development environment that simplifies the development and management of Oracle Database in both traditional and Cloud deployments. SQL Developer offers complete end-to-end development of your PL/SQL applications, a worksheet for </w:t>
      </w:r>
      <w:r w:rsidRPr="00062924">
        <w:rPr>
          <w:rStyle w:val="CodeChar"/>
          <w:rFonts w:ascii="Times New Roman" w:hAnsi="Times New Roman" w:cs="Times New Roman"/>
          <w:sz w:val="24"/>
          <w:szCs w:val="24"/>
        </w:rPr>
        <w:lastRenderedPageBreak/>
        <w:t>running queries and scripts, a DBA console for managing the database, a reports interface, a complete data modeling solution, and a migration platform for moving your 3rd party databases to Oracle.</w:t>
      </w:r>
    </w:p>
    <w:p w14:paraId="1614D0AC"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Tomcat Apache Server</w:t>
      </w:r>
    </w:p>
    <w:p w14:paraId="379607CA"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w:t>
      </w:r>
    </w:p>
    <w:p w14:paraId="11B597CB"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developed in an open and participatory environment and released under the Apache License version 2. The Apache Tomcat project is intended to be a collaboration of the best-of-breed developers from around the world. We invite you to participate in this open development project.</w:t>
      </w:r>
    </w:p>
    <w:p w14:paraId="7E8CFE31"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Eclipse Mars 4.5.2</w:t>
      </w:r>
    </w:p>
    <w:p w14:paraId="02008787"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Eclipse provides IDEs and platforms nearly every language and architecture. We are famous for our Java IDE, C/C++, JavaScript and PHP IDEs built on extensible platforms for creating desktop, Web and cloud IDEs. These platforms deliver the most extensive collection of add-on tools available for software developers.</w:t>
      </w:r>
    </w:p>
    <w:p w14:paraId="5101756A" w14:textId="77777777" w:rsidR="00946FDF" w:rsidRPr="00691BDB" w:rsidRDefault="00946FDF" w:rsidP="00946FDF">
      <w:pPr>
        <w:rPr>
          <w:rStyle w:val="CodeChar"/>
        </w:rPr>
      </w:pPr>
    </w:p>
    <w:p w14:paraId="139F1C3F" w14:textId="77777777" w:rsidR="00946FDF" w:rsidRDefault="00946FDF">
      <w:pPr>
        <w:spacing w:before="0" w:after="200" w:line="276" w:lineRule="auto"/>
        <w:rPr>
          <w:rFonts w:ascii="Arial" w:eastAsiaTheme="majorEastAsia" w:hAnsi="Arial" w:cstheme="majorBidi"/>
          <w:b/>
          <w:bCs/>
          <w:sz w:val="36"/>
          <w:szCs w:val="28"/>
        </w:rPr>
      </w:pPr>
      <w:bookmarkStart w:id="82" w:name="_Toc335902972"/>
      <w:bookmarkStart w:id="83" w:name="_Toc374085109"/>
      <w:bookmarkStart w:id="84" w:name="_Toc448911464"/>
      <w:bookmarkEnd w:id="79"/>
      <w:bookmarkEnd w:id="80"/>
      <w:r>
        <w:br w:type="page"/>
      </w:r>
    </w:p>
    <w:p w14:paraId="7245FCC9" w14:textId="34C20DFB" w:rsidR="008F4B7D" w:rsidRPr="00691BDB" w:rsidRDefault="008F4B7D" w:rsidP="00715ED4">
      <w:pPr>
        <w:pStyle w:val="Heading1"/>
      </w:pPr>
      <w:r w:rsidRPr="00691BDB">
        <w:lastRenderedPageBreak/>
        <w:t xml:space="preserve">Configuring and Using the </w:t>
      </w:r>
      <w:r w:rsidR="00C13068">
        <w:t>FTL and JIRA</w:t>
      </w:r>
      <w:r w:rsidRPr="00691BDB">
        <w:t xml:space="preserve"> Environment</w:t>
      </w:r>
      <w:bookmarkEnd w:id="82"/>
      <w:bookmarkEnd w:id="83"/>
      <w:bookmarkEnd w:id="84"/>
    </w:p>
    <w:p w14:paraId="01FFA130" w14:textId="6F226BE3" w:rsidR="008F4B7D" w:rsidRPr="00847871" w:rsidRDefault="008F4B7D" w:rsidP="005C477F">
      <w:r w:rsidRPr="00847871">
        <w:t xml:space="preserve">This section describes the </w:t>
      </w:r>
      <w:r w:rsidR="00C13068">
        <w:t>JIRA</w:t>
      </w:r>
      <w:r w:rsidRPr="00847871">
        <w:t xml:space="preserve"> environment as it relates to the </w:t>
      </w:r>
      <w:r w:rsidR="00335EBE">
        <w:t>BCDSS</w:t>
      </w:r>
      <w:r w:rsidRPr="00847871">
        <w:t xml:space="preserve"> effort. </w:t>
      </w:r>
      <w:r w:rsidR="002C1DEE">
        <w:t>This section details</w:t>
      </w:r>
      <w:r w:rsidRPr="00847871">
        <w:t xml:space="preserve"> the relationships between </w:t>
      </w:r>
      <w:r w:rsidR="006A6D14">
        <w:t>FTL, JIRA, epics, stories</w:t>
      </w:r>
      <w:r>
        <w:t>,</w:t>
      </w:r>
      <w:r w:rsidRPr="00847871">
        <w:t xml:space="preserve"> tasks, requirements, test cases, and source code.</w:t>
      </w:r>
      <w:r>
        <w:t xml:space="preserve"> </w:t>
      </w:r>
      <w:r w:rsidR="00897000">
        <w:t>The following figure</w:t>
      </w:r>
      <w:r w:rsidRPr="00847871">
        <w:t xml:space="preserve"> </w:t>
      </w:r>
      <w:r>
        <w:t>depicts these relationships.</w:t>
      </w:r>
    </w:p>
    <w:p w14:paraId="46D74CC9" w14:textId="77777777" w:rsidR="00897000" w:rsidRDefault="00897000" w:rsidP="005C477F">
      <w:pPr>
        <w:pStyle w:val="Caption"/>
        <w:spacing w:before="60"/>
        <w:jc w:val="center"/>
      </w:pPr>
      <w:bookmarkStart w:id="85" w:name="_top"/>
      <w:bookmarkEnd w:id="85"/>
    </w:p>
    <w:p w14:paraId="4CA98427" w14:textId="59EBE199" w:rsidR="008F4B7D" w:rsidRDefault="00B61A96" w:rsidP="00845A09">
      <w:pPr>
        <w:pStyle w:val="BodyText"/>
        <w:jc w:val="center"/>
      </w:pPr>
      <w:r>
        <w:rPr>
          <w:noProof/>
        </w:rPr>
        <w:drawing>
          <wp:inline distT="0" distB="0" distL="0" distR="0" wp14:anchorId="3B4B21A4" wp14:editId="35A49296">
            <wp:extent cx="49149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105150"/>
                    </a:xfrm>
                    <a:prstGeom prst="rect">
                      <a:avLst/>
                    </a:prstGeom>
                    <a:noFill/>
                    <a:ln>
                      <a:noFill/>
                    </a:ln>
                  </pic:spPr>
                </pic:pic>
              </a:graphicData>
            </a:graphic>
          </wp:inline>
        </w:drawing>
      </w:r>
    </w:p>
    <w:p w14:paraId="1E3FA170" w14:textId="3A9A535F" w:rsidR="00DB12C9" w:rsidRDefault="00DB12C9" w:rsidP="00845A09">
      <w:pPr>
        <w:pStyle w:val="BodyText"/>
        <w:jc w:val="center"/>
        <w:rPr>
          <w:b/>
          <w:sz w:val="20"/>
          <w:szCs w:val="20"/>
        </w:rPr>
      </w:pPr>
      <w:r w:rsidRPr="00845A09">
        <w:rPr>
          <w:b/>
          <w:sz w:val="20"/>
          <w:szCs w:val="20"/>
        </w:rPr>
        <w:t xml:space="preserve">Figure </w:t>
      </w:r>
      <w:r w:rsidR="001845B4" w:rsidRPr="00845A09">
        <w:rPr>
          <w:b/>
          <w:sz w:val="20"/>
          <w:szCs w:val="20"/>
        </w:rPr>
        <w:fldChar w:fldCharType="begin"/>
      </w:r>
      <w:r w:rsidRPr="00845A09">
        <w:rPr>
          <w:b/>
          <w:sz w:val="20"/>
          <w:szCs w:val="20"/>
        </w:rPr>
        <w:instrText xml:space="preserve"> SEQ Figure \* ARABIC </w:instrText>
      </w:r>
      <w:r w:rsidR="001845B4" w:rsidRPr="00845A09">
        <w:rPr>
          <w:b/>
          <w:sz w:val="20"/>
          <w:szCs w:val="20"/>
        </w:rPr>
        <w:fldChar w:fldCharType="separate"/>
      </w:r>
      <w:r w:rsidR="00F53E4F">
        <w:rPr>
          <w:b/>
          <w:noProof/>
          <w:sz w:val="20"/>
          <w:szCs w:val="20"/>
        </w:rPr>
        <w:t>2</w:t>
      </w:r>
      <w:r w:rsidR="001845B4" w:rsidRPr="00845A09">
        <w:rPr>
          <w:b/>
          <w:sz w:val="20"/>
          <w:szCs w:val="20"/>
        </w:rPr>
        <w:fldChar w:fldCharType="end"/>
      </w:r>
      <w:r w:rsidRPr="00845A09">
        <w:rPr>
          <w:b/>
          <w:sz w:val="20"/>
          <w:szCs w:val="20"/>
        </w:rPr>
        <w:t xml:space="preserve">: </w:t>
      </w:r>
      <w:r w:rsidR="00335EBE">
        <w:rPr>
          <w:b/>
          <w:sz w:val="20"/>
          <w:szCs w:val="20"/>
        </w:rPr>
        <w:t>BCDSS</w:t>
      </w:r>
      <w:r w:rsidRPr="00845A09">
        <w:rPr>
          <w:b/>
          <w:sz w:val="20"/>
          <w:szCs w:val="20"/>
        </w:rPr>
        <w:t xml:space="preserve"> and the </w:t>
      </w:r>
      <w:r w:rsidR="00C13068">
        <w:rPr>
          <w:b/>
          <w:sz w:val="20"/>
          <w:szCs w:val="20"/>
        </w:rPr>
        <w:t>JIRA</w:t>
      </w:r>
      <w:r w:rsidRPr="00845A09">
        <w:rPr>
          <w:b/>
          <w:sz w:val="20"/>
          <w:szCs w:val="20"/>
        </w:rPr>
        <w:t xml:space="preserve"> Environment</w:t>
      </w:r>
    </w:p>
    <w:p w14:paraId="0A21144A" w14:textId="77777777" w:rsidR="00845A09" w:rsidRPr="00845A09" w:rsidRDefault="00845A09" w:rsidP="00845A09"/>
    <w:p w14:paraId="3214231D" w14:textId="18911468" w:rsidR="008F4B7D" w:rsidRPr="00847871" w:rsidRDefault="008F4B7D" w:rsidP="005C477F">
      <w:r w:rsidRPr="00847871">
        <w:t>A s</w:t>
      </w:r>
      <w:r>
        <w:t>tory contains all s</w:t>
      </w:r>
      <w:r w:rsidRPr="00847871">
        <w:t>print artifacts</w:t>
      </w:r>
      <w:r w:rsidR="000E413C">
        <w:t xml:space="preserve"> and</w:t>
      </w:r>
      <w:r>
        <w:t xml:space="preserve"> describes what </w:t>
      </w:r>
      <w:r w:rsidR="002C1DEE">
        <w:t xml:space="preserve">the team </w:t>
      </w:r>
      <w:r w:rsidRPr="00847871">
        <w:t xml:space="preserve">implemented for </w:t>
      </w:r>
      <w:r w:rsidR="000E413C">
        <w:t>the cycle</w:t>
      </w:r>
      <w:r w:rsidRPr="00847871">
        <w:t>. Although</w:t>
      </w:r>
      <w:r w:rsidR="002C1DEE">
        <w:t xml:space="preserve"> </w:t>
      </w:r>
      <w:r w:rsidR="006A6D14">
        <w:t>JIRA</w:t>
      </w:r>
      <w:r w:rsidR="002C1DEE">
        <w:t xml:space="preserve"> store</w:t>
      </w:r>
      <w:r w:rsidRPr="00847871">
        <w:t xml:space="preserve"> artifacts, such as requirements and test cases, these items always link to </w:t>
      </w:r>
      <w:r w:rsidR="002C1DEE">
        <w:t>a</w:t>
      </w:r>
      <w:r w:rsidR="002C1DEE" w:rsidRPr="00847871">
        <w:t xml:space="preserve"> </w:t>
      </w:r>
      <w:r w:rsidRPr="00847871">
        <w:t>s</w:t>
      </w:r>
      <w:r>
        <w:t xml:space="preserve">tory in </w:t>
      </w:r>
      <w:r w:rsidR="006A6D14">
        <w:t>JIRA</w:t>
      </w:r>
      <w:r>
        <w:t>. In addition, s</w:t>
      </w:r>
      <w:r w:rsidRPr="00847871">
        <w:t>ourc</w:t>
      </w:r>
      <w:r>
        <w:t>e code check-in references the s</w:t>
      </w:r>
      <w:r w:rsidRPr="00847871">
        <w:t>tory.</w:t>
      </w:r>
    </w:p>
    <w:p w14:paraId="4993ED45" w14:textId="77777777" w:rsidR="008F4B7D" w:rsidRDefault="008F4B7D" w:rsidP="005C477F">
      <w:r w:rsidRPr="00847871">
        <w:t>The</w:t>
      </w:r>
      <w:r w:rsidR="002C1DEE">
        <w:t xml:space="preserve"> following sections describe the</w:t>
      </w:r>
      <w:r w:rsidRPr="00847871">
        <w:t xml:space="preserve"> tasks associated with this effort </w:t>
      </w:r>
      <w:r w:rsidRPr="009E5DDB">
        <w:t>based on where the event occurs in the development life cycle</w:t>
      </w:r>
      <w:r w:rsidRPr="00847871">
        <w:t>.</w:t>
      </w:r>
    </w:p>
    <w:p w14:paraId="4B0252D2" w14:textId="77777777" w:rsidR="00845A09" w:rsidRPr="00847871" w:rsidRDefault="00845A09" w:rsidP="005C477F"/>
    <w:p w14:paraId="4EB31A04" w14:textId="4A24C9AA" w:rsidR="008F4B7D" w:rsidRPr="006A6D14" w:rsidRDefault="006A6D14" w:rsidP="006A6D14">
      <w:pPr>
        <w:pStyle w:val="Heading2"/>
        <w:rPr>
          <w:rStyle w:val="Hyperlink"/>
          <w:color w:val="auto"/>
          <w:u w:val="none"/>
        </w:rPr>
      </w:pPr>
      <w:bookmarkStart w:id="86" w:name="_Toc335902973"/>
      <w:bookmarkStart w:id="87" w:name="_Toc374085110"/>
      <w:bookmarkStart w:id="88" w:name="_Toc448911465"/>
      <w:commentRangeStart w:id="89"/>
      <w:r>
        <w:t>Source Code Repository</w:t>
      </w:r>
      <w:commentRangeEnd w:id="89"/>
      <w:r>
        <w:rPr>
          <w:rStyle w:val="CommentReference"/>
          <w:rFonts w:ascii="Times New Roman" w:eastAsiaTheme="minorHAnsi" w:hAnsi="Times New Roman" w:cstheme="minorBidi"/>
          <w:b w:val="0"/>
          <w:bCs w:val="0"/>
        </w:rPr>
        <w:commentReference w:id="89"/>
      </w:r>
      <w:r w:rsidR="008F4B7D" w:rsidRPr="00691BDB">
        <w:t xml:space="preserve"> Overview</w:t>
      </w:r>
      <w:bookmarkEnd w:id="86"/>
      <w:bookmarkEnd w:id="87"/>
      <w:bookmarkEnd w:id="88"/>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90" w:name="_Toc335902974"/>
      <w:bookmarkStart w:id="91" w:name="_Toc374085111"/>
      <w:bookmarkStart w:id="92" w:name="_Toc448911466"/>
      <w:r>
        <w:t>Tool</w:t>
      </w:r>
      <w:r w:rsidR="008F4B7D">
        <w:t xml:space="preserve"> Source Control Overview</w:t>
      </w:r>
      <w:bookmarkEnd w:id="90"/>
      <w:bookmarkEnd w:id="91"/>
      <w:bookmarkEnd w:id="92"/>
    </w:p>
    <w:p w14:paraId="3F5932B9" w14:textId="77777777" w:rsidR="00845A09" w:rsidRPr="007A4F7E" w:rsidRDefault="00845A09" w:rsidP="005C477F"/>
    <w:p w14:paraId="5BFBC6A3" w14:textId="2EA245B6" w:rsidR="008F4B7D" w:rsidRPr="00691BDB" w:rsidRDefault="008F4B7D" w:rsidP="008949D2">
      <w:pPr>
        <w:pStyle w:val="Heading2"/>
      </w:pPr>
      <w:bookmarkStart w:id="93" w:name="_Toc335902975"/>
      <w:bookmarkStart w:id="94" w:name="_Toc374085112"/>
      <w:bookmarkStart w:id="95" w:name="_Toc448911467"/>
      <w:r w:rsidRPr="00691BDB">
        <w:t xml:space="preserve">Checking Files into </w:t>
      </w:r>
      <w:bookmarkEnd w:id="93"/>
      <w:bookmarkEnd w:id="94"/>
      <w:r w:rsidR="006A6D14">
        <w:t>Source Code Repository</w:t>
      </w:r>
      <w:bookmarkEnd w:id="95"/>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96" w:name="_Toc335902976"/>
      <w:bookmarkStart w:id="97" w:name="_Toc374085113"/>
      <w:bookmarkStart w:id="98" w:name="_Toc448911468"/>
      <w:r>
        <w:rPr>
          <w:noProof/>
        </w:rPr>
        <w:lastRenderedPageBreak/>
        <w:t>Refresh Remote Changes</w:t>
      </w:r>
      <w:bookmarkEnd w:id="96"/>
      <w:bookmarkEnd w:id="97"/>
      <w:bookmarkEnd w:id="98"/>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99" w:name="_Toc335902977"/>
      <w:bookmarkStart w:id="100" w:name="_Toc374085114"/>
      <w:bookmarkStart w:id="101" w:name="_Toc448911469"/>
      <w:r>
        <w:rPr>
          <w:noProof/>
        </w:rPr>
        <w:t>Refresh Sandbox</w:t>
      </w:r>
      <w:bookmarkEnd w:id="99"/>
      <w:bookmarkEnd w:id="100"/>
      <w:bookmarkEnd w:id="101"/>
    </w:p>
    <w:p w14:paraId="41026657" w14:textId="77777777" w:rsidR="00845A09" w:rsidRDefault="00845A09" w:rsidP="00BE1DB3">
      <w:pPr>
        <w:pStyle w:val="BodyText"/>
      </w:pPr>
    </w:p>
    <w:p w14:paraId="141CFA70" w14:textId="77777777" w:rsidR="008F4B7D" w:rsidRDefault="008F4B7D" w:rsidP="00025FF5">
      <w:pPr>
        <w:pStyle w:val="Heading3"/>
      </w:pPr>
      <w:bookmarkStart w:id="102" w:name="_Toc335902978"/>
      <w:bookmarkStart w:id="103" w:name="_Toc374085115"/>
      <w:bookmarkStart w:id="104" w:name="_Ref389562959"/>
      <w:bookmarkStart w:id="105" w:name="_Toc448911470"/>
      <w:r>
        <w:t>Check-in and Deliver</w:t>
      </w:r>
      <w:bookmarkStart w:id="106" w:name="_Toc320623758"/>
      <w:bookmarkStart w:id="107" w:name="_Toc320624703"/>
      <w:bookmarkEnd w:id="102"/>
      <w:bookmarkEnd w:id="103"/>
      <w:bookmarkEnd w:id="104"/>
      <w:bookmarkEnd w:id="105"/>
      <w:bookmarkEnd w:id="106"/>
      <w:bookmarkEnd w:id="107"/>
    </w:p>
    <w:p w14:paraId="54497D3F" w14:textId="77777777" w:rsidR="00845A09" w:rsidRDefault="00845A09" w:rsidP="00845A09">
      <w:pPr>
        <w:pStyle w:val="BodyText"/>
      </w:pPr>
    </w:p>
    <w:p w14:paraId="2256AC4F" w14:textId="77777777" w:rsidR="008F4B7D" w:rsidRDefault="008F4B7D" w:rsidP="00025FF5">
      <w:pPr>
        <w:pStyle w:val="Heading3"/>
      </w:pPr>
      <w:bookmarkStart w:id="108" w:name="_Ref289683791"/>
      <w:bookmarkStart w:id="109" w:name="_Toc335902979"/>
      <w:bookmarkStart w:id="110" w:name="_Toc374085116"/>
      <w:bookmarkStart w:id="111" w:name="_Toc448911471"/>
      <w:r>
        <w:t>Resolving File Conflicts</w:t>
      </w:r>
      <w:bookmarkEnd w:id="108"/>
      <w:bookmarkEnd w:id="109"/>
      <w:bookmarkEnd w:id="110"/>
      <w:bookmarkEnd w:id="111"/>
    </w:p>
    <w:p w14:paraId="35F6FC67" w14:textId="77777777" w:rsidR="00845A09" w:rsidRDefault="00845A09" w:rsidP="00845A09">
      <w:pPr>
        <w:pStyle w:val="BodyText"/>
      </w:pPr>
    </w:p>
    <w:p w14:paraId="5D266D27" w14:textId="65AC1746" w:rsidR="00556391" w:rsidRDefault="008F4B7D" w:rsidP="00D966E7">
      <w:pPr>
        <w:pStyle w:val="Heading3"/>
      </w:pPr>
      <w:bookmarkStart w:id="112" w:name="_Toc335902980"/>
      <w:bookmarkStart w:id="113" w:name="_Toc374085117"/>
      <w:bookmarkStart w:id="114" w:name="_Toc448911472"/>
      <w:r>
        <w:t>Configuring an External Compare Tool</w:t>
      </w:r>
      <w:bookmarkStart w:id="115" w:name="_Toc335903005"/>
      <w:bookmarkStart w:id="116" w:name="_Toc374085148"/>
      <w:bookmarkEnd w:id="112"/>
      <w:bookmarkEnd w:id="113"/>
      <w:bookmarkEnd w:id="114"/>
    </w:p>
    <w:p w14:paraId="26366708" w14:textId="77777777" w:rsidR="001C02F0" w:rsidRDefault="001C02F0" w:rsidP="001C02F0"/>
    <w:p w14:paraId="07329E8E" w14:textId="77777777" w:rsidR="00030E25" w:rsidRPr="00691BDB" w:rsidRDefault="00030E25" w:rsidP="00715ED4">
      <w:pPr>
        <w:pStyle w:val="Heading1"/>
      </w:pPr>
      <w:bookmarkStart w:id="117" w:name="_Toc448911496"/>
      <w:r w:rsidRPr="00691BDB">
        <w:t>Development Guidelines</w:t>
      </w:r>
      <w:bookmarkEnd w:id="115"/>
      <w:bookmarkEnd w:id="116"/>
      <w:bookmarkEnd w:id="117"/>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18" w:name="_Toc282164101"/>
      <w:bookmarkStart w:id="119" w:name="_Toc335903006"/>
      <w:bookmarkStart w:id="120" w:name="_Toc374085149"/>
      <w:bookmarkStart w:id="121" w:name="_Toc448911497"/>
      <w:r w:rsidRPr="00691BDB">
        <w:t>Implementing Front-End Components</w:t>
      </w:r>
      <w:bookmarkEnd w:id="118"/>
      <w:r w:rsidRPr="00691BDB">
        <w:t xml:space="preserve"> Standards</w:t>
      </w:r>
      <w:bookmarkEnd w:id="119"/>
      <w:bookmarkEnd w:id="120"/>
      <w:bookmarkEnd w:id="121"/>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62DCDE74" w14:textId="19738146" w:rsidR="00030E25" w:rsidRPr="0065261C" w:rsidRDefault="00030E25" w:rsidP="008F2748">
      <w:pPr>
        <w:pStyle w:val="BodyText"/>
        <w:numPr>
          <w:ilvl w:val="0"/>
          <w:numId w:val="38"/>
        </w:numPr>
      </w:pPr>
      <w:r w:rsidRPr="0065261C">
        <w:t xml:space="preserve">Access </w:t>
      </w:r>
      <w:r>
        <w:t xml:space="preserve">the </w:t>
      </w:r>
      <w:r w:rsidR="00327AA3">
        <w:t>NoSQL</w:t>
      </w:r>
      <w:r w:rsidR="00767956">
        <w:t xml:space="preserve"> Database (</w:t>
      </w:r>
      <w:r w:rsidR="00327AA3">
        <w:t>N</w:t>
      </w:r>
      <w:r w:rsidRPr="0065261C">
        <w:t>DB</w:t>
      </w:r>
      <w:r w:rsidR="00767956">
        <w:t>)</w:t>
      </w:r>
      <w:r w:rsidR="00327AA3">
        <w:t xml:space="preserve"> </w:t>
      </w:r>
      <w:r w:rsidRPr="0065261C">
        <w:t xml:space="preserve">via </w:t>
      </w:r>
      <w:r w:rsidRPr="0065261C">
        <w:rPr>
          <w:b/>
        </w:rPr>
        <w:t>Controller</w:t>
      </w:r>
      <w:r w:rsidR="00C042F7">
        <w:rPr>
          <w:b/>
        </w:rPr>
        <w:t>&gt;</w:t>
      </w:r>
      <w:r w:rsidRPr="0065261C">
        <w:rPr>
          <w:b/>
        </w:rPr>
        <w:t>Service-&gt;Delegate</w:t>
      </w:r>
      <w:r w:rsidR="00C042F7">
        <w:rPr>
          <w:b/>
        </w:rPr>
        <w:t>&gt;</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t xml:space="preserve">Place script in </w:t>
      </w:r>
      <w:r w:rsidRPr="00767956">
        <w:rPr>
          <w:rStyle w:val="CodeChar"/>
        </w:rPr>
        <w:t>&lt;jsp:attribute name=”scripts”&gt;</w:t>
      </w:r>
      <w:r w:rsidRPr="0065261C">
        <w:t xml:space="preserve"> instead of the</w:t>
      </w:r>
      <w:r w:rsidR="00995BEB">
        <w:t xml:space="preserve"> </w:t>
      </w:r>
      <w:r w:rsidRPr="00767956">
        <w:rPr>
          <w:rStyle w:val="CodeChar"/>
        </w:rPr>
        <w:t>&lt;jsp:body&gt;</w:t>
      </w:r>
      <w:r w:rsidRPr="0065261C">
        <w:t xml:space="preserve"> area.</w:t>
      </w:r>
    </w:p>
    <w:p w14:paraId="22E43297" w14:textId="77777777" w:rsidR="00030E25" w:rsidRPr="0065261C" w:rsidRDefault="00030E25" w:rsidP="008F2748">
      <w:pPr>
        <w:pStyle w:val="BodyText"/>
        <w:numPr>
          <w:ilvl w:val="0"/>
          <w:numId w:val="38"/>
        </w:numPr>
      </w:pPr>
      <w:r w:rsidRPr="0065261C">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r w:rsidRPr="00767956">
        <w:rPr>
          <w:rStyle w:val="CodeChar"/>
        </w:rPr>
        <w:t>showError(…)</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r w:rsidRPr="00767956">
        <w:rPr>
          <w:rStyle w:val="CodeChar"/>
        </w:rPr>
        <w:t>showWarning()</w:t>
      </w:r>
      <w:r w:rsidRPr="009E2C18">
        <w:t xml:space="preserve"> and </w:t>
      </w:r>
      <w:r w:rsidRPr="00767956">
        <w:rPr>
          <w:rStyle w:val="CodeChar"/>
        </w:rPr>
        <w:t>showInfo()</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r w:rsidR="00D33D97">
        <w:t>HyperText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lastRenderedPageBreak/>
        <w:t xml:space="preserve">Use the </w:t>
      </w:r>
      <w:r w:rsidR="00030E25">
        <w:t xml:space="preserve">basic rule for Tab Order </w:t>
      </w:r>
      <w:r>
        <w:t>of</w:t>
      </w:r>
      <w:r w:rsidR="00030E25">
        <w:t xml:space="preserve">: Left-to-Right and Top-to-Bottom. Use the following HTML </w:t>
      </w:r>
      <w:r w:rsidR="00030E25" w:rsidRPr="00D33D97">
        <w:rPr>
          <w:rStyle w:val="CodeChar"/>
        </w:rPr>
        <w:t>tabindex</w:t>
      </w:r>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‘priorityFocus’</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$(‘.priorityFocus’).focus()</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41E67B9B" w:rsidR="00030E25" w:rsidRPr="0065261C" w:rsidRDefault="00030E25" w:rsidP="008F2748">
      <w:pPr>
        <w:pStyle w:val="BodyText"/>
        <w:numPr>
          <w:ilvl w:val="0"/>
          <w:numId w:val="38"/>
        </w:numPr>
      </w:pPr>
      <w:r w:rsidRPr="0065261C">
        <w:t>Use</w:t>
      </w:r>
      <w:r>
        <w:t xml:space="preserve"> the</w:t>
      </w:r>
      <w:r w:rsidRPr="0065261C">
        <w:t xml:space="preserve"> </w:t>
      </w:r>
      <w:r>
        <w:t>NonVisual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r w:rsidRPr="00D33D97">
        <w:rPr>
          <w:rStyle w:val="CodeChar"/>
        </w:rPr>
        <w:t>openProgressBar</w:t>
      </w:r>
      <w:r w:rsidRPr="0065261C">
        <w:t xml:space="preserve"> and </w:t>
      </w:r>
      <w:r w:rsidRPr="00D33D97">
        <w:rPr>
          <w:rStyle w:val="CodeChar"/>
        </w:rPr>
        <w:t>closeProgressBar</w:t>
      </w:r>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r w:rsidRPr="00D33D97">
        <w:rPr>
          <w:rStyle w:val="CodeChar"/>
        </w:rPr>
        <w:t>document.getElementById</w:t>
      </w:r>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22" w:name="_Toc335903012"/>
    </w:p>
    <w:p w14:paraId="543E1D05" w14:textId="77777777" w:rsidR="00030E25" w:rsidRDefault="00030E25" w:rsidP="008949D2">
      <w:pPr>
        <w:pStyle w:val="Heading2"/>
      </w:pPr>
      <w:bookmarkStart w:id="123" w:name="_Toc374085155"/>
      <w:bookmarkStart w:id="124" w:name="_Toc448911498"/>
      <w:r w:rsidRPr="00691BDB">
        <w:t>Unsaved Changes Validation</w:t>
      </w:r>
      <w:bookmarkEnd w:id="122"/>
      <w:bookmarkEnd w:id="123"/>
      <w:bookmarkEnd w:id="124"/>
    </w:p>
    <w:p w14:paraId="7AA13BF8" w14:textId="77777777" w:rsidR="001C02F0" w:rsidRPr="00A46E45" w:rsidRDefault="001C02F0" w:rsidP="00691BDB">
      <w:pPr>
        <w:pStyle w:val="BodyText"/>
        <w:rPr>
          <w:rStyle w:val="CodeChar"/>
        </w:rPr>
      </w:pPr>
    </w:p>
    <w:p w14:paraId="16869A0C" w14:textId="77777777" w:rsidR="001C02F0" w:rsidRDefault="001C02F0">
      <w:pPr>
        <w:spacing w:before="0" w:after="200" w:line="276" w:lineRule="auto"/>
        <w:rPr>
          <w:rFonts w:ascii="Arial" w:eastAsiaTheme="majorEastAsia" w:hAnsi="Arial" w:cstheme="majorBidi"/>
          <w:b/>
          <w:bCs/>
          <w:sz w:val="32"/>
          <w:szCs w:val="26"/>
        </w:rPr>
      </w:pPr>
      <w:bookmarkStart w:id="125" w:name="_Toc335903016"/>
      <w:bookmarkStart w:id="126" w:name="_Toc374085159"/>
      <w:r>
        <w:br w:type="page"/>
      </w:r>
    </w:p>
    <w:p w14:paraId="44D08910" w14:textId="77777777" w:rsidR="00030E25" w:rsidRDefault="00030E25" w:rsidP="008949D2">
      <w:pPr>
        <w:pStyle w:val="Heading2"/>
      </w:pPr>
      <w:bookmarkStart w:id="127" w:name="_Toc448911499"/>
      <w:r w:rsidRPr="00691BDB">
        <w:lastRenderedPageBreak/>
        <w:t>Required Fields Validation</w:t>
      </w:r>
      <w:bookmarkEnd w:id="125"/>
      <w:bookmarkEnd w:id="126"/>
      <w:bookmarkEnd w:id="127"/>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128" w:name="_Toc335903017"/>
      <w:bookmarkStart w:id="129" w:name="_Toc374085160"/>
      <w:bookmarkStart w:id="130" w:name="_Toc448911500"/>
      <w:r w:rsidRPr="00ED2B68">
        <w:t>Description</w:t>
      </w:r>
      <w:bookmarkEnd w:id="128"/>
      <w:bookmarkEnd w:id="129"/>
      <w:bookmarkEnd w:id="130"/>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77777777"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F53E4F">
        <w:rPr>
          <w:rFonts w:ascii="Times New Roman" w:hAnsi="Times New Roman" w:cs="Times New Roman"/>
          <w:noProof/>
          <w:sz w:val="20"/>
        </w:rPr>
        <w:t>5</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131" w:name="_Toc335903018"/>
      <w:bookmarkStart w:id="132" w:name="_Toc374085161"/>
      <w:bookmarkStart w:id="133" w:name="_Toc448911501"/>
      <w:r w:rsidRPr="007F27FB">
        <w:t>Initialization</w:t>
      </w:r>
      <w:bookmarkEnd w:id="131"/>
      <w:bookmarkEnd w:id="132"/>
      <w:bookmarkEnd w:id="133"/>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691BDB">
      <w:pPr>
        <w:pStyle w:val="BodyText"/>
        <w:rPr>
          <w:rStyle w:val="CodeChar"/>
        </w:rPr>
      </w:pPr>
      <w:r w:rsidRPr="00A46E45">
        <w:rPr>
          <w:rStyle w:val="CodeChar"/>
        </w:rPr>
        <w:t>jquery.js (jQuery)</w:t>
      </w:r>
    </w:p>
    <w:p w14:paraId="48A3620A" w14:textId="77777777" w:rsidR="00030E25" w:rsidRPr="00A46E45" w:rsidRDefault="00030E25" w:rsidP="00691BDB">
      <w:pPr>
        <w:pStyle w:val="BodyText"/>
        <w:rPr>
          <w:rStyle w:val="CodeChar"/>
        </w:rPr>
      </w:pPr>
      <w:r w:rsidRPr="00A46E45">
        <w:rPr>
          <w:rStyle w:val="CodeChar"/>
        </w:rPr>
        <w:t xml:space="preserve">validationEngine.js &amp; validationEngine-en.js </w:t>
      </w:r>
    </w:p>
    <w:p w14:paraId="3EF4F3C6" w14:textId="77777777" w:rsidR="00030E25" w:rsidRPr="00A46E45" w:rsidRDefault="00030E25" w:rsidP="00691BDB">
      <w:pPr>
        <w:pStyle w:val="BodyText"/>
        <w:rPr>
          <w:rStyle w:val="CodeChar"/>
        </w:rPr>
      </w:pPr>
      <w:r w:rsidRPr="00A46E45">
        <w:rPr>
          <w:rStyle w:val="CodeChar"/>
        </w:rPr>
        <w:t>validationEngine-jquery.css</w:t>
      </w:r>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3"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r w:rsidR="009F303F" w:rsidRPr="009F303F">
        <w:rPr>
          <w:rStyle w:val="CodeChar"/>
        </w:rPr>
        <w:t>pageSetup</w:t>
      </w:r>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r w:rsidR="009F303F" w:rsidRPr="009F303F">
        <w:rPr>
          <w:rStyle w:val="CodeChar"/>
        </w:rPr>
        <w:t>enableFormValidation</w:t>
      </w:r>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$("#form.id").validationEngine();</w:t>
      </w:r>
    </w:p>
    <w:p w14:paraId="326820F6" w14:textId="77777777" w:rsidR="00030E25" w:rsidRDefault="005E660B" w:rsidP="00691BDB">
      <w:pPr>
        <w:pStyle w:val="BodyText"/>
      </w:pPr>
      <w:r>
        <w:t>Prevent the Validation Engine from enableing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tab/>
        <w:t>&lt;input type="hidden" name=" skiprequiredfieldscheck"&gt;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134" w:name="_Toc335903019"/>
      <w:bookmarkStart w:id="135" w:name="_Toc374085162"/>
      <w:bookmarkStart w:id="136" w:name="_Toc448911502"/>
      <w:r>
        <w:t>Applying Field Validation</w:t>
      </w:r>
      <w:bookmarkEnd w:id="134"/>
      <w:bookmarkEnd w:id="135"/>
      <w:bookmarkEnd w:id="136"/>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r w:rsidRPr="005E660B">
        <w:rPr>
          <w:rStyle w:val="CodeChar"/>
        </w:rPr>
        <w:t>login.jsp</w:t>
      </w:r>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—R</w:t>
      </w:r>
      <w:r w:rsidRPr="008F6370">
        <w:t>ecommended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class=”validate[required]”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lastRenderedPageBreak/>
        <w:t>class=”validate[required, funcCall[validate</w:t>
      </w:r>
      <w:r w:rsidR="00EC1BF2">
        <w:rPr>
          <w:rStyle w:val="CodeChar"/>
        </w:rPr>
        <w:t>UserId</w:t>
      </w:r>
      <w:r w:rsidRPr="00A46E45">
        <w:rPr>
          <w:rStyle w:val="CodeChar"/>
        </w:rPr>
        <w:t>Type]]”</w:t>
      </w:r>
      <w:r w:rsidR="005E660B">
        <w:t>—Calls r</w:t>
      </w:r>
      <w:r w:rsidRPr="00A46E45">
        <w:t xml:space="preserve">equired and custom function </w:t>
      </w:r>
      <w:r w:rsidRPr="005E660B">
        <w:rPr>
          <w:rStyle w:val="CodeChar"/>
        </w:rPr>
        <w:t>‘validate</w:t>
      </w:r>
      <w:r w:rsidR="00EC1BF2">
        <w:rPr>
          <w:rStyle w:val="CodeChar"/>
        </w:rPr>
        <w:t>UserId</w:t>
      </w:r>
      <w:r w:rsidRPr="005E660B">
        <w:rPr>
          <w:rStyle w:val="CodeChar"/>
        </w:rPr>
        <w:t>Type()’</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r w:rsidRPr="005E660B">
        <w:rPr>
          <w:rStyle w:val="CodeChar"/>
        </w:rPr>
        <w:t>login.jsp</w:t>
      </w:r>
      <w:r w:rsidRPr="00A46E45">
        <w:t xml:space="preserve"> and </w:t>
      </w:r>
      <w:r w:rsidRPr="005E660B">
        <w:rPr>
          <w:rStyle w:val="CodeChar"/>
        </w:rPr>
        <w:t>login.js</w:t>
      </w:r>
      <w:r w:rsidR="005E660B">
        <w:t>.</w:t>
      </w:r>
    </w:p>
    <w:p w14:paraId="7EB87569" w14:textId="77777777" w:rsidR="00030E25" w:rsidRPr="0066173A" w:rsidRDefault="00030E25" w:rsidP="00A46E45">
      <w:pPr>
        <w:pStyle w:val="BodyText"/>
        <w:numPr>
          <w:ilvl w:val="0"/>
          <w:numId w:val="41"/>
        </w:numPr>
      </w:pPr>
      <w:r>
        <w:t xml:space="preserve">When using </w:t>
      </w:r>
      <w:r w:rsidRPr="0066173A">
        <w:t>it as Javascript</w:t>
      </w:r>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 xml:space="preserve">$(‘#input_id’).validationEngine(‘hidePrompt’);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$('#input_id').validationEngine('showPrompt', 'This a custom msg',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$(‘#form_id’).validationEngine(‘hide’);//hide all errors for form.</w:t>
      </w:r>
    </w:p>
    <w:p w14:paraId="40D9702F" w14:textId="77777777" w:rsidR="00030E25" w:rsidRPr="00A46E45" w:rsidRDefault="00030E25" w:rsidP="00A46E45">
      <w:pPr>
        <w:pStyle w:val="BodyText"/>
        <w:numPr>
          <w:ilvl w:val="1"/>
          <w:numId w:val="42"/>
        </w:numPr>
        <w:rPr>
          <w:rStyle w:val="CodeChar"/>
        </w:rPr>
      </w:pPr>
      <w:r w:rsidRPr="00A46E45">
        <w:rPr>
          <w:rStyle w:val="CodeChar"/>
        </w:rPr>
        <w:t>alert($(‘#form_id’).validationEngine('validateField',‘#input_id’)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$("#form_id").validationEngine("updatePromptsPosition");</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r w:rsidRPr="000754BF">
        <w:rPr>
          <w:rStyle w:val="CodeChar"/>
        </w:rPr>
        <w:t>required</w:t>
      </w:r>
      <w:r w:rsidRPr="000754BF">
        <w:t>:</w:t>
      </w:r>
      <w:r w:rsidR="00995BEB" w:rsidRPr="00A46E45">
        <w:rPr>
          <w:sz w:val="16"/>
          <w:szCs w:val="16"/>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class="validate[required]"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class="validate[required]"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class="validate[required]"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r w:rsidRPr="000754BF">
        <w:rPr>
          <w:rStyle w:val="CodeChar"/>
        </w:rPr>
        <w:t>custom[regex_name]</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class="validate[required,custom[email]]" type="text" name="email" id="email"/&gt;</w:t>
      </w:r>
    </w:p>
    <w:p w14:paraId="243921ED" w14:textId="77777777" w:rsidR="00030E25" w:rsidRPr="00242F6E" w:rsidRDefault="00030E25" w:rsidP="00A46E45">
      <w:pPr>
        <w:pStyle w:val="BodyText"/>
        <w:numPr>
          <w:ilvl w:val="1"/>
          <w:numId w:val="41"/>
        </w:numPr>
      </w:pPr>
      <w:r w:rsidRPr="000754BF">
        <w:rPr>
          <w:rStyle w:val="CodeChar"/>
        </w:rPr>
        <w:t>funcCall[method_name]</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lastRenderedPageBreak/>
        <w:t>Sample usage:</w:t>
      </w:r>
    </w:p>
    <w:p w14:paraId="615099D7" w14:textId="77777777" w:rsidR="00030E25" w:rsidRPr="00A46E45" w:rsidRDefault="00030E25" w:rsidP="00A46E45">
      <w:pPr>
        <w:pStyle w:val="BodyText"/>
        <w:ind w:left="1440"/>
        <w:rPr>
          <w:rStyle w:val="CodeChar"/>
          <w:rFonts w:cs="Times New Roman"/>
          <w:szCs w:val="20"/>
        </w:rPr>
      </w:pPr>
      <w:r w:rsidRPr="00A46E45">
        <w:rPr>
          <w:rStyle w:val="CodeChar"/>
        </w:rPr>
        <w:t>function checkHELLO(field, rules, i, options){</w:t>
      </w:r>
    </w:p>
    <w:p w14:paraId="6C2AB28E" w14:textId="77777777" w:rsidR="00030E25" w:rsidRPr="00A46E45" w:rsidRDefault="00030E25" w:rsidP="00A46E45">
      <w:pPr>
        <w:pStyle w:val="BodyText"/>
        <w:ind w:left="1440"/>
        <w:rPr>
          <w:rStyle w:val="CodeChar"/>
        </w:rPr>
      </w:pPr>
      <w:r w:rsidRPr="00A46E45">
        <w:rPr>
          <w:rStyle w:val="CodeChar"/>
        </w:rPr>
        <w:t>if (field.val()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msgs</w:t>
      </w:r>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return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class=”validate[required, funcCall[checkHELLO]]” type=”text” id=”hello” name=”hello”/&gt;</w:t>
      </w:r>
    </w:p>
    <w:p w14:paraId="038D2531" w14:textId="77777777" w:rsidR="00030E25" w:rsidRDefault="00030E25" w:rsidP="00A46E45">
      <w:pPr>
        <w:pStyle w:val="BodyText"/>
        <w:numPr>
          <w:ilvl w:val="1"/>
          <w:numId w:val="41"/>
        </w:numPr>
      </w:pPr>
      <w:r w:rsidRPr="000754BF">
        <w:rPr>
          <w:rStyle w:val="CodeChar"/>
        </w:rPr>
        <w:t>equals[input_id]</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137" w:name="_Toc335903020"/>
      <w:bookmarkStart w:id="138" w:name="_Toc374085163"/>
      <w:bookmarkStart w:id="139" w:name="_Toc448911503"/>
      <w:r>
        <w:rPr>
          <w:lang w:eastAsia="ko-KR"/>
        </w:rPr>
        <w:t>Usage Tips</w:t>
      </w:r>
      <w:bookmarkEnd w:id="137"/>
      <w:bookmarkEnd w:id="138"/>
      <w:bookmarkEnd w:id="139"/>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r w:rsidRPr="000754BF">
        <w:rPr>
          <w:rStyle w:val="CodeChar"/>
        </w:rPr>
        <w:t>minCheckbox</w:t>
      </w:r>
      <w:r w:rsidRPr="00A46E45">
        <w:t xml:space="preserve"> and </w:t>
      </w:r>
      <w:r w:rsidRPr="000754BF">
        <w:rPr>
          <w:rStyle w:val="CodeChar"/>
        </w:rPr>
        <w:t>maxCheckbox</w:t>
      </w:r>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r w:rsidRPr="000754BF">
        <w:rPr>
          <w:rStyle w:val="CodeChar"/>
        </w:rPr>
        <w:t>input.type</w:t>
      </w:r>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r w:rsidRPr="000A42B3">
        <w:rPr>
          <w:rStyle w:val="CodeChar"/>
        </w:rPr>
        <w:t>textarea</w:t>
      </w:r>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r w:rsidRPr="000A42B3">
        <w:rPr>
          <w:rStyle w:val="CodeChar"/>
        </w:rPr>
        <w:t>validate[custom[onlyLetter],length[0,100],ajax[ajaxNameCall]]</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140" w:name="_Toc335903021"/>
      <w:bookmarkStart w:id="141" w:name="_Toc374085164"/>
      <w:bookmarkStart w:id="142" w:name="_Toc448911504"/>
      <w:r w:rsidRPr="00691BDB">
        <w:t>Miscellaneous Notes</w:t>
      </w:r>
      <w:bookmarkEnd w:id="140"/>
      <w:bookmarkEnd w:id="141"/>
      <w:bookmarkEnd w:id="142"/>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143" w:name="_Toc374085165"/>
      <w:bookmarkStart w:id="144" w:name="_Toc448911505"/>
      <w:bookmarkStart w:id="145" w:name="_Toc335903022"/>
      <w:r>
        <w:t>Target Screen Resolution</w:t>
      </w:r>
      <w:bookmarkEnd w:id="143"/>
      <w:bookmarkEnd w:id="144"/>
    </w:p>
    <w:p w14:paraId="242B4E8B" w14:textId="2254BDDD"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Developers and testers must ensure no horizontal scrolling against this configuration.</w:t>
      </w:r>
    </w:p>
    <w:p w14:paraId="2C70EB29" w14:textId="77777777" w:rsidR="001C02F0" w:rsidRPr="00E22E04" w:rsidRDefault="001C02F0" w:rsidP="001C02F0"/>
    <w:bookmarkEnd w:id="145"/>
    <w:p w14:paraId="700D5D7A" w14:textId="28048660" w:rsidR="00030E25" w:rsidRDefault="00030E25" w:rsidP="00BF6ACA"/>
    <w:p w14:paraId="416824AF" w14:textId="77777777" w:rsidR="008E0265" w:rsidRPr="00691BDB" w:rsidRDefault="002B0E08" w:rsidP="00691BDB">
      <w:pPr>
        <w:pStyle w:val="Appendix"/>
      </w:pPr>
      <w:bookmarkStart w:id="146" w:name="_Toc448911506"/>
      <w:r w:rsidRPr="00691BDB">
        <w:lastRenderedPageBreak/>
        <w:t>Terminology</w:t>
      </w:r>
      <w:bookmarkEnd w:id="146"/>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147" w:name="_Toc318088995"/>
      <w:bookmarkStart w:id="148" w:name="_Toc320274598"/>
      <w:bookmarkStart w:id="149" w:name="_Toc320279471"/>
      <w:bookmarkStart w:id="150" w:name="_Toc323533348"/>
      <w:bookmarkStart w:id="151" w:name="_Toc79889717"/>
      <w:bookmarkStart w:id="152" w:name="_Ref207529906"/>
      <w:bookmarkStart w:id="153" w:name="_Toc234302627"/>
      <w:bookmarkStart w:id="154" w:name="_Toc268603319"/>
      <w:bookmarkStart w:id="155" w:name="_Toc335902950"/>
      <w:r>
        <w:br w:type="page"/>
      </w:r>
    </w:p>
    <w:p w14:paraId="12C5CFA4" w14:textId="77777777" w:rsidR="00510FEC" w:rsidRPr="00691BDB" w:rsidRDefault="00510FEC" w:rsidP="00634B73">
      <w:pPr>
        <w:pStyle w:val="Appendix"/>
        <w:spacing w:before="120" w:after="120"/>
      </w:pPr>
      <w:bookmarkStart w:id="156" w:name="_Toc448911507"/>
      <w:r w:rsidRPr="00691BDB">
        <w:lastRenderedPageBreak/>
        <w:t>References</w:t>
      </w:r>
      <w:bookmarkEnd w:id="147"/>
      <w:bookmarkEnd w:id="148"/>
      <w:bookmarkEnd w:id="149"/>
      <w:bookmarkEnd w:id="150"/>
      <w:bookmarkEnd w:id="151"/>
      <w:bookmarkEnd w:id="152"/>
      <w:bookmarkEnd w:id="153"/>
      <w:bookmarkEnd w:id="154"/>
      <w:bookmarkEnd w:id="155"/>
      <w:bookmarkEnd w:id="156"/>
    </w:p>
    <w:p w14:paraId="49BB866B" w14:textId="77777777" w:rsidR="00510FEC" w:rsidRPr="004E00C9" w:rsidRDefault="00510FEC" w:rsidP="00691BDB">
      <w:pPr>
        <w:pStyle w:val="BodyText"/>
      </w:pPr>
      <w:bookmarkStart w:id="157" w:name="_Toc268603320"/>
      <w:bookmarkStart w:id="158"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159" w:name="_Toc335902951"/>
      <w:bookmarkStart w:id="160" w:name="_Toc448911508"/>
      <w:r w:rsidRPr="00691BDB">
        <w:t>User Documentation</w:t>
      </w:r>
      <w:bookmarkEnd w:id="157"/>
      <w:bookmarkEnd w:id="159"/>
      <w:bookmarkEnd w:id="160"/>
    </w:p>
    <w:bookmarkEnd w:id="158"/>
    <w:p w14:paraId="7FE80220" w14:textId="77777777" w:rsidR="00C44FF0" w:rsidRDefault="00C44FF0">
      <w:r>
        <w:br w:type="page"/>
      </w:r>
    </w:p>
    <w:p w14:paraId="02A672CD" w14:textId="77777777" w:rsidR="00C44FF0" w:rsidRPr="00691BDB" w:rsidRDefault="00C44FF0" w:rsidP="00C44FF0">
      <w:pPr>
        <w:pStyle w:val="Attachment"/>
      </w:pPr>
      <w:bookmarkStart w:id="161" w:name="_Toc335903040"/>
      <w:bookmarkStart w:id="162" w:name="_Toc448911509"/>
      <w:r w:rsidRPr="00691BDB">
        <w:lastRenderedPageBreak/>
        <w:t>Approval Signatures</w:t>
      </w:r>
      <w:bookmarkEnd w:id="161"/>
      <w:bookmarkEnd w:id="162"/>
    </w:p>
    <w:p w14:paraId="6EB2F3F8" w14:textId="3C852BBD" w:rsidR="00C44FF0" w:rsidRDefault="00C44FF0" w:rsidP="00C44FF0">
      <w:pPr>
        <w:pStyle w:val="BodyText"/>
      </w:pPr>
      <w:r>
        <w:t xml:space="preserve">This section is used to document the approval of the </w:t>
      </w:r>
      <w:fldSimple w:instr=" TITLE   \* MERGEFORMAT ">
        <w:r w:rsidR="00335EBE">
          <w:t>BCDSS</w:t>
        </w:r>
        <w:r>
          <w:t xml:space="preserve"> Technical Manual</w:t>
        </w:r>
      </w:fldSimple>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/es/name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9" w:author="prosphere" w:date="2016-04-20T09:53:00Z" w:initials="p">
    <w:p w14:paraId="6FE2CC9F" w14:textId="695C8D76" w:rsidR="006A6D14" w:rsidRDefault="006A6D14">
      <w:pPr>
        <w:pStyle w:val="CommentText"/>
      </w:pPr>
      <w:r>
        <w:rPr>
          <w:rStyle w:val="CommentReference"/>
        </w:rPr>
        <w:annotationRef/>
      </w:r>
      <w:r>
        <w:t>Will be updated to reflect our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6722B" w14:textId="77777777" w:rsidR="007D521A" w:rsidRDefault="007D521A" w:rsidP="00512C6C">
      <w:pPr>
        <w:spacing w:after="0"/>
      </w:pPr>
      <w:r>
        <w:separator/>
      </w:r>
    </w:p>
    <w:p w14:paraId="3AE6A62D" w14:textId="77777777" w:rsidR="007D521A" w:rsidRDefault="007D521A"/>
  </w:endnote>
  <w:endnote w:type="continuationSeparator" w:id="0">
    <w:p w14:paraId="39DEC2D4" w14:textId="77777777" w:rsidR="007D521A" w:rsidRDefault="007D521A" w:rsidP="00512C6C">
      <w:pPr>
        <w:spacing w:after="0"/>
      </w:pPr>
      <w:r>
        <w:continuationSeparator/>
      </w:r>
    </w:p>
    <w:p w14:paraId="31E50D8B" w14:textId="77777777" w:rsidR="007D521A" w:rsidRDefault="007D5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264800C1" w:rsidR="00C13068" w:rsidRPr="00BF6ACA" w:rsidRDefault="00C13068"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8316B1" w:rsidRPr="008316B1">
      <w:rPr>
        <w:rFonts w:eastAsiaTheme="majorEastAsia" w:cs="Times New Roman"/>
        <w:noProof/>
        <w:sz w:val="20"/>
        <w:szCs w:val="20"/>
      </w:rPr>
      <w:t>ii</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r w:rsidR="008316B1">
      <w:rPr>
        <w:rFonts w:eastAsiaTheme="majorEastAsia" w:cs="Times New Roman"/>
        <w:noProof/>
        <w:sz w:val="20"/>
        <w:szCs w:val="20"/>
      </w:rPr>
      <w:t>June 6, 2016</w:t>
    </w:r>
    <w:r>
      <w:rPr>
        <w:rFonts w:eastAsiaTheme="majorEastAsia" w:cs="Times New Roman"/>
        <w:noProof/>
        <w:sz w:val="20"/>
        <w:szCs w:val="20"/>
      </w:rPr>
      <w:fldChar w:fldCharType="end"/>
    </w:r>
  </w:p>
  <w:p w14:paraId="2D0EEB01" w14:textId="71FFC2A8" w:rsidR="00C13068" w:rsidRPr="00BF6ACA" w:rsidRDefault="00C13068"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w:t>
    </w:r>
    <w:r w:rsidR="00775087" w:rsidRPr="00775087">
      <w:rPr>
        <w:rFonts w:eastAsiaTheme="majorEastAsia" w:cs="Times New Roman"/>
        <w:sz w:val="20"/>
        <w:szCs w:val="20"/>
      </w:rPr>
      <w:t>Developers Guide</w:t>
    </w:r>
  </w:p>
  <w:p w14:paraId="305A6220" w14:textId="77777777" w:rsidR="00C13068" w:rsidRPr="008E0265" w:rsidRDefault="00C1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16863" w14:textId="77777777" w:rsidR="007D521A" w:rsidRDefault="007D521A" w:rsidP="00512C6C">
      <w:pPr>
        <w:spacing w:after="0"/>
      </w:pPr>
      <w:r>
        <w:separator/>
      </w:r>
    </w:p>
    <w:p w14:paraId="07AE7D0D" w14:textId="77777777" w:rsidR="007D521A" w:rsidRDefault="007D521A"/>
  </w:footnote>
  <w:footnote w:type="continuationSeparator" w:id="0">
    <w:p w14:paraId="3C36A7F7" w14:textId="77777777" w:rsidR="007D521A" w:rsidRDefault="007D521A" w:rsidP="00512C6C">
      <w:pPr>
        <w:spacing w:after="0"/>
      </w:pPr>
      <w:r>
        <w:continuationSeparator/>
      </w:r>
    </w:p>
    <w:p w14:paraId="17D670D2" w14:textId="77777777" w:rsidR="007D521A" w:rsidRDefault="007D521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7"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1"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0"/>
  </w:num>
  <w:num w:numId="3">
    <w:abstractNumId w:val="56"/>
  </w:num>
  <w:num w:numId="4">
    <w:abstractNumId w:val="4"/>
  </w:num>
  <w:num w:numId="5">
    <w:abstractNumId w:val="28"/>
  </w:num>
  <w:num w:numId="6">
    <w:abstractNumId w:val="43"/>
  </w:num>
  <w:num w:numId="7">
    <w:abstractNumId w:val="35"/>
  </w:num>
  <w:num w:numId="8">
    <w:abstractNumId w:val="72"/>
  </w:num>
  <w:num w:numId="9">
    <w:abstractNumId w:val="77"/>
  </w:num>
  <w:num w:numId="10">
    <w:abstractNumId w:val="76"/>
  </w:num>
  <w:num w:numId="11">
    <w:abstractNumId w:val="32"/>
  </w:num>
  <w:num w:numId="12">
    <w:abstractNumId w:val="27"/>
  </w:num>
  <w:num w:numId="13">
    <w:abstractNumId w:val="71"/>
  </w:num>
  <w:num w:numId="14">
    <w:abstractNumId w:val="33"/>
  </w:num>
  <w:num w:numId="15">
    <w:abstractNumId w:val="37"/>
  </w:num>
  <w:num w:numId="16">
    <w:abstractNumId w:val="31"/>
  </w:num>
  <w:num w:numId="17">
    <w:abstractNumId w:val="81"/>
  </w:num>
  <w:num w:numId="18">
    <w:abstractNumId w:val="15"/>
  </w:num>
  <w:num w:numId="19">
    <w:abstractNumId w:val="22"/>
  </w:num>
  <w:num w:numId="20">
    <w:abstractNumId w:val="36"/>
  </w:num>
  <w:num w:numId="21">
    <w:abstractNumId w:val="42"/>
  </w:num>
  <w:num w:numId="22">
    <w:abstractNumId w:val="6"/>
  </w:num>
  <w:num w:numId="23">
    <w:abstractNumId w:val="9"/>
  </w:num>
  <w:num w:numId="24">
    <w:abstractNumId w:val="1"/>
  </w:num>
  <w:num w:numId="25">
    <w:abstractNumId w:val="46"/>
  </w:num>
  <w:num w:numId="26">
    <w:abstractNumId w:val="50"/>
  </w:num>
  <w:num w:numId="27">
    <w:abstractNumId w:val="80"/>
  </w:num>
  <w:num w:numId="28">
    <w:abstractNumId w:val="34"/>
  </w:num>
  <w:num w:numId="29">
    <w:abstractNumId w:val="52"/>
  </w:num>
  <w:num w:numId="30">
    <w:abstractNumId w:val="5"/>
  </w:num>
  <w:num w:numId="31">
    <w:abstractNumId w:val="55"/>
  </w:num>
  <w:num w:numId="32">
    <w:abstractNumId w:val="79"/>
  </w:num>
  <w:num w:numId="33">
    <w:abstractNumId w:val="57"/>
  </w:num>
  <w:num w:numId="34">
    <w:abstractNumId w:val="73"/>
  </w:num>
  <w:num w:numId="35">
    <w:abstractNumId w:val="0"/>
  </w:num>
  <w:num w:numId="36">
    <w:abstractNumId w:val="7"/>
  </w:num>
  <w:num w:numId="37">
    <w:abstractNumId w:val="75"/>
  </w:num>
  <w:num w:numId="38">
    <w:abstractNumId w:val="54"/>
  </w:num>
  <w:num w:numId="39">
    <w:abstractNumId w:val="44"/>
  </w:num>
  <w:num w:numId="40">
    <w:abstractNumId w:val="69"/>
  </w:num>
  <w:num w:numId="41">
    <w:abstractNumId w:val="68"/>
  </w:num>
  <w:num w:numId="42">
    <w:abstractNumId w:val="16"/>
  </w:num>
  <w:num w:numId="43">
    <w:abstractNumId w:val="18"/>
  </w:num>
  <w:num w:numId="44">
    <w:abstractNumId w:val="26"/>
  </w:num>
  <w:num w:numId="45">
    <w:abstractNumId w:val="45"/>
  </w:num>
  <w:num w:numId="46">
    <w:abstractNumId w:val="59"/>
  </w:num>
  <w:num w:numId="47">
    <w:abstractNumId w:val="23"/>
  </w:num>
  <w:num w:numId="48">
    <w:abstractNumId w:val="64"/>
  </w:num>
  <w:num w:numId="49">
    <w:abstractNumId w:val="12"/>
  </w:num>
  <w:num w:numId="50">
    <w:abstractNumId w:val="41"/>
  </w:num>
  <w:num w:numId="51">
    <w:abstractNumId w:val="62"/>
  </w:num>
  <w:num w:numId="52">
    <w:abstractNumId w:val="24"/>
  </w:num>
  <w:num w:numId="53">
    <w:abstractNumId w:val="49"/>
  </w:num>
  <w:num w:numId="54">
    <w:abstractNumId w:val="48"/>
  </w:num>
  <w:num w:numId="55">
    <w:abstractNumId w:val="74"/>
  </w:num>
  <w:num w:numId="56">
    <w:abstractNumId w:val="13"/>
  </w:num>
  <w:num w:numId="57">
    <w:abstractNumId w:val="39"/>
  </w:num>
  <w:num w:numId="58">
    <w:abstractNumId w:val="61"/>
  </w:num>
  <w:num w:numId="59">
    <w:abstractNumId w:val="25"/>
  </w:num>
  <w:num w:numId="60">
    <w:abstractNumId w:val="2"/>
  </w:num>
  <w:num w:numId="61">
    <w:abstractNumId w:val="51"/>
  </w:num>
  <w:num w:numId="62">
    <w:abstractNumId w:val="17"/>
  </w:num>
  <w:num w:numId="63">
    <w:abstractNumId w:val="60"/>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6"/>
  </w:num>
  <w:num w:numId="72">
    <w:abstractNumId w:val="58"/>
  </w:num>
  <w:num w:numId="73">
    <w:abstractNumId w:val="78"/>
  </w:num>
  <w:num w:numId="74">
    <w:abstractNumId w:val="67"/>
  </w:num>
  <w:num w:numId="75">
    <w:abstractNumId w:val="3"/>
  </w:num>
  <w:num w:numId="76">
    <w:abstractNumId w:val="38"/>
  </w:num>
  <w:num w:numId="77">
    <w:abstractNumId w:val="63"/>
  </w:num>
  <w:num w:numId="78">
    <w:abstractNumId w:val="40"/>
  </w:num>
  <w:num w:numId="79">
    <w:abstractNumId w:val="53"/>
  </w:num>
  <w:num w:numId="80">
    <w:abstractNumId w:val="65"/>
  </w:num>
  <w:num w:numId="81">
    <w:abstractNumId w:val="8"/>
  </w:num>
  <w:num w:numId="82">
    <w:abstractNumId w:val="11"/>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68A8"/>
    <w:rsid w:val="00156F47"/>
    <w:rsid w:val="001609FE"/>
    <w:rsid w:val="00165A53"/>
    <w:rsid w:val="00167E1D"/>
    <w:rsid w:val="0017427E"/>
    <w:rsid w:val="001742DE"/>
    <w:rsid w:val="00174C6A"/>
    <w:rsid w:val="001811CC"/>
    <w:rsid w:val="00183DC6"/>
    <w:rsid w:val="001845B4"/>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4ACA"/>
    <w:rsid w:val="0038126D"/>
    <w:rsid w:val="00385F67"/>
    <w:rsid w:val="00386F32"/>
    <w:rsid w:val="003906BB"/>
    <w:rsid w:val="003957B8"/>
    <w:rsid w:val="003A5D69"/>
    <w:rsid w:val="003B210F"/>
    <w:rsid w:val="003B2354"/>
    <w:rsid w:val="003B5BA5"/>
    <w:rsid w:val="003C359F"/>
    <w:rsid w:val="003D1345"/>
    <w:rsid w:val="003D4D92"/>
    <w:rsid w:val="003D5213"/>
    <w:rsid w:val="003D71BD"/>
    <w:rsid w:val="003D774A"/>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C2377"/>
    <w:rsid w:val="005C246A"/>
    <w:rsid w:val="005C3EB2"/>
    <w:rsid w:val="005C477F"/>
    <w:rsid w:val="005C6480"/>
    <w:rsid w:val="005C6B4E"/>
    <w:rsid w:val="005C79A6"/>
    <w:rsid w:val="005E485E"/>
    <w:rsid w:val="005E660B"/>
    <w:rsid w:val="005F1835"/>
    <w:rsid w:val="005F385E"/>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15ED4"/>
    <w:rsid w:val="00715EFD"/>
    <w:rsid w:val="0072228A"/>
    <w:rsid w:val="007226E6"/>
    <w:rsid w:val="00722D9F"/>
    <w:rsid w:val="0073360D"/>
    <w:rsid w:val="007351D2"/>
    <w:rsid w:val="00737D10"/>
    <w:rsid w:val="007606D1"/>
    <w:rsid w:val="00765B0D"/>
    <w:rsid w:val="007675D5"/>
    <w:rsid w:val="00767956"/>
    <w:rsid w:val="00774893"/>
    <w:rsid w:val="00775087"/>
    <w:rsid w:val="007804CE"/>
    <w:rsid w:val="0078546A"/>
    <w:rsid w:val="00785F36"/>
    <w:rsid w:val="00786471"/>
    <w:rsid w:val="00786B03"/>
    <w:rsid w:val="00790540"/>
    <w:rsid w:val="007920AD"/>
    <w:rsid w:val="00792E3E"/>
    <w:rsid w:val="007A47FB"/>
    <w:rsid w:val="007A7471"/>
    <w:rsid w:val="007B7CFC"/>
    <w:rsid w:val="007C0CF2"/>
    <w:rsid w:val="007C1175"/>
    <w:rsid w:val="007C13ED"/>
    <w:rsid w:val="007C6D5A"/>
    <w:rsid w:val="007D452F"/>
    <w:rsid w:val="007D521A"/>
    <w:rsid w:val="007D63D1"/>
    <w:rsid w:val="007E4733"/>
    <w:rsid w:val="007F1C5A"/>
    <w:rsid w:val="007F2B5B"/>
    <w:rsid w:val="007F36D5"/>
    <w:rsid w:val="008025AD"/>
    <w:rsid w:val="00812F7B"/>
    <w:rsid w:val="00816681"/>
    <w:rsid w:val="00827240"/>
    <w:rsid w:val="008316B1"/>
    <w:rsid w:val="00837DAA"/>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145EB"/>
    <w:rsid w:val="00922AA4"/>
    <w:rsid w:val="00927955"/>
    <w:rsid w:val="0093141A"/>
    <w:rsid w:val="00935E18"/>
    <w:rsid w:val="00943E41"/>
    <w:rsid w:val="00946FDF"/>
    <w:rsid w:val="009470B4"/>
    <w:rsid w:val="009610F4"/>
    <w:rsid w:val="00965B73"/>
    <w:rsid w:val="00976765"/>
    <w:rsid w:val="00976931"/>
    <w:rsid w:val="009805AE"/>
    <w:rsid w:val="00984490"/>
    <w:rsid w:val="009856B9"/>
    <w:rsid w:val="00987DBF"/>
    <w:rsid w:val="00987FB7"/>
    <w:rsid w:val="00990478"/>
    <w:rsid w:val="00991299"/>
    <w:rsid w:val="00991D19"/>
    <w:rsid w:val="00991DDD"/>
    <w:rsid w:val="00993937"/>
    <w:rsid w:val="00995BEB"/>
    <w:rsid w:val="0099646B"/>
    <w:rsid w:val="009A7697"/>
    <w:rsid w:val="009B5FFB"/>
    <w:rsid w:val="009B7448"/>
    <w:rsid w:val="009C272A"/>
    <w:rsid w:val="009C6F30"/>
    <w:rsid w:val="009D1890"/>
    <w:rsid w:val="009D3B1A"/>
    <w:rsid w:val="009D3E0F"/>
    <w:rsid w:val="009D430B"/>
    <w:rsid w:val="009D4CD4"/>
    <w:rsid w:val="009E1307"/>
    <w:rsid w:val="009E2DAE"/>
    <w:rsid w:val="009E68F2"/>
    <w:rsid w:val="009F1709"/>
    <w:rsid w:val="009F2F0A"/>
    <w:rsid w:val="009F303F"/>
    <w:rsid w:val="009F4025"/>
    <w:rsid w:val="00A10B40"/>
    <w:rsid w:val="00A10C43"/>
    <w:rsid w:val="00A1669B"/>
    <w:rsid w:val="00A17769"/>
    <w:rsid w:val="00A215D0"/>
    <w:rsid w:val="00A234A3"/>
    <w:rsid w:val="00A31A45"/>
    <w:rsid w:val="00A31F0A"/>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1A96"/>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20B9"/>
    <w:rsid w:val="00BA2C1B"/>
    <w:rsid w:val="00BA6B14"/>
    <w:rsid w:val="00BB13B4"/>
    <w:rsid w:val="00BB577C"/>
    <w:rsid w:val="00BB5AFA"/>
    <w:rsid w:val="00BB6ABC"/>
    <w:rsid w:val="00BC0650"/>
    <w:rsid w:val="00BC350C"/>
    <w:rsid w:val="00BC576A"/>
    <w:rsid w:val="00BD0C23"/>
    <w:rsid w:val="00BD2077"/>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11B"/>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580A"/>
    <w:rsid w:val="00D10276"/>
    <w:rsid w:val="00D11080"/>
    <w:rsid w:val="00D12AD1"/>
    <w:rsid w:val="00D1324D"/>
    <w:rsid w:val="00D13257"/>
    <w:rsid w:val="00D2273C"/>
    <w:rsid w:val="00D30D71"/>
    <w:rsid w:val="00D30D72"/>
    <w:rsid w:val="00D3241C"/>
    <w:rsid w:val="00D3323A"/>
    <w:rsid w:val="00D33D97"/>
    <w:rsid w:val="00D44AE6"/>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4683E"/>
    <w:rsid w:val="00E50302"/>
    <w:rsid w:val="00E572E1"/>
    <w:rsid w:val="00E6296B"/>
    <w:rsid w:val="00E64E0F"/>
    <w:rsid w:val="00E6665A"/>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sabsolute/jQuery-Validation-Engine"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376AD46-4FBD-47C1-BC65-B713A305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0</TotalTime>
  <Pages>16</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Darrell Dorman</cp:lastModifiedBy>
  <cp:revision>2</cp:revision>
  <cp:lastPrinted>2016-03-11T23:00:00Z</cp:lastPrinted>
  <dcterms:created xsi:type="dcterms:W3CDTF">2016-06-06T19:08:00Z</dcterms:created>
  <dcterms:modified xsi:type="dcterms:W3CDTF">2016-06-06T19:08:00Z</dcterms:modified>
</cp:coreProperties>
</file>